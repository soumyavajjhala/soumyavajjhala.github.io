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54577" w14:textId="22B2715E" w:rsidR="005349C3" w:rsidRDefault="00870829" w:rsidP="00D37DD4">
      <w:bookmarkStart w:id="0" w:name="_GoBack"/>
      <w:bookmarkEnd w:id="0"/>
      <w:r>
        <w:t>M</w:t>
      </w:r>
      <w:r w:rsidR="005349C3">
        <w:t>EMO</w:t>
      </w:r>
    </w:p>
    <w:p w14:paraId="0B26A2B3" w14:textId="23B8FDDA" w:rsidR="005349C3" w:rsidRDefault="005349C3" w:rsidP="005349C3">
      <w:pPr>
        <w:spacing w:before="360"/>
      </w:pPr>
      <w:r w:rsidRPr="00D37DD4">
        <w:t>TO:</w:t>
      </w:r>
      <w:r>
        <w:tab/>
      </w:r>
      <w:r w:rsidR="00F43181">
        <w:t>Manuel Chavez</w:t>
      </w:r>
      <w:r>
        <w:t>, IT Director</w:t>
      </w:r>
    </w:p>
    <w:p w14:paraId="643C76E8" w14:textId="77777777" w:rsidR="005349C3" w:rsidRDefault="005349C3" w:rsidP="005349C3">
      <w:r w:rsidRPr="00D37DD4">
        <w:t>FROM:</w:t>
      </w:r>
      <w:r>
        <w:tab/>
        <w:t>Benedetta Herman, Director of Operations</w:t>
      </w:r>
    </w:p>
    <w:p w14:paraId="7EAA7FDD" w14:textId="4F628E16" w:rsidR="005349C3" w:rsidRDefault="005349C3" w:rsidP="005349C3">
      <w:r w:rsidRPr="00D37DD4">
        <w:t>DATE:</w:t>
      </w:r>
      <w:r>
        <w:tab/>
      </w:r>
      <w:r w:rsidR="001C73C1">
        <w:t>May 18, 2016</w:t>
      </w:r>
    </w:p>
    <w:p w14:paraId="6DF83C77" w14:textId="77777777" w:rsidR="005349C3" w:rsidRDefault="005349C3" w:rsidP="005349C3">
      <w:r w:rsidRPr="00D37DD4">
        <w:t>RE:</w:t>
      </w:r>
      <w:r>
        <w:tab/>
        <w:t>Internship Program</w:t>
      </w:r>
    </w:p>
    <w:p w14:paraId="673492BF" w14:textId="3A95EBC3" w:rsidR="005349C3" w:rsidRDefault="005349C3" w:rsidP="005349C3">
      <w:r>
        <w:t>Upon further consideration, I think your request for an extra internship position this year is justified. Due to the expansion of the library’s Internet service</w:t>
      </w:r>
      <w:r w:rsidRPr="00EC729C">
        <w:t>s,</w:t>
      </w:r>
      <w:r>
        <w:t xml:space="preserve"> there should be more than enough work to keep the intern busy. Within the next year</w:t>
      </w:r>
      <w:del w:id="1" w:author="Benedetta Herman" w:date="2018-04-26T17:14:00Z">
        <w:r w:rsidDel="00CB4F6D">
          <w:delText xml:space="preserve"> or two</w:delText>
        </w:r>
      </w:del>
      <w:r>
        <w:t xml:space="preserve">, we will definitely need to hire at least one more technology specialist with a focus on </w:t>
      </w:r>
      <w:r w:rsidR="0025237A">
        <w:t>web</w:t>
      </w:r>
      <w:r>
        <w:t xml:space="preserve">site design. Hopefully, we can select an internship candidate who might have long-term potential with </w:t>
      </w:r>
      <w:r w:rsidR="00CB4F6D">
        <w:t>Mountain View</w:t>
      </w:r>
      <w:r>
        <w:t xml:space="preserve"> Public Library.</w:t>
      </w:r>
    </w:p>
    <w:p w14:paraId="66EE8A6B" w14:textId="0E4DC4C4" w:rsidR="005349C3" w:rsidRDefault="005349C3" w:rsidP="005349C3">
      <w:r w:rsidRPr="00EC729C">
        <w:t>I have</w:t>
      </w:r>
      <w:r>
        <w:t xml:space="preserve"> reviewed the resumes you gave me and believe that the </w:t>
      </w:r>
      <w:del w:id="2" w:author="Benedetta Herman" w:date="2018-04-26T17:14:00Z">
        <w:r w:rsidDel="00CB4F6D">
          <w:delText xml:space="preserve">best </w:delText>
        </w:r>
      </w:del>
      <w:ins w:id="3" w:author="Benedetta Herman" w:date="2018-04-26T17:14:00Z">
        <w:r w:rsidR="00CB4F6D">
          <w:t xml:space="preserve">strongest </w:t>
        </w:r>
      </w:ins>
      <w:r>
        <w:t xml:space="preserve">candidates are Ron Gray, Melinda Frankton, and Walt Schneider. You can make the final decision. Because the intern will be under your direct supervision, you will need to </w:t>
      </w:r>
      <w:del w:id="4" w:author="Benedetta Herman" w:date="2018-04-26T17:15:00Z">
        <w:r w:rsidDel="00CB4F6D">
          <w:delText xml:space="preserve">plan </w:delText>
        </w:r>
      </w:del>
      <w:ins w:id="5" w:author="Benedetta Herman" w:date="2018-04-26T17:15:00Z">
        <w:r w:rsidR="00CB4F6D">
          <w:t xml:space="preserve">design </w:t>
        </w:r>
      </w:ins>
      <w:r>
        <w:t>the program for this individual.</w:t>
      </w:r>
    </w:p>
    <w:p w14:paraId="68410D53" w14:textId="77777777" w:rsidR="0043038F" w:rsidRDefault="005349C3">
      <w:r>
        <w:t xml:space="preserve">If you want to discuss this further, I’m available on Wednesday at 2 p.m. Stop by my office if </w:t>
      </w:r>
      <w:r w:rsidRPr="00EC729C">
        <w:t>you would</w:t>
      </w:r>
      <w:r>
        <w:t xml:space="preserve"> like further feedback on any of the candidates or the internship program in general. Remember that we need to select someone with whom </w:t>
      </w:r>
      <w:r w:rsidRPr="00EC729C">
        <w:t>we would</w:t>
      </w:r>
      <w:r>
        <w:t xml:space="preserve"> like to work on a long-term basis.</w:t>
      </w:r>
    </w:p>
    <w:sectPr w:rsidR="0043038F" w:rsidSect="002D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C3"/>
    <w:rsid w:val="000F6B62"/>
    <w:rsid w:val="001C73C1"/>
    <w:rsid w:val="0025237A"/>
    <w:rsid w:val="0043038F"/>
    <w:rsid w:val="005349C3"/>
    <w:rsid w:val="0063711D"/>
    <w:rsid w:val="0079177B"/>
    <w:rsid w:val="00870829"/>
    <w:rsid w:val="008F16D2"/>
    <w:rsid w:val="00A80106"/>
    <w:rsid w:val="00CB4F6D"/>
    <w:rsid w:val="00D37DD4"/>
    <w:rsid w:val="00F43181"/>
    <w:rsid w:val="00F50C75"/>
    <w:rsid w:val="00F5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2F33"/>
  <w15:docId w15:val="{1DEDDC5A-F84C-4097-8C5E-B5B32145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77B"/>
  </w:style>
  <w:style w:type="paragraph" w:styleId="Heading1">
    <w:name w:val="heading 1"/>
    <w:basedOn w:val="Normal"/>
    <w:next w:val="Normal"/>
    <w:link w:val="Heading1Char"/>
    <w:uiPriority w:val="9"/>
    <w:qFormat/>
    <w:rsid w:val="00791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2376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2376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12448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7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2376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7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376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7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12448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7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244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7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7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77B"/>
    <w:rPr>
      <w:rFonts w:asciiTheme="majorHAnsi" w:eastAsiaTheme="majorEastAsia" w:hAnsiTheme="majorHAnsi" w:cstheme="majorBidi"/>
      <w:color w:val="02376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77B"/>
    <w:rPr>
      <w:rFonts w:asciiTheme="majorHAnsi" w:eastAsiaTheme="majorEastAsia" w:hAnsiTheme="majorHAnsi" w:cstheme="majorBidi"/>
      <w:color w:val="02376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77B"/>
    <w:rPr>
      <w:rFonts w:asciiTheme="majorHAnsi" w:eastAsiaTheme="majorEastAsia" w:hAnsiTheme="majorHAnsi" w:cstheme="majorBidi"/>
      <w:color w:val="012448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77B"/>
    <w:rPr>
      <w:rFonts w:asciiTheme="majorHAnsi" w:eastAsiaTheme="majorEastAsia" w:hAnsiTheme="majorHAnsi" w:cstheme="majorBidi"/>
      <w:i/>
      <w:iCs/>
      <w:color w:val="02376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77B"/>
    <w:rPr>
      <w:rFonts w:asciiTheme="majorHAnsi" w:eastAsiaTheme="majorEastAsia" w:hAnsiTheme="majorHAnsi" w:cstheme="majorBidi"/>
      <w:color w:val="02376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77B"/>
    <w:rPr>
      <w:rFonts w:asciiTheme="majorHAnsi" w:eastAsiaTheme="majorEastAsia" w:hAnsiTheme="majorHAnsi" w:cstheme="majorBidi"/>
      <w:color w:val="012448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77B"/>
    <w:rPr>
      <w:rFonts w:asciiTheme="majorHAnsi" w:eastAsiaTheme="majorEastAsia" w:hAnsiTheme="majorHAnsi" w:cstheme="majorBidi"/>
      <w:i/>
      <w:iCs/>
      <w:color w:val="012448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77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77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7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1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77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77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177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9177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177B"/>
    <w:rPr>
      <w:i/>
      <w:iCs/>
      <w:color w:val="auto"/>
    </w:rPr>
  </w:style>
  <w:style w:type="paragraph" w:styleId="NoSpacing">
    <w:name w:val="No Spacing"/>
    <w:uiPriority w:val="1"/>
    <w:qFormat/>
    <w:rsid w:val="007917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177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77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77B"/>
    <w:pPr>
      <w:pBdr>
        <w:top w:val="single" w:sz="4" w:space="10" w:color="034A90" w:themeColor="accent1"/>
        <w:bottom w:val="single" w:sz="4" w:space="10" w:color="034A90" w:themeColor="accent1"/>
      </w:pBdr>
      <w:spacing w:before="360" w:after="360"/>
      <w:ind w:left="864" w:right="864"/>
      <w:jc w:val="center"/>
    </w:pPr>
    <w:rPr>
      <w:i/>
      <w:iCs/>
      <w:color w:val="034A9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77B"/>
    <w:rPr>
      <w:i/>
      <w:iCs/>
      <w:color w:val="034A90" w:themeColor="accent1"/>
    </w:rPr>
  </w:style>
  <w:style w:type="character" w:styleId="SubtleEmphasis">
    <w:name w:val="Subtle Emphasis"/>
    <w:basedOn w:val="DefaultParagraphFont"/>
    <w:uiPriority w:val="19"/>
    <w:qFormat/>
    <w:rsid w:val="0079177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177B"/>
    <w:rPr>
      <w:i/>
      <w:iCs/>
      <w:color w:val="034A90" w:themeColor="accent1"/>
    </w:rPr>
  </w:style>
  <w:style w:type="character" w:styleId="SubtleReference">
    <w:name w:val="Subtle Reference"/>
    <w:basedOn w:val="DefaultParagraphFont"/>
    <w:uiPriority w:val="31"/>
    <w:qFormat/>
    <w:rsid w:val="0079177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9177B"/>
    <w:rPr>
      <w:b/>
      <w:bCs/>
      <w:smallCaps/>
      <w:color w:val="034A9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9177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7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34A9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GO! Series</dc:creator>
  <cp:lastModifiedBy>Firstname Lastname</cp:lastModifiedBy>
  <cp:revision>12</cp:revision>
  <dcterms:created xsi:type="dcterms:W3CDTF">2018-04-26T21:15:00Z</dcterms:created>
  <dcterms:modified xsi:type="dcterms:W3CDTF">2015-10-13T23:37:00Z</dcterms:modified>
</cp:coreProperties>
</file>