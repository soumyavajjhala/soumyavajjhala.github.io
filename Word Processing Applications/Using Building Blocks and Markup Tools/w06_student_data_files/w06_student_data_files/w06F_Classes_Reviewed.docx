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98C11" w14:textId="619D8767" w:rsidR="00A82546" w:rsidRDefault="00500E85" w:rsidP="00A82546">
      <w:bookmarkStart w:id="0" w:name="_GoBack"/>
      <w:bookmarkEnd w:id="0"/>
      <w:r>
        <w:t>M</w:t>
      </w:r>
      <w:r w:rsidR="00EB4082">
        <w:t>ountain View</w:t>
      </w:r>
      <w:r w:rsidR="00A82546">
        <w:t xml:space="preserve"> Public Library</w:t>
      </w:r>
    </w:p>
    <w:p w14:paraId="78CF2FE1" w14:textId="0141F1FB" w:rsidR="00A82546" w:rsidRDefault="00A82546" w:rsidP="00A82546">
      <w:r>
        <w:t xml:space="preserve">Upcoming </w:t>
      </w:r>
      <w:r w:rsidR="00F73B04">
        <w:t>Classes and Events</w:t>
      </w:r>
    </w:p>
    <w:p w14:paraId="3F6CC46C" w14:textId="77777777" w:rsidR="00A82546" w:rsidRPr="00984D97" w:rsidRDefault="00A82546" w:rsidP="00A82546">
      <w:r w:rsidRPr="00984D97">
        <w:t xml:space="preserve">Beginner’s Knitting Class: Adults and teens are invited to bring yarn and knitting needles and learn the basics of knitting. By the end of the class, participants will have a plan for an easy knitting project. The class will be held on December 1 from 6 p.m. </w:t>
      </w:r>
      <w:r>
        <w:t>to</w:t>
      </w:r>
      <w:r w:rsidRPr="00984D97">
        <w:t xml:space="preserve"> 8 p.m. at the West Branch.</w:t>
      </w:r>
      <w:r>
        <w:t xml:space="preserve"> Advance registration is required.</w:t>
      </w:r>
    </w:p>
    <w:p w14:paraId="4AB83C79" w14:textId="57C39E0D" w:rsidR="00A82546" w:rsidRPr="00984D97" w:rsidRDefault="00A82546" w:rsidP="00A82546">
      <w:r w:rsidRPr="00984D97">
        <w:t xml:space="preserve">Book Club: Adults are invited to this monthly book discussion held at 7 p.m. the first Monday of each month at the East Branch. This month’s book selection is </w:t>
      </w:r>
      <w:r w:rsidRPr="004B6958">
        <w:rPr>
          <w:i/>
        </w:rPr>
        <w:t>Time to Listen</w:t>
      </w:r>
      <w:r w:rsidRPr="00984D97">
        <w:t xml:space="preserve"> by Marjorie Cleaves.</w:t>
      </w:r>
    </w:p>
    <w:p w14:paraId="18F4D49D" w14:textId="07F4266A" w:rsidR="00A82546" w:rsidRPr="00984D97" w:rsidRDefault="00A82546" w:rsidP="00A82546">
      <w:r w:rsidRPr="00984D97">
        <w:t>Classical Concert: The East Branch will host several members of the Lakefield Symphony Orchestra for a chamber music co</w:t>
      </w:r>
      <w:r>
        <w:t>ncert at</w:t>
      </w:r>
      <w:r w:rsidR="00500E85">
        <w:t xml:space="preserve"> </w:t>
      </w:r>
      <w:del w:id="1" w:author="Benedetta Herman" w:date="2018-10-26T06:41:00Z">
        <w:r w:rsidR="00500E85" w:rsidDel="00500E85">
          <w:delText xml:space="preserve">7 </w:delText>
        </w:r>
      </w:del>
      <w:ins w:id="2" w:author="Benedetta Herman" w:date="2018-10-26T06:41:00Z">
        <w:r w:rsidR="00500E85">
          <w:t xml:space="preserve">8 </w:t>
        </w:r>
      </w:ins>
      <w:r>
        <w:t>p.m. on December 11.</w:t>
      </w:r>
    </w:p>
    <w:p w14:paraId="038D38AC" w14:textId="1C63588C" w:rsidR="00A82546" w:rsidRPr="00984D97" w:rsidRDefault="00A82546" w:rsidP="00A82546">
      <w:r w:rsidRPr="00984D97">
        <w:t>Computer Basics: Novice computer users are invited to learn to boot up and shut</w:t>
      </w:r>
      <w:r w:rsidR="0063178E">
        <w:t xml:space="preserve"> </w:t>
      </w:r>
      <w:r w:rsidRPr="00984D97">
        <w:t xml:space="preserve">down a computer, navigate using a mouse, and get acquainted with the components that make up a computer and how they function. Participants will also become familiar with the Windows operating system. This class will be held on December 3 from 10 a.m. </w:t>
      </w:r>
      <w:r>
        <w:t>to noon</w:t>
      </w:r>
      <w:r w:rsidRPr="00984D97">
        <w:t xml:space="preserve"> at the West Branch.</w:t>
      </w:r>
      <w:r>
        <w:t xml:space="preserve"> </w:t>
      </w:r>
      <w:r w:rsidRPr="00064765">
        <w:t>Advance</w:t>
      </w:r>
      <w:r>
        <w:t xml:space="preserve"> registration is required.</w:t>
      </w:r>
    </w:p>
    <w:p w14:paraId="5BC3C359" w14:textId="77777777" w:rsidR="00A82546" w:rsidRPr="00984D97" w:rsidRDefault="00A82546" w:rsidP="00A82546">
      <w:r w:rsidRPr="00984D97">
        <w:t xml:space="preserve">Creative Writing Workshop: Adults are invited to cultivate the writer within during this workshop. The workshop will be presented by published author Loretta Rayburn and will be held on November 14 from 1 p.m. </w:t>
      </w:r>
      <w:r>
        <w:t>to</w:t>
      </w:r>
      <w:r w:rsidRPr="00984D97">
        <w:t xml:space="preserve"> 4 p</w:t>
      </w:r>
      <w:r>
        <w:t>.m.</w:t>
      </w:r>
      <w:r w:rsidRPr="00F22FB2">
        <w:t xml:space="preserve"> </w:t>
      </w:r>
      <w:r w:rsidRPr="00984D97">
        <w:t xml:space="preserve">at the </w:t>
      </w:r>
      <w:r>
        <w:t>Main</w:t>
      </w:r>
      <w:r w:rsidRPr="00984D97">
        <w:t xml:space="preserve"> library</w:t>
      </w:r>
      <w:r>
        <w:t>.</w:t>
      </w:r>
    </w:p>
    <w:p w14:paraId="002A1543" w14:textId="4BDC271D" w:rsidR="00A82546" w:rsidRPr="00984D97" w:rsidRDefault="000A2925" w:rsidP="00A82546">
      <w:r>
        <w:t>E</w:t>
      </w:r>
      <w:r w:rsidR="00A82546">
        <w:t xml:space="preserve">mail Basics: </w:t>
      </w:r>
      <w:r w:rsidR="00A82546" w:rsidRPr="00984D97">
        <w:t>Adults are invited to attend this</w:t>
      </w:r>
      <w:r>
        <w:t xml:space="preserve"> class and learn to set up an e</w:t>
      </w:r>
      <w:r w:rsidR="00A82546" w:rsidRPr="00984D97">
        <w:t>mail account, send and receive messages, and work with attachments. The class</w:t>
      </w:r>
      <w:r w:rsidR="00A82546">
        <w:t>es</w:t>
      </w:r>
      <w:r w:rsidR="00A82546" w:rsidRPr="00984D97">
        <w:t xml:space="preserve"> will be held from 2 p.</w:t>
      </w:r>
      <w:r w:rsidR="00A82546">
        <w:t xml:space="preserve">m. to 4 p.m. </w:t>
      </w:r>
      <w:r w:rsidR="00A82546" w:rsidRPr="00984D97">
        <w:t>on November 12</w:t>
      </w:r>
      <w:r w:rsidR="00A82546">
        <w:t xml:space="preserve"> and 14</w:t>
      </w:r>
      <w:r w:rsidR="00A82546" w:rsidRPr="00984D97">
        <w:t xml:space="preserve"> </w:t>
      </w:r>
      <w:r w:rsidR="00A82546">
        <w:t xml:space="preserve">at the East Branch. </w:t>
      </w:r>
      <w:r w:rsidR="00A82546" w:rsidRPr="00064765">
        <w:t>Advance</w:t>
      </w:r>
      <w:r w:rsidR="00A82546">
        <w:t xml:space="preserve"> registration is required.</w:t>
      </w:r>
    </w:p>
    <w:p w14:paraId="697E5C57" w14:textId="581E8EF3" w:rsidR="00A82546" w:rsidRPr="00984D97" w:rsidRDefault="00A82546" w:rsidP="00A82546">
      <w:r w:rsidRPr="00984D97">
        <w:t>European Vacation</w:t>
      </w:r>
      <w:r>
        <w:t>s</w:t>
      </w:r>
      <w:r w:rsidRPr="00984D97">
        <w:t xml:space="preserve">: </w:t>
      </w:r>
      <w:r>
        <w:t>This class is for adults who are</w:t>
      </w:r>
      <w:r w:rsidRPr="00984D97">
        <w:t xml:space="preserve"> interested in planning a vacation in Europe. Travel expert Lynnette Glaser w</w:t>
      </w:r>
      <w:r w:rsidR="004B6958">
        <w:t>ill present vacation-planning t</w:t>
      </w:r>
      <w:r w:rsidRPr="00984D97">
        <w:t xml:space="preserve">ips, including ways to experience luxury on a budget. Ms. Glaser will also explain how to utilize the library’s resources when planning your trip. This </w:t>
      </w:r>
      <w:r>
        <w:t>session</w:t>
      </w:r>
      <w:r w:rsidRPr="00984D97">
        <w:t xml:space="preserve"> will be held on December 4 from 7 p.m. </w:t>
      </w:r>
      <w:r>
        <w:t>to</w:t>
      </w:r>
      <w:r w:rsidRPr="00984D97">
        <w:t xml:space="preserve"> 8:30 p.m. at the </w:t>
      </w:r>
      <w:r>
        <w:t>East Branch</w:t>
      </w:r>
      <w:r w:rsidRPr="00984D97">
        <w:t>.</w:t>
      </w:r>
    </w:p>
    <w:p w14:paraId="2FA96DDE" w14:textId="77777777" w:rsidR="00A82546" w:rsidRPr="00984D97" w:rsidRDefault="00A82546" w:rsidP="00A82546">
      <w:r w:rsidRPr="00984D97">
        <w:t>Gardening Club: Adults are invited to this monthly club where gardening tips and techniques will be discussed. The library’s resources are also highlighted in discussions. This meeting is held on November 21 at 10 a.m.</w:t>
      </w:r>
      <w:r w:rsidRPr="00F22FB2">
        <w:t xml:space="preserve"> </w:t>
      </w:r>
      <w:r w:rsidRPr="00984D97">
        <w:t>at the West Branch</w:t>
      </w:r>
      <w:r>
        <w:t>.</w:t>
      </w:r>
    </w:p>
    <w:p w14:paraId="11E8B3F8" w14:textId="7FB12E45" w:rsidR="00A82546" w:rsidRPr="00984D97" w:rsidRDefault="00A82546" w:rsidP="00A82546">
      <w:r w:rsidRPr="00984D97">
        <w:t xml:space="preserve">Grant Workshop: Adults interested </w:t>
      </w:r>
      <w:r w:rsidRPr="00064765">
        <w:t>in funding, relationship building, and donor development</w:t>
      </w:r>
      <w:r>
        <w:t xml:space="preserve"> </w:t>
      </w:r>
      <w:r w:rsidRPr="00984D97">
        <w:t xml:space="preserve">for </w:t>
      </w:r>
      <w:r w:rsidR="003E0DF7">
        <w:t xml:space="preserve">nonprofit </w:t>
      </w:r>
      <w:r w:rsidRPr="00984D97">
        <w:t xml:space="preserve">organizations are invited to learn strategies during this free workshop. The workshop will be held at the </w:t>
      </w:r>
      <w:r>
        <w:t>Main</w:t>
      </w:r>
      <w:r w:rsidRPr="00984D97">
        <w:t xml:space="preserve"> library on Novem</w:t>
      </w:r>
      <w:r>
        <w:t>ber 20 from 9:30 a.m. to noon.</w:t>
      </w:r>
    </w:p>
    <w:p w14:paraId="274CEE2A" w14:textId="1274D6E7" w:rsidR="00A82546" w:rsidRPr="00984D97" w:rsidRDefault="00A82546" w:rsidP="00A82546">
      <w:r w:rsidRPr="00984D97">
        <w:t xml:space="preserve">Internet Job Search Basics: Adults are invited to this workshop on using the Internet to find a job. Instruction will include the best </w:t>
      </w:r>
      <w:r w:rsidR="000A2925">
        <w:t>w</w:t>
      </w:r>
      <w:r w:rsidRPr="00984D97">
        <w:t xml:space="preserve">ebsites and library resources for resumes, cover letters, interviewing, and job openings. This class will be held on December 4 from 9:30 a.m. </w:t>
      </w:r>
      <w:r>
        <w:t>to</w:t>
      </w:r>
      <w:r w:rsidRPr="00984D97">
        <w:t xml:space="preserve"> 11:30 a.m.</w:t>
      </w:r>
      <w:r>
        <w:t xml:space="preserve"> </w:t>
      </w:r>
      <w:r w:rsidRPr="00984D97">
        <w:t xml:space="preserve">in the </w:t>
      </w:r>
      <w:r>
        <w:t>Main</w:t>
      </w:r>
      <w:r w:rsidRPr="00984D97">
        <w:t xml:space="preserve"> library’s computer lab</w:t>
      </w:r>
      <w:r>
        <w:t xml:space="preserve">. </w:t>
      </w:r>
      <w:r w:rsidRPr="00064765">
        <w:t>Advance</w:t>
      </w:r>
      <w:r>
        <w:t xml:space="preserve"> registration is required.</w:t>
      </w:r>
    </w:p>
    <w:p w14:paraId="4D597628" w14:textId="77777777" w:rsidR="00A82546" w:rsidRPr="00984D97" w:rsidRDefault="00A82546" w:rsidP="00A82546">
      <w:r w:rsidRPr="00984D97">
        <w:t>Jazz Concert: Enjoy the sounds of the Craig Beck Quartet at 7:30 p.m. on December 3</w:t>
      </w:r>
      <w:r>
        <w:t xml:space="preserve"> </w:t>
      </w:r>
      <w:r w:rsidRPr="00984D97">
        <w:t>at the West Branch.</w:t>
      </w:r>
    </w:p>
    <w:p w14:paraId="7C16BF82" w14:textId="77777777" w:rsidR="00A82546" w:rsidRPr="00984D97" w:rsidRDefault="00A82546" w:rsidP="00A82546">
      <w:r w:rsidRPr="00984D97">
        <w:lastRenderedPageBreak/>
        <w:t xml:space="preserve">Market Research for Small Businesses: Aspiring entrepreneurs are invited to learn how to use library resources to research industries, competitors, potential customers, and more. This class will be held on December 3 from 6 p.m. </w:t>
      </w:r>
      <w:r>
        <w:t>to</w:t>
      </w:r>
      <w:r w:rsidRPr="00984D97">
        <w:t xml:space="preserve"> 7:30 p.m. at the East Branch.</w:t>
      </w:r>
    </w:p>
    <w:p w14:paraId="0FBDDC69" w14:textId="77777777" w:rsidR="00A82546" w:rsidRPr="00984D97" w:rsidRDefault="00A82546" w:rsidP="00A82546">
      <w:r w:rsidRPr="00984D97">
        <w:t>Microsoft Excel and PowerPoint: Would you like to gain a basic understanding of how to use Microsoft Excel and PowerPoint? This class will introduce you to the programs and help you start using them effectively. The class will be held on December 17 from 6</w:t>
      </w:r>
      <w:r>
        <w:t xml:space="preserve"> p.m. to </w:t>
      </w:r>
      <w:r w:rsidRPr="00984D97">
        <w:t xml:space="preserve">7 p.m. at the </w:t>
      </w:r>
      <w:r>
        <w:t>Main</w:t>
      </w:r>
      <w:r w:rsidRPr="00984D97">
        <w:t xml:space="preserve"> library. This class is intended for adults.</w:t>
      </w:r>
      <w:r>
        <w:t xml:space="preserve"> </w:t>
      </w:r>
      <w:r w:rsidRPr="00064765">
        <w:t>Advance</w:t>
      </w:r>
      <w:r>
        <w:t xml:space="preserve"> registration is required.</w:t>
      </w:r>
    </w:p>
    <w:p w14:paraId="01BD5721" w14:textId="77777777" w:rsidR="00A82546" w:rsidRPr="00984D97" w:rsidRDefault="00A82546" w:rsidP="00A82546">
      <w:r w:rsidRPr="00984D97">
        <w:t xml:space="preserve">Microsoft Word: Adults are invited to learn how to use Microsoft Word. </w:t>
      </w:r>
      <w:r>
        <w:t>Classes</w:t>
      </w:r>
      <w:r w:rsidRPr="00984D97">
        <w:t xml:space="preserve"> will be held on December 8</w:t>
      </w:r>
      <w:r>
        <w:t xml:space="preserve"> and 10</w:t>
      </w:r>
      <w:r w:rsidRPr="00984D97">
        <w:t xml:space="preserve"> from 2 p.m. </w:t>
      </w:r>
      <w:r>
        <w:t>to</w:t>
      </w:r>
      <w:r w:rsidRPr="00984D97">
        <w:t xml:space="preserve"> 4 p.m. at the </w:t>
      </w:r>
      <w:r>
        <w:t>Main</w:t>
      </w:r>
      <w:r w:rsidRPr="00984D97">
        <w:t xml:space="preserve"> library.</w:t>
      </w:r>
      <w:r>
        <w:t xml:space="preserve"> </w:t>
      </w:r>
      <w:r w:rsidRPr="00064765">
        <w:t>Advance</w:t>
      </w:r>
      <w:r>
        <w:t xml:space="preserve"> registration is required.</w:t>
      </w:r>
    </w:p>
    <w:p w14:paraId="57C43C31" w14:textId="6B602671" w:rsidR="00A82546" w:rsidRPr="00984D97" w:rsidRDefault="00A82546" w:rsidP="00A82546">
      <w:r w:rsidRPr="00984D97">
        <w:t xml:space="preserve">Modern Fairy Tales: Families and people of all ages are invited to a series of performances that present a modern perspective on classic tales. All </w:t>
      </w:r>
      <w:r>
        <w:t xml:space="preserve">shows </w:t>
      </w:r>
      <w:r w:rsidRPr="00984D97">
        <w:t xml:space="preserve">will be presented in the auditorium at the </w:t>
      </w:r>
      <w:r>
        <w:t>Main</w:t>
      </w:r>
      <w:r w:rsidRPr="00984D97">
        <w:t xml:space="preserve"> library. </w:t>
      </w:r>
      <w:r w:rsidRPr="00064765">
        <w:rPr>
          <w:i/>
        </w:rPr>
        <w:t>Cinderella</w:t>
      </w:r>
      <w:r w:rsidRPr="00984D97">
        <w:t xml:space="preserve"> will be presented on Decemb</w:t>
      </w:r>
      <w:r>
        <w:t xml:space="preserve">er 5 at 7 p.m. </w:t>
      </w:r>
      <w:r w:rsidRPr="00064765">
        <w:rPr>
          <w:i/>
        </w:rPr>
        <w:t>Beauty and the Beast</w:t>
      </w:r>
      <w:r w:rsidRPr="00984D97">
        <w:t xml:space="preserve"> will be pres</w:t>
      </w:r>
      <w:r>
        <w:t>ented on December 12 at 7 p.m</w:t>
      </w:r>
      <w:r w:rsidRPr="00064765">
        <w:t xml:space="preserve">. </w:t>
      </w:r>
      <w:r w:rsidRPr="00064765">
        <w:rPr>
          <w:i/>
        </w:rPr>
        <w:t>Alice in Wonderland</w:t>
      </w:r>
      <w:r w:rsidRPr="00984D97">
        <w:t xml:space="preserve"> will be presented on December 19 at 7 p.m. Actors and crew are from the Young Actors Guild of </w:t>
      </w:r>
      <w:r w:rsidR="00EB4082">
        <w:t>Claremont</w:t>
      </w:r>
      <w:r w:rsidRPr="00984D97">
        <w:t>.</w:t>
      </w:r>
    </w:p>
    <w:p w14:paraId="1E460E47" w14:textId="275EDF10" w:rsidR="00A82546" w:rsidRPr="00984D97" w:rsidRDefault="00A82546" w:rsidP="00A82546">
      <w:r w:rsidRPr="00984D97">
        <w:t>New Parents Support Group: This group is intended to provide a safe place for new parents to share their joys and struggles. Parents are welcome to bring their babies and children</w:t>
      </w:r>
      <w:del w:id="3" w:author="Benedetta Herman" w:date="2018-10-26T06:42:00Z">
        <w:r w:rsidR="00500E85" w:rsidDel="00500E85">
          <w:delText>, and</w:delText>
        </w:r>
      </w:del>
      <w:ins w:id="4" w:author="Benedetta Herman" w:date="2018-10-26T06:42:00Z">
        <w:r w:rsidR="00500E85">
          <w:t>;</w:t>
        </w:r>
      </w:ins>
      <w:r w:rsidRPr="00984D97">
        <w:t xml:space="preserve"> books and toys will be provided</w:t>
      </w:r>
      <w:del w:id="5" w:author="Benedetta Herman" w:date="2018-10-26T06:43:00Z">
        <w:r w:rsidR="00500E85" w:rsidDel="00500E85">
          <w:delText xml:space="preserve"> for the children to play with</w:delText>
        </w:r>
      </w:del>
      <w:r w:rsidRPr="00984D97">
        <w:t xml:space="preserve">. The group meets the second Tuesday of each month at 10 a.m. at the </w:t>
      </w:r>
      <w:r>
        <w:t>Main</w:t>
      </w:r>
      <w:r w:rsidRPr="00984D97">
        <w:t xml:space="preserve"> library.</w:t>
      </w:r>
    </w:p>
    <w:p w14:paraId="009E888C" w14:textId="77777777" w:rsidR="00A82546" w:rsidRPr="00984D97" w:rsidRDefault="00A82546" w:rsidP="00A82546">
      <w:r w:rsidRPr="00984D97">
        <w:t>Savvy Saving: Adults interested in saving money and establishing a budget are invited to attend this class led by Sally Welsh. The class will be held on November 15 from 6:30</w:t>
      </w:r>
      <w:r>
        <w:t xml:space="preserve"> p.m. to </w:t>
      </w:r>
      <w:r w:rsidRPr="00984D97">
        <w:t xml:space="preserve">8 p.m. at the </w:t>
      </w:r>
      <w:r>
        <w:t>Main library.</w:t>
      </w:r>
    </w:p>
    <w:p w14:paraId="5CE912AA" w14:textId="5270EFF2" w:rsidR="00A82546" w:rsidRPr="00984D97" w:rsidRDefault="00A82546" w:rsidP="00A82546">
      <w:r w:rsidRPr="00984D97">
        <w:t xml:space="preserve">Semi-Annual Book Sale: The </w:t>
      </w:r>
      <w:r w:rsidR="00EB4082">
        <w:t>Mountain View</w:t>
      </w:r>
      <w:r w:rsidRPr="00984D97">
        <w:t xml:space="preserve"> Public Library holds two book sales each year at the </w:t>
      </w:r>
      <w:r>
        <w:t>Main</w:t>
      </w:r>
      <w:r w:rsidRPr="00984D97">
        <w:t xml:space="preserve"> library. New and used </w:t>
      </w:r>
      <w:r>
        <w:t xml:space="preserve">books </w:t>
      </w:r>
      <w:r w:rsidRPr="00984D97">
        <w:t>will be</w:t>
      </w:r>
      <w:r>
        <w:t xml:space="preserve"> offered</w:t>
      </w:r>
      <w:r w:rsidRPr="00984D97">
        <w:t xml:space="preserve"> for sale. The book sale will be held </w:t>
      </w:r>
      <w:r>
        <w:t>from 10 a.m. to 5 p.m.</w:t>
      </w:r>
      <w:r w:rsidRPr="000E4726">
        <w:t xml:space="preserve"> </w:t>
      </w:r>
      <w:r w:rsidRPr="00984D97">
        <w:t>on November 14.</w:t>
      </w:r>
    </w:p>
    <w:p w14:paraId="747DD940" w14:textId="77777777" w:rsidR="0043038F" w:rsidRDefault="00A82546">
      <w:r w:rsidRPr="00984D97">
        <w:t xml:space="preserve">The World of Watercolor Painting: Basic watercolor techniques will be taught by painter Harold Stevens. This class will be held from 6 p.m. </w:t>
      </w:r>
      <w:r>
        <w:t>to</w:t>
      </w:r>
      <w:r w:rsidRPr="00984D97">
        <w:t xml:space="preserve"> 8 p.m. on December 9 at the East Branch. Those interested may sign up to take this class on a monthly basis.</w:t>
      </w:r>
      <w:r>
        <w:t xml:space="preserve"> </w:t>
      </w:r>
      <w:r w:rsidRPr="00064765">
        <w:t>Advance</w:t>
      </w:r>
      <w:r>
        <w:t xml:space="preserve"> registration is required.</w:t>
      </w:r>
    </w:p>
    <w:sectPr w:rsidR="0043038F" w:rsidSect="007B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46"/>
    <w:rsid w:val="000A2925"/>
    <w:rsid w:val="001F3411"/>
    <w:rsid w:val="003B6554"/>
    <w:rsid w:val="003E0DF7"/>
    <w:rsid w:val="0043038F"/>
    <w:rsid w:val="004B6958"/>
    <w:rsid w:val="00500E85"/>
    <w:rsid w:val="005B0FDE"/>
    <w:rsid w:val="0063178E"/>
    <w:rsid w:val="006670D4"/>
    <w:rsid w:val="008C1F9B"/>
    <w:rsid w:val="00941CC2"/>
    <w:rsid w:val="00A82546"/>
    <w:rsid w:val="00AB4B0F"/>
    <w:rsid w:val="00BC50FE"/>
    <w:rsid w:val="00D37DFA"/>
    <w:rsid w:val="00EB4082"/>
    <w:rsid w:val="00F73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4DA3"/>
  <w15:docId w15:val="{EABFD66D-45CF-4BED-915D-F6901B03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0FE"/>
  </w:style>
  <w:style w:type="paragraph" w:styleId="Heading1">
    <w:name w:val="heading 1"/>
    <w:basedOn w:val="Normal"/>
    <w:next w:val="Normal"/>
    <w:link w:val="Heading1Char"/>
    <w:uiPriority w:val="9"/>
    <w:qFormat/>
    <w:rsid w:val="00BC50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C50F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BC50F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BC50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C50F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C50FE"/>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BC50F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BC50F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BC50F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0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C50F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BC50FE"/>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BC50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C50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C50FE"/>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BC50FE"/>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BC50F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BC50F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C50F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C50F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C50F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C50F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C50FE"/>
    <w:rPr>
      <w:color w:val="5A5A5A" w:themeColor="text1" w:themeTint="A5"/>
      <w:spacing w:val="15"/>
    </w:rPr>
  </w:style>
  <w:style w:type="character" w:styleId="Strong">
    <w:name w:val="Strong"/>
    <w:basedOn w:val="DefaultParagraphFont"/>
    <w:uiPriority w:val="22"/>
    <w:qFormat/>
    <w:rsid w:val="00BC50FE"/>
    <w:rPr>
      <w:b/>
      <w:bCs/>
      <w:color w:val="auto"/>
    </w:rPr>
  </w:style>
  <w:style w:type="character" w:styleId="Emphasis">
    <w:name w:val="Emphasis"/>
    <w:basedOn w:val="DefaultParagraphFont"/>
    <w:uiPriority w:val="20"/>
    <w:qFormat/>
    <w:rsid w:val="00BC50FE"/>
    <w:rPr>
      <w:i/>
      <w:iCs/>
      <w:color w:val="auto"/>
    </w:rPr>
  </w:style>
  <w:style w:type="paragraph" w:styleId="NoSpacing">
    <w:name w:val="No Spacing"/>
    <w:uiPriority w:val="1"/>
    <w:qFormat/>
    <w:rsid w:val="00BC50FE"/>
    <w:pPr>
      <w:spacing w:after="0" w:line="240" w:lineRule="auto"/>
    </w:pPr>
  </w:style>
  <w:style w:type="paragraph" w:styleId="Quote">
    <w:name w:val="Quote"/>
    <w:basedOn w:val="Normal"/>
    <w:next w:val="Normal"/>
    <w:link w:val="QuoteChar"/>
    <w:uiPriority w:val="29"/>
    <w:qFormat/>
    <w:rsid w:val="00BC50F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C50FE"/>
    <w:rPr>
      <w:i/>
      <w:iCs/>
      <w:color w:val="404040" w:themeColor="text1" w:themeTint="BF"/>
    </w:rPr>
  </w:style>
  <w:style w:type="paragraph" w:styleId="IntenseQuote">
    <w:name w:val="Intense Quote"/>
    <w:basedOn w:val="Normal"/>
    <w:next w:val="Normal"/>
    <w:link w:val="IntenseQuoteChar"/>
    <w:uiPriority w:val="30"/>
    <w:qFormat/>
    <w:rsid w:val="00BC50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C50FE"/>
    <w:rPr>
      <w:i/>
      <w:iCs/>
      <w:color w:val="5B9BD5" w:themeColor="accent1"/>
    </w:rPr>
  </w:style>
  <w:style w:type="character" w:styleId="SubtleEmphasis">
    <w:name w:val="Subtle Emphasis"/>
    <w:basedOn w:val="DefaultParagraphFont"/>
    <w:uiPriority w:val="19"/>
    <w:qFormat/>
    <w:rsid w:val="00BC50FE"/>
    <w:rPr>
      <w:i/>
      <w:iCs/>
      <w:color w:val="404040" w:themeColor="text1" w:themeTint="BF"/>
    </w:rPr>
  </w:style>
  <w:style w:type="character" w:styleId="IntenseEmphasis">
    <w:name w:val="Intense Emphasis"/>
    <w:basedOn w:val="DefaultParagraphFont"/>
    <w:uiPriority w:val="21"/>
    <w:qFormat/>
    <w:rsid w:val="00BC50FE"/>
    <w:rPr>
      <w:i/>
      <w:iCs/>
      <w:color w:val="5B9BD5" w:themeColor="accent1"/>
    </w:rPr>
  </w:style>
  <w:style w:type="character" w:styleId="SubtleReference">
    <w:name w:val="Subtle Reference"/>
    <w:basedOn w:val="DefaultParagraphFont"/>
    <w:uiPriority w:val="31"/>
    <w:qFormat/>
    <w:rsid w:val="00BC50FE"/>
    <w:rPr>
      <w:smallCaps/>
      <w:color w:val="404040" w:themeColor="text1" w:themeTint="BF"/>
    </w:rPr>
  </w:style>
  <w:style w:type="character" w:styleId="IntenseReference">
    <w:name w:val="Intense Reference"/>
    <w:basedOn w:val="DefaultParagraphFont"/>
    <w:uiPriority w:val="32"/>
    <w:qFormat/>
    <w:rsid w:val="00BC50FE"/>
    <w:rPr>
      <w:b/>
      <w:bCs/>
      <w:smallCaps/>
      <w:color w:val="5B9BD5" w:themeColor="accent1"/>
      <w:spacing w:val="5"/>
    </w:rPr>
  </w:style>
  <w:style w:type="character" w:styleId="BookTitle">
    <w:name w:val="Book Title"/>
    <w:basedOn w:val="DefaultParagraphFont"/>
    <w:uiPriority w:val="33"/>
    <w:qFormat/>
    <w:rsid w:val="00BC50FE"/>
    <w:rPr>
      <w:b/>
      <w:bCs/>
      <w:i/>
      <w:iCs/>
      <w:spacing w:val="5"/>
    </w:rPr>
  </w:style>
  <w:style w:type="paragraph" w:styleId="TOCHeading">
    <w:name w:val="TOC Heading"/>
    <w:basedOn w:val="Heading1"/>
    <w:next w:val="Normal"/>
    <w:uiPriority w:val="39"/>
    <w:semiHidden/>
    <w:unhideWhenUsed/>
    <w:qFormat/>
    <w:rsid w:val="00BC50F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lastModifiedBy>Firstname Lastname</cp:lastModifiedBy>
  <cp:revision>11</cp:revision>
  <dcterms:created xsi:type="dcterms:W3CDTF">2018-10-26T10:44:00Z</dcterms:created>
  <dcterms:modified xsi:type="dcterms:W3CDTF">2015-10-13T23:36:00Z</dcterms:modified>
</cp:coreProperties>
</file>