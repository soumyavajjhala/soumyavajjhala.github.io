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F60B" w14:textId="77777777" w:rsidR="005A613D" w:rsidRPr="0021670A" w:rsidRDefault="005A613D" w:rsidP="005A613D">
      <w:pPr>
        <w:widowControl w:val="0"/>
        <w:spacing w:line="360" w:lineRule="auto"/>
        <w:rPr>
          <w:b/>
          <w:rPrChange w:id="0" w:author="Angie Harper" w:date="2018-04-26T17:54:00Z">
            <w:rPr/>
          </w:rPrChange>
        </w:rPr>
      </w:pPr>
      <w:bookmarkStart w:id="1" w:name="_GoBack"/>
      <w:bookmarkEnd w:id="1"/>
      <w:r w:rsidRPr="0021670A">
        <w:rPr>
          <w:b/>
          <w:rPrChange w:id="2" w:author="Angie Harper" w:date="2018-04-26T17:54:00Z">
            <w:rPr/>
          </w:rPrChange>
        </w:rPr>
        <w:t>Admission to the Library</w:t>
      </w:r>
    </w:p>
    <w:p w14:paraId="3AEFCE8D" w14:textId="05426268" w:rsidR="005A613D" w:rsidRPr="00256C4D" w:rsidRDefault="006F65EF" w:rsidP="005A613D">
      <w:pPr>
        <w:widowControl w:val="0"/>
        <w:spacing w:line="360" w:lineRule="auto"/>
      </w:pPr>
      <w:r>
        <w:t>T</w:t>
      </w:r>
      <w:r w:rsidR="005A613D" w:rsidRPr="00256C4D">
        <w:t>he library is open to everyone, regardless of residency status.</w:t>
      </w:r>
    </w:p>
    <w:p w14:paraId="1CD3C6CD" w14:textId="77777777" w:rsidR="005A613D" w:rsidRPr="00256C4D" w:rsidRDefault="005A613D" w:rsidP="005A613D">
      <w:pPr>
        <w:widowControl w:val="0"/>
        <w:spacing w:line="360" w:lineRule="auto"/>
      </w:pPr>
      <w:r w:rsidRPr="00256C4D">
        <w:t>All users must possess a current library card and show it on request. Applicants for a library card will be required to provide a photo ID.</w:t>
      </w:r>
    </w:p>
    <w:p w14:paraId="037E5635" w14:textId="77777777" w:rsidR="005A613D" w:rsidRPr="00256C4D" w:rsidRDefault="005A613D" w:rsidP="005A613D">
      <w:pPr>
        <w:widowControl w:val="0"/>
        <w:spacing w:line="360" w:lineRule="auto"/>
      </w:pPr>
      <w:r w:rsidRPr="00256C4D">
        <w:t>Children under 12 must be accompanied by an adult.</w:t>
      </w:r>
    </w:p>
    <w:p w14:paraId="20BDD76B" w14:textId="77777777" w:rsidR="005A613D" w:rsidRPr="0021670A" w:rsidRDefault="005A613D" w:rsidP="005A613D">
      <w:pPr>
        <w:widowControl w:val="0"/>
        <w:spacing w:line="360" w:lineRule="auto"/>
        <w:rPr>
          <w:b/>
          <w:rPrChange w:id="3" w:author="Angie Harper" w:date="2018-04-26T17:54:00Z">
            <w:rPr/>
          </w:rPrChange>
        </w:rPr>
      </w:pPr>
      <w:r w:rsidRPr="0021670A">
        <w:rPr>
          <w:b/>
          <w:rPrChange w:id="4" w:author="Angie Harper" w:date="2018-04-26T17:54:00Z">
            <w:rPr/>
          </w:rPrChange>
        </w:rPr>
        <w:t>Conduct within the Library</w:t>
      </w:r>
    </w:p>
    <w:p w14:paraId="2DFDE523" w14:textId="77777777" w:rsidR="005A613D" w:rsidRPr="00F56C21" w:rsidRDefault="005A613D" w:rsidP="005A613D">
      <w:pPr>
        <w:widowControl w:val="0"/>
        <w:spacing w:line="360" w:lineRule="auto"/>
      </w:pPr>
      <w:r w:rsidRPr="00F56C21">
        <w:t>Noise, disturbances, or unseemly behavior is prohibited.</w:t>
      </w:r>
    </w:p>
    <w:p w14:paraId="004C2B36" w14:textId="77777777" w:rsidR="005A613D" w:rsidRPr="00F56C21" w:rsidRDefault="005A613D" w:rsidP="005A613D">
      <w:pPr>
        <w:widowControl w:val="0"/>
        <w:spacing w:line="360" w:lineRule="auto"/>
      </w:pPr>
      <w:r w:rsidRPr="00F56C21">
        <w:t>No food or drink (other than bottled water) is permitted in the library.</w:t>
      </w:r>
    </w:p>
    <w:p w14:paraId="052272A3" w14:textId="1E52EDD8" w:rsidR="005A613D" w:rsidRPr="00F56C21" w:rsidRDefault="005A613D" w:rsidP="005A613D">
      <w:pPr>
        <w:widowControl w:val="0"/>
        <w:spacing w:line="360" w:lineRule="auto"/>
      </w:pPr>
      <w:r w:rsidRPr="00F56C21">
        <w:t xml:space="preserve">Cell phone use is </w:t>
      </w:r>
      <w:del w:id="5" w:author="Angie Harper" w:date="2018-04-26T17:52:00Z">
        <w:r w:rsidDel="0021670A">
          <w:delText>not allowed</w:delText>
        </w:r>
        <w:r w:rsidRPr="00F56C21" w:rsidDel="0021670A">
          <w:delText>:</w:delText>
        </w:r>
      </w:del>
      <w:ins w:id="6" w:author="Angie Harper" w:date="2018-04-26T17:52:00Z">
        <w:r w:rsidR="0021670A">
          <w:t>prohibited</w:t>
        </w:r>
      </w:ins>
      <w:r w:rsidRPr="00F56C21">
        <w:t xml:space="preserve"> within the building. Cell phones should be switched off or set to silent mode.</w:t>
      </w:r>
    </w:p>
    <w:p w14:paraId="15949DA7" w14:textId="77777777" w:rsidR="005A613D" w:rsidRPr="00F56C21" w:rsidRDefault="005A613D" w:rsidP="005A613D">
      <w:pPr>
        <w:widowControl w:val="0"/>
        <w:spacing w:line="360" w:lineRule="auto"/>
      </w:pPr>
      <w:r w:rsidRPr="00F56C21">
        <w:t>Library users may be asked to present their bag for inspection, as well as any books or folders they are carrying.</w:t>
      </w:r>
    </w:p>
    <w:p w14:paraId="0170C7A1" w14:textId="77777777" w:rsidR="005A613D" w:rsidRPr="00256C4D" w:rsidRDefault="005A613D" w:rsidP="005A613D">
      <w:pPr>
        <w:widowControl w:val="0"/>
        <w:spacing w:line="360" w:lineRule="auto"/>
      </w:pPr>
      <w:r w:rsidRPr="00F56C21">
        <w:t>Any damage or defacement of library property is strictly prohibited. Users found damaging materials will be subject to disciplinary procedures.</w:t>
      </w:r>
    </w:p>
    <w:p w14:paraId="5EA7225F" w14:textId="77777777" w:rsidR="005A613D" w:rsidRPr="0021670A" w:rsidRDefault="005A613D" w:rsidP="005A613D">
      <w:pPr>
        <w:widowControl w:val="0"/>
        <w:spacing w:line="360" w:lineRule="auto"/>
        <w:rPr>
          <w:b/>
          <w:rPrChange w:id="7" w:author="Angie Harper" w:date="2018-04-26T17:54:00Z">
            <w:rPr/>
          </w:rPrChange>
        </w:rPr>
      </w:pPr>
      <w:r w:rsidRPr="0021670A">
        <w:rPr>
          <w:b/>
          <w:rPrChange w:id="8" w:author="Angie Harper" w:date="2018-04-26T17:54:00Z">
            <w:rPr/>
          </w:rPrChange>
        </w:rPr>
        <w:t>Terms of Borrowing Materials</w:t>
      </w:r>
    </w:p>
    <w:p w14:paraId="4CDE8585" w14:textId="2AF623F6" w:rsidR="005A613D" w:rsidRPr="00F56C21" w:rsidRDefault="005A613D" w:rsidP="005A613D">
      <w:pPr>
        <w:widowControl w:val="0"/>
        <w:spacing w:line="360" w:lineRule="auto"/>
      </w:pPr>
      <w:r w:rsidRPr="00F56C21">
        <w:t xml:space="preserve">Anyone possessing a current library card may </w:t>
      </w:r>
      <w:del w:id="9" w:author="Angie Harper" w:date="2018-04-26T17:52:00Z">
        <w:r w:rsidDel="0021670A">
          <w:delText>take</w:delText>
        </w:r>
        <w:r w:rsidRPr="00F56C21" w:rsidDel="0021670A">
          <w:delText xml:space="preserve"> </w:delText>
        </w:r>
      </w:del>
      <w:ins w:id="10" w:author="Angie Harper" w:date="2018-04-26T17:52:00Z">
        <w:r w:rsidR="0021670A">
          <w:t>borrow</w:t>
        </w:r>
        <w:r w:rsidR="0021670A" w:rsidRPr="00F56C21">
          <w:t xml:space="preserve"> </w:t>
        </w:r>
      </w:ins>
      <w:r w:rsidRPr="00F56C21">
        <w:t>items from the library.</w:t>
      </w:r>
    </w:p>
    <w:p w14:paraId="0FB51556" w14:textId="77777777" w:rsidR="005A613D" w:rsidRPr="00F56C21" w:rsidRDefault="005A613D" w:rsidP="005A613D">
      <w:pPr>
        <w:widowControl w:val="0"/>
        <w:spacing w:line="360" w:lineRule="auto"/>
      </w:pPr>
      <w:r w:rsidRPr="00F56C21">
        <w:t>Loans may normally be renewed if the material is not on reserve for another user.</w:t>
      </w:r>
    </w:p>
    <w:p w14:paraId="31004BCD" w14:textId="77777777" w:rsidR="005A613D" w:rsidRPr="00F56C21" w:rsidRDefault="005A613D" w:rsidP="005A613D">
      <w:pPr>
        <w:widowControl w:val="0"/>
        <w:spacing w:line="360" w:lineRule="auto"/>
      </w:pPr>
      <w:r w:rsidRPr="00F56C21">
        <w:t>Items in the Reference Collection cannot be issued on loan.</w:t>
      </w:r>
    </w:p>
    <w:p w14:paraId="7368BCDA" w14:textId="7D11BCA5" w:rsidR="005A613D" w:rsidRPr="00F56C21" w:rsidRDefault="005A613D" w:rsidP="005A613D">
      <w:pPr>
        <w:widowControl w:val="0"/>
        <w:spacing w:line="360" w:lineRule="auto"/>
      </w:pPr>
      <w:r w:rsidRPr="00F56C21">
        <w:t xml:space="preserve">Library materials on loan to one person may not be transferred to another. The person in whose name the loan is made is </w:t>
      </w:r>
      <w:ins w:id="11" w:author="Angie Harper" w:date="2018-04-26T17:53:00Z">
        <w:r w:rsidR="0021670A">
          <w:t xml:space="preserve">solely </w:t>
        </w:r>
      </w:ins>
      <w:r w:rsidRPr="00F56C21">
        <w:t>responsible for the safekeeping and return of items loaned.</w:t>
      </w:r>
    </w:p>
    <w:p w14:paraId="1421FF0B" w14:textId="77777777" w:rsidR="005A613D" w:rsidRPr="00F56C21" w:rsidRDefault="005A613D" w:rsidP="005A613D">
      <w:pPr>
        <w:widowControl w:val="0"/>
        <w:spacing w:line="360" w:lineRule="auto"/>
      </w:pPr>
      <w:r w:rsidRPr="00F56C21">
        <w:t>All items borrowed must be returned within the stipulated loan period. Failure to do so will result in a fine. Fines vary based on the type of material borrowed.</w:t>
      </w:r>
    </w:p>
    <w:p w14:paraId="7742089B" w14:textId="77777777" w:rsidR="005A613D" w:rsidRPr="00256C4D" w:rsidRDefault="005A613D" w:rsidP="005A613D">
      <w:pPr>
        <w:widowControl w:val="0"/>
        <w:spacing w:line="360" w:lineRule="auto"/>
      </w:pPr>
      <w:r w:rsidRPr="00F56C21">
        <w:t>Where an item is lost, returned damaged, or not returned after a reasonable period of time, the borrower will be charged for the item at replacement cost.</w:t>
      </w:r>
    </w:p>
    <w:p w14:paraId="3B512AAE" w14:textId="77777777" w:rsidR="005A613D" w:rsidRPr="0021670A" w:rsidRDefault="005A613D" w:rsidP="005A613D">
      <w:pPr>
        <w:widowControl w:val="0"/>
        <w:spacing w:line="360" w:lineRule="auto"/>
        <w:rPr>
          <w:b/>
          <w:rPrChange w:id="12" w:author="Angie Harper" w:date="2018-04-26T17:54:00Z">
            <w:rPr/>
          </w:rPrChange>
        </w:rPr>
      </w:pPr>
      <w:r w:rsidRPr="0021670A">
        <w:rPr>
          <w:b/>
          <w:rPrChange w:id="13" w:author="Angie Harper" w:date="2018-04-26T17:54:00Z">
            <w:rPr/>
          </w:rPrChange>
        </w:rPr>
        <w:t>Use of Items within the Library</w:t>
      </w:r>
    </w:p>
    <w:p w14:paraId="33DF1F2B" w14:textId="64C22E36" w:rsidR="005A613D" w:rsidRPr="00F56C21" w:rsidRDefault="005A613D" w:rsidP="005A613D">
      <w:pPr>
        <w:widowControl w:val="0"/>
        <w:spacing w:line="360" w:lineRule="auto"/>
      </w:pPr>
      <w:r w:rsidRPr="00F56C21">
        <w:lastRenderedPageBreak/>
        <w:t>No book or other library property may be taken from the buildi</w:t>
      </w:r>
      <w:r w:rsidR="00D65765">
        <w:t>ng at any time without authorization</w:t>
      </w:r>
      <w:r w:rsidRPr="00F56C21">
        <w:t>.</w:t>
      </w:r>
    </w:p>
    <w:p w14:paraId="11BB72D1" w14:textId="3BE3CCDF" w:rsidR="005A613D" w:rsidRPr="00F56C21" w:rsidRDefault="005A613D" w:rsidP="005A613D">
      <w:pPr>
        <w:widowControl w:val="0"/>
        <w:spacing w:line="360" w:lineRule="auto"/>
      </w:pPr>
      <w:r w:rsidRPr="00F56C21">
        <w:t>Special rules (displayed in the Archives Reading Room) apply to the use of rare books, manuscripts</w:t>
      </w:r>
      <w:r w:rsidR="00D700AD">
        <w:t>,</w:t>
      </w:r>
      <w:r w:rsidRPr="00F56C21">
        <w:t xml:space="preserve"> and other materials in the Archives Reading Room.</w:t>
      </w:r>
    </w:p>
    <w:p w14:paraId="5F306642" w14:textId="77777777" w:rsidR="005A613D" w:rsidRPr="0021670A" w:rsidRDefault="005A613D" w:rsidP="005A613D">
      <w:pPr>
        <w:widowControl w:val="0"/>
        <w:spacing w:line="360" w:lineRule="auto"/>
        <w:rPr>
          <w:b/>
          <w:rPrChange w:id="14" w:author="Angie Harper" w:date="2018-04-26T17:54:00Z">
            <w:rPr/>
          </w:rPrChange>
        </w:rPr>
      </w:pPr>
      <w:r w:rsidRPr="0021670A">
        <w:rPr>
          <w:b/>
          <w:rPrChange w:id="15" w:author="Angie Harper" w:date="2018-04-26T17:54:00Z">
            <w:rPr/>
          </w:rPrChange>
        </w:rPr>
        <w:t>Enforcement of Library Policies</w:t>
      </w:r>
    </w:p>
    <w:p w14:paraId="5ECFE3DE" w14:textId="77777777" w:rsidR="005A613D" w:rsidRPr="00F56C21" w:rsidRDefault="005A613D" w:rsidP="005A613D">
      <w:pPr>
        <w:widowControl w:val="0"/>
        <w:spacing w:line="360" w:lineRule="auto"/>
      </w:pPr>
      <w:r w:rsidRPr="00F56C21">
        <w:t>Failure to observe any of the foregoing provisions may be dealt with by a librarian or an authorized representative, who may take such action as is reasonable in the circumstances.</w:t>
      </w:r>
    </w:p>
    <w:p w14:paraId="68659915" w14:textId="41E31622" w:rsidR="0043038F" w:rsidRPr="005A613D" w:rsidRDefault="005A613D" w:rsidP="005A613D">
      <w:pPr>
        <w:widowControl w:val="0"/>
        <w:spacing w:line="360" w:lineRule="auto"/>
      </w:pPr>
      <w:r w:rsidRPr="00F56C21">
        <w:t xml:space="preserve">Any user who is dissatisfied with a decision of the librarian may appeal to the Chairman of the </w:t>
      </w:r>
      <w:r w:rsidR="0021670A">
        <w:t>Mountain View</w:t>
      </w:r>
      <w:r>
        <w:t xml:space="preserve"> Public </w:t>
      </w:r>
      <w:r w:rsidRPr="00F56C21">
        <w:t xml:space="preserve">Library Board </w:t>
      </w:r>
      <w:r>
        <w:t>of Trustees</w:t>
      </w:r>
      <w:r w:rsidRPr="00F56C21">
        <w:t>. The Chairman may nominate two members of the Committee to form a panel to review the case.</w:t>
      </w:r>
    </w:p>
    <w:sectPr w:rsidR="0043038F" w:rsidRPr="005A613D" w:rsidSect="00902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3D"/>
    <w:rsid w:val="001D7C3A"/>
    <w:rsid w:val="0021670A"/>
    <w:rsid w:val="0043038F"/>
    <w:rsid w:val="00446C83"/>
    <w:rsid w:val="005930E7"/>
    <w:rsid w:val="005A613D"/>
    <w:rsid w:val="006C290C"/>
    <w:rsid w:val="006F65EF"/>
    <w:rsid w:val="00731406"/>
    <w:rsid w:val="00857CE7"/>
    <w:rsid w:val="00D65765"/>
    <w:rsid w:val="00D700AD"/>
    <w:rsid w:val="00D724BA"/>
    <w:rsid w:val="00EB576E"/>
    <w:rsid w:val="00F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0FC4"/>
  <w15:docId w15:val="{19341457-223B-44A9-A245-9A79BAB6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0AD"/>
  </w:style>
  <w:style w:type="paragraph" w:styleId="Heading1">
    <w:name w:val="heading 1"/>
    <w:basedOn w:val="Normal"/>
    <w:next w:val="Normal"/>
    <w:link w:val="Heading1Char"/>
    <w:uiPriority w:val="9"/>
    <w:qFormat/>
    <w:rsid w:val="00D70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0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0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0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0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0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0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83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70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0A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0A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0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0A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0A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0A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0A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0A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0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00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0A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0A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00A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700A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700AD"/>
    <w:rPr>
      <w:i/>
      <w:iCs/>
      <w:color w:val="auto"/>
    </w:rPr>
  </w:style>
  <w:style w:type="paragraph" w:styleId="NoSpacing">
    <w:name w:val="No Spacing"/>
    <w:uiPriority w:val="1"/>
    <w:qFormat/>
    <w:rsid w:val="00D700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00A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0A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0A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0AD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700A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00AD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700A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700AD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700A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0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Firstname Lastname</cp:lastModifiedBy>
  <cp:revision>8</cp:revision>
  <dcterms:created xsi:type="dcterms:W3CDTF">2018-04-26T21:55:00Z</dcterms:created>
  <dcterms:modified xsi:type="dcterms:W3CDTF">2015-10-13T23:37:00Z</dcterms:modified>
</cp:coreProperties>
</file>