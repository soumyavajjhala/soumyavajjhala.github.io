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F7E9565" w14:textId="77777777" w:rsidR="00B07379" w:rsidRDefault="006D12E6" w:rsidP="00F37418">
      <w:bookmarkStart w:id="0" w:name="_GoBack"/>
      <w:bookmarkEnd w:id="0"/>
      <w:r>
        <w:t>Mountain View Public Library</w:t>
      </w:r>
    </w:p>
    <w:p w14:paraId="36364DA3" w14:textId="77777777" w:rsidR="006D12E6" w:rsidRDefault="006D12E6">
      <w:r>
        <w:t>Children’s Department</w:t>
      </w:r>
    </w:p>
    <w:p w14:paraId="5C4D2920" w14:textId="77777777" w:rsidR="006D12E6" w:rsidRDefault="006D12E6">
      <w:r>
        <w:t>September Events</w:t>
      </w:r>
    </w:p>
    <w:p w14:paraId="172F9256" w14:textId="714B3113" w:rsidR="006D12E6" w:rsidRDefault="006D12E6">
      <w:r>
        <w:t xml:space="preserve">Mountain View Public library offers many special events </w:t>
      </w:r>
      <w:del w:id="1" w:author="Natalia Ricci" w:date="2013-01-09T07:48:00Z">
        <w:r w:rsidDel="0046032D">
          <w:delText>to area children</w:delText>
        </w:r>
      </w:del>
      <w:ins w:id="2" w:author="Natalia Ricci" w:date="2013-01-09T07:48:00Z">
        <w:r w:rsidR="0046032D">
          <w:t>for the children of Claremont</w:t>
        </w:r>
      </w:ins>
      <w:r>
        <w:t xml:space="preserve"> at our three branches. Attending one of these activities is a wonderful way to promote a love of reading that will last a lifetime.</w:t>
      </w:r>
    </w:p>
    <w:p w14:paraId="170D9B53" w14:textId="77777777" w:rsidR="006D12E6" w:rsidRDefault="006D12E6">
      <w:r>
        <w:t>Meet the Author</w:t>
      </w:r>
    </w:p>
    <w:p w14:paraId="000C8DD5" w14:textId="73C99BD1" w:rsidR="006D12E6" w:rsidRDefault="006D12E6">
      <w:r>
        <w:t xml:space="preserve">This month’s Meet the Author guest is Isabelle Saunders, author of </w:t>
      </w:r>
      <w:r w:rsidRPr="006D12E6">
        <w:rPr>
          <w:i/>
        </w:rPr>
        <w:t>Splendid Dreams</w:t>
      </w:r>
      <w:r>
        <w:t xml:space="preserve">. She will read her story, answer questions, and </w:t>
      </w:r>
      <w:commentRangeStart w:id="3"/>
      <w:commentRangeStart w:id="4"/>
      <w:r>
        <w:t>sign copies of the book</w:t>
      </w:r>
      <w:commentRangeEnd w:id="3"/>
      <w:r w:rsidR="0046032D">
        <w:rPr>
          <w:rStyle w:val="CommentReference"/>
        </w:rPr>
        <w:commentReference w:id="3"/>
      </w:r>
      <w:commentRangeEnd w:id="4"/>
      <w:r w:rsidR="0046032D">
        <w:rPr>
          <w:rStyle w:val="CommentReference"/>
        </w:rPr>
        <w:commentReference w:id="4"/>
      </w:r>
      <w:r>
        <w:t xml:space="preserve">. Ms. Saunders will </w:t>
      </w:r>
      <w:del w:id="5" w:author="Angie Harper" w:date="2013-01-09T07:51:00Z">
        <w:r w:rsidDel="0046032D">
          <w:delText xml:space="preserve">be </w:delText>
        </w:r>
      </w:del>
      <w:ins w:id="6" w:author="Angie Harper" w:date="2013-01-09T07:51:00Z">
        <w:r w:rsidR="0046032D">
          <w:t xml:space="preserve">appear </w:t>
        </w:r>
      </w:ins>
      <w:r>
        <w:t>at the Main Library on September 23 at 7:00 p.m. All ages are welcome to attend.</w:t>
      </w:r>
    </w:p>
    <w:p w14:paraId="7CA9CD36" w14:textId="77777777" w:rsidR="006D12E6" w:rsidRDefault="006D12E6">
      <w:r>
        <w:t>Toddler Story Time</w:t>
      </w:r>
    </w:p>
    <w:p w14:paraId="19329099" w14:textId="77777777" w:rsidR="006D12E6" w:rsidRDefault="006D12E6">
      <w:r>
        <w:t>Toddler story time is geared toward children who are 2-3 years old. Composed of stories and songs, and usually geared toward the seasons, it is a wonderful opportunity to foster a love of reading. This event is held at the Main Library on Mondays at 10:00 a.m., the East Branch on Wednesdays at 10:30 a.m., and the West Branch on Fridays at 9:30 a.m.</w:t>
      </w:r>
    </w:p>
    <w:p w14:paraId="43E20823" w14:textId="77777777" w:rsidR="006D12E6" w:rsidRDefault="00585385">
      <w:r>
        <w:t>Preschool Story Time</w:t>
      </w:r>
    </w:p>
    <w:p w14:paraId="515EF64A" w14:textId="77777777" w:rsidR="00585385" w:rsidRDefault="00585385">
      <w:r>
        <w:t>Preschool story time is designed for children ages 3-5. This is a great setting for children to learn to sit and listen as the librarian reads several books. Children are encouraged to respond to questions about each book. The youngsters are assisted in selecting and checking out other books by the featured authors. Preschool story time is held at 1:00 p.m. at the Main Library on Mondays, the East Branch on Wednesdays, and the West Branch on Fridays.</w:t>
      </w:r>
    </w:p>
    <w:p w14:paraId="431B4AFA" w14:textId="77777777" w:rsidR="00585385" w:rsidRDefault="00585385">
      <w:r>
        <w:t>Baby Story Time</w:t>
      </w:r>
    </w:p>
    <w:p w14:paraId="09182759" w14:textId="5AD350F7" w:rsidR="00585385" w:rsidRDefault="00585385">
      <w:r>
        <w:t xml:space="preserve">Specifically designed for children under 2 years old, baby story time provides an opportunity for </w:t>
      </w:r>
      <w:del w:id="7" w:author="Angie Harper" w:date="2013-01-09T07:51:00Z">
        <w:r w:rsidDel="0046032D">
          <w:delText xml:space="preserve">babies </w:delText>
        </w:r>
      </w:del>
      <w:ins w:id="8" w:author="Angie Harper" w:date="2013-01-09T07:51:00Z">
        <w:r w:rsidR="0046032D">
          <w:t xml:space="preserve">your child </w:t>
        </w:r>
      </w:ins>
      <w:r>
        <w:t xml:space="preserve">to hear several stories and participate in songs and finger plays. Additional time is provided to play with toys, listen to music, and for you to interact with other parents. This program is held at the </w:t>
      </w:r>
      <w:commentRangeStart w:id="9"/>
      <w:commentRangeStart w:id="10"/>
      <w:r>
        <w:t>Main Library on Tuesdays at 9:30 a.m., the East Branch on Thursdays at 10:30 a.m., and the West Branch on Fridays at 2:30 p.m.</w:t>
      </w:r>
      <w:commentRangeEnd w:id="9"/>
      <w:r w:rsidR="0046032D">
        <w:rPr>
          <w:rStyle w:val="CommentReference"/>
        </w:rPr>
        <w:commentReference w:id="9"/>
      </w:r>
      <w:commentRangeEnd w:id="10"/>
      <w:r w:rsidR="0046032D">
        <w:rPr>
          <w:rStyle w:val="CommentReference"/>
        </w:rPr>
        <w:commentReference w:id="10"/>
      </w:r>
    </w:p>
    <w:p w14:paraId="7EAA4297" w14:textId="77777777" w:rsidR="00585385" w:rsidRDefault="00585385">
      <w:r>
        <w:t>Story and Craft</w:t>
      </w:r>
    </w:p>
    <w:p w14:paraId="64C9A313" w14:textId="77777777" w:rsidR="00585385" w:rsidRDefault="00585385">
      <w:r>
        <w:t>This month’s story and craft time will be held at the West Branch at 4:00 p.m. on September 16. The theme will be butterflies. Children ages 5-12 are welcome to attend. To reserve your place, please call Abigail Gardner at (615) 555-0892 to register.</w:t>
      </w:r>
    </w:p>
    <w:p w14:paraId="2681F26F" w14:textId="77777777" w:rsidR="003A0077" w:rsidRDefault="003A0077">
      <w:r>
        <w:t>Animal Adventures</w:t>
      </w:r>
    </w:p>
    <w:p w14:paraId="623E60B1" w14:textId="77777777" w:rsidR="003A0077" w:rsidRDefault="003A0077">
      <w:r>
        <w:t>Safari Steve from Wildlife Friends will bring in many small animals for children to look at, touch, and learn about. This event is suitable for families and will be held at the Main Library at 7:00 p.m. on September 24.</w:t>
      </w:r>
    </w:p>
    <w:p w14:paraId="0E105460" w14:textId="77777777" w:rsidR="00676E45" w:rsidRDefault="00676E45">
      <w:r>
        <w:lastRenderedPageBreak/>
        <w:t>Internet Safety</w:t>
      </w:r>
    </w:p>
    <w:p w14:paraId="238193D6" w14:textId="286A6D00" w:rsidR="00676E45" w:rsidRDefault="00676E45">
      <w:r>
        <w:t xml:space="preserve">This seminar is </w:t>
      </w:r>
      <w:del w:id="11" w:author="Natalia Ricci" w:date="2013-01-09T07:49:00Z">
        <w:r w:rsidDel="0046032D">
          <w:delText xml:space="preserve">taught by local technology expert </w:delText>
        </w:r>
        <w:commentRangeStart w:id="12"/>
        <w:r w:rsidDel="0046032D">
          <w:delText>Lloyd Greenfield</w:delText>
        </w:r>
      </w:del>
      <w:commentRangeEnd w:id="12"/>
      <w:r w:rsidR="0046032D">
        <w:rPr>
          <w:rStyle w:val="CommentReference"/>
        </w:rPr>
        <w:commentReference w:id="12"/>
      </w:r>
      <w:del w:id="13" w:author="Natalia Ricci" w:date="2013-01-09T07:49:00Z">
        <w:r w:rsidDel="0046032D">
          <w:delText xml:space="preserve"> and is suitable for</w:delText>
        </w:r>
      </w:del>
      <w:ins w:id="14" w:author="Natalia Ricci" w:date="2013-01-09T07:49:00Z">
        <w:r w:rsidR="0046032D">
          <w:t>geared for teenagers,</w:t>
        </w:r>
      </w:ins>
      <w:r>
        <w:t xml:space="preserve"> ages 13-17. It will cover a variety of techniques for maintaining safety while on the Internet. This event will be held at the East Branch location at 7:30 p.m. on September 25.</w:t>
      </w:r>
    </w:p>
    <w:p w14:paraId="3D112B9E" w14:textId="77777777" w:rsidR="00676E45" w:rsidRDefault="00676E45">
      <w:r>
        <w:t>Seek and Find at the Library</w:t>
      </w:r>
    </w:p>
    <w:p w14:paraId="56C3330D" w14:textId="77777777" w:rsidR="00676E45" w:rsidRDefault="00676E45">
      <w:r>
        <w:t xml:space="preserve">Led by librarian Annette </w:t>
      </w:r>
      <w:proofErr w:type="spellStart"/>
      <w:r>
        <w:t>Leibig</w:t>
      </w:r>
      <w:proofErr w:type="spellEnd"/>
      <w:r>
        <w:t>, this session explains how to find a specific book, magazine, audio book, CD, DVD, or other items at the library. Appropriate for children ages 8 and up</w:t>
      </w:r>
      <w:r w:rsidR="001B5143">
        <w:t>, this</w:t>
      </w:r>
      <w:r>
        <w:t xml:space="preserve"> seminar will be held at 7:00 p.m. on September 27 at our West Branch location.</w:t>
      </w:r>
    </w:p>
    <w:sectPr w:rsidR="00676E4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Angie Harper" w:date="2013-01-09T07:51:00Z" w:initials="AH">
    <w:p w14:paraId="186B913F" w14:textId="029D9BD7" w:rsidR="0046032D" w:rsidRDefault="0046032D">
      <w:pPr>
        <w:pStyle w:val="CommentText"/>
      </w:pPr>
      <w:r>
        <w:rPr>
          <w:rStyle w:val="CommentReference"/>
        </w:rPr>
        <w:annotationRef/>
      </w:r>
      <w:r>
        <w:t>Will books be available for purchase?</w:t>
      </w:r>
    </w:p>
  </w:comment>
  <w:comment w:id="4" w:author="Natalia Ricci" w:date="2013-01-09T07:53:00Z" w:initials="NR">
    <w:p w14:paraId="6F917F38" w14:textId="7C369784" w:rsidR="0046032D" w:rsidRDefault="0046032D">
      <w:pPr>
        <w:pStyle w:val="CommentText"/>
      </w:pPr>
      <w:r>
        <w:rPr>
          <w:rStyle w:val="CommentReference"/>
        </w:rPr>
        <w:annotationRef/>
      </w:r>
      <w:r>
        <w:t>Ms. Saunders plans to bring a few copies, but we will not publicize that information.</w:t>
      </w:r>
    </w:p>
  </w:comment>
  <w:comment w:id="9" w:author="Angie Harper" w:date="2013-01-09T07:52:00Z" w:initials="AH">
    <w:p w14:paraId="77D5EFE4" w14:textId="5C8B859B" w:rsidR="0046032D" w:rsidRDefault="0046032D">
      <w:pPr>
        <w:pStyle w:val="CommentText"/>
      </w:pPr>
      <w:r>
        <w:rPr>
          <w:rStyle w:val="CommentReference"/>
        </w:rPr>
        <w:annotationRef/>
      </w:r>
      <w:r>
        <w:t>Are these times correct? I thought Baby Story Times were at 10:00 a.m.</w:t>
      </w:r>
    </w:p>
  </w:comment>
  <w:comment w:id="10" w:author="Natalia Ricci" w:date="2013-01-09T07:54:00Z" w:initials="NR">
    <w:p w14:paraId="555FA328" w14:textId="368B1847" w:rsidR="0046032D" w:rsidRDefault="0046032D">
      <w:pPr>
        <w:pStyle w:val="CommentText"/>
      </w:pPr>
      <w:r>
        <w:rPr>
          <w:rStyle w:val="CommentReference"/>
        </w:rPr>
        <w:annotationRef/>
      </w:r>
      <w:r>
        <w:t>The times are correct.</w:t>
      </w:r>
    </w:p>
  </w:comment>
  <w:comment w:id="12" w:author="Natalia Ricci" w:date="2013-01-09T07:50:00Z" w:initials="NR">
    <w:p w14:paraId="15E44FC7" w14:textId="77AADDD9" w:rsidR="0046032D" w:rsidRDefault="0046032D">
      <w:pPr>
        <w:pStyle w:val="CommentText"/>
      </w:pPr>
      <w:r>
        <w:rPr>
          <w:rStyle w:val="CommentReference"/>
        </w:rPr>
        <w:annotationRef/>
      </w:r>
      <w:r>
        <w:t>Mr. Greenfield may not be available.</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86B913F" w15:done="0"/>
  <w15:commentEx w15:paraId="6F917F38" w15:done="0"/>
  <w15:commentEx w15:paraId="77D5EFE4" w15:done="0"/>
  <w15:commentEx w15:paraId="555FA328" w15:done="0"/>
  <w15:commentEx w15:paraId="15E44FC7"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Natalia Ricci">
    <w15:presenceInfo w15:providerId="None" w15:userId="Natalia Ricci"/>
  </w15:person>
  <w15:person w15:author="Angie Harper">
    <w15:presenceInfo w15:providerId="None" w15:userId="Angie Harp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12E6"/>
    <w:rsid w:val="001A6274"/>
    <w:rsid w:val="001B5143"/>
    <w:rsid w:val="003A0077"/>
    <w:rsid w:val="003A6EF9"/>
    <w:rsid w:val="0046032D"/>
    <w:rsid w:val="00585385"/>
    <w:rsid w:val="005906FC"/>
    <w:rsid w:val="005A1A23"/>
    <w:rsid w:val="005F1CD6"/>
    <w:rsid w:val="00676E45"/>
    <w:rsid w:val="006A400C"/>
    <w:rsid w:val="006D12E6"/>
    <w:rsid w:val="00B07379"/>
    <w:rsid w:val="00B61EC6"/>
    <w:rsid w:val="00E674BB"/>
    <w:rsid w:val="00F374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11506A"/>
  <w15:chartTrackingRefBased/>
  <w15:docId w15:val="{088B2825-1DC2-4F21-8ADC-CB9DA1A093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A627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6274"/>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1A627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A6274"/>
    <w:rPr>
      <w:rFonts w:ascii="Segoe UI" w:hAnsi="Segoe UI" w:cs="Segoe UI"/>
      <w:sz w:val="18"/>
      <w:szCs w:val="18"/>
    </w:rPr>
  </w:style>
  <w:style w:type="character" w:styleId="CommentReference">
    <w:name w:val="annotation reference"/>
    <w:basedOn w:val="DefaultParagraphFont"/>
    <w:uiPriority w:val="99"/>
    <w:semiHidden/>
    <w:unhideWhenUsed/>
    <w:rsid w:val="001A6274"/>
    <w:rPr>
      <w:sz w:val="16"/>
      <w:szCs w:val="16"/>
    </w:rPr>
  </w:style>
  <w:style w:type="paragraph" w:styleId="CommentText">
    <w:name w:val="annotation text"/>
    <w:basedOn w:val="Normal"/>
    <w:link w:val="CommentTextChar"/>
    <w:uiPriority w:val="99"/>
    <w:semiHidden/>
    <w:unhideWhenUsed/>
    <w:rsid w:val="001A6274"/>
    <w:pPr>
      <w:spacing w:line="240" w:lineRule="auto"/>
    </w:pPr>
    <w:rPr>
      <w:sz w:val="20"/>
      <w:szCs w:val="20"/>
    </w:rPr>
  </w:style>
  <w:style w:type="character" w:customStyle="1" w:styleId="CommentTextChar">
    <w:name w:val="Comment Text Char"/>
    <w:basedOn w:val="DefaultParagraphFont"/>
    <w:link w:val="CommentText"/>
    <w:uiPriority w:val="99"/>
    <w:semiHidden/>
    <w:rsid w:val="001A6274"/>
    <w:rPr>
      <w:sz w:val="20"/>
      <w:szCs w:val="20"/>
    </w:rPr>
  </w:style>
  <w:style w:type="paragraph" w:styleId="CommentSubject">
    <w:name w:val="annotation subject"/>
    <w:basedOn w:val="CommentText"/>
    <w:next w:val="CommentText"/>
    <w:link w:val="CommentSubjectChar"/>
    <w:uiPriority w:val="99"/>
    <w:semiHidden/>
    <w:unhideWhenUsed/>
    <w:rsid w:val="001A6274"/>
    <w:rPr>
      <w:b/>
      <w:bCs/>
    </w:rPr>
  </w:style>
  <w:style w:type="character" w:customStyle="1" w:styleId="CommentSubjectChar">
    <w:name w:val="Comment Subject Char"/>
    <w:basedOn w:val="CommentTextChar"/>
    <w:link w:val="CommentSubject"/>
    <w:uiPriority w:val="99"/>
    <w:semiHidden/>
    <w:rsid w:val="001A627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2</Pages>
  <Words>448</Words>
  <Characters>2554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 Series</dc:creator>
  <cp:keywords/>
  <dc:description/>
  <cp:lastModifiedBy>Firstname Lastname</cp:lastModifiedBy>
  <cp:revision>13</cp:revision>
  <dcterms:created xsi:type="dcterms:W3CDTF">2013-01-08T22:47:00Z</dcterms:created>
  <dcterms:modified xsi:type="dcterms:W3CDTF">2015-10-13T23:35:00Z</dcterms:modified>
</cp:coreProperties>
</file>