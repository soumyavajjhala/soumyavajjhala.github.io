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C42FD" w14:textId="7C735E8D" w:rsidR="00FA62BF" w:rsidRDefault="009B0F7B" w:rsidP="00FA62BF">
      <w:bookmarkStart w:id="0" w:name="_GoBack"/>
      <w:bookmarkEnd w:id="0"/>
      <w:r>
        <w:t>M</w:t>
      </w:r>
      <w:r w:rsidR="00194656">
        <w:t>ountain View</w:t>
      </w:r>
      <w:r w:rsidR="00FA62BF">
        <w:t xml:space="preserve"> Public Library</w:t>
      </w:r>
    </w:p>
    <w:p w14:paraId="38E2A459" w14:textId="77777777" w:rsidR="00FA62BF" w:rsidRDefault="00FA62BF" w:rsidP="00FA62BF">
      <w:r>
        <w:t>Information Technology Department</w:t>
      </w:r>
    </w:p>
    <w:p w14:paraId="69C7CC43" w14:textId="53B7DE32" w:rsidR="00FA62BF" w:rsidRPr="00833D31" w:rsidRDefault="00834CCB">
      <w:pPr>
        <w:jc w:val="center"/>
        <w:rPr>
          <w:sz w:val="36"/>
          <w:szCs w:val="36"/>
          <w:rPrChange w:id="1" w:author="Benedetta Herman" w:date="2018-04-26T16:16:00Z">
            <w:rPr>
              <w:sz w:val="28"/>
              <w:szCs w:val="28"/>
            </w:rPr>
          </w:rPrChange>
        </w:rPr>
        <w:pPrChange w:id="2" w:author="Greta Briggs" w:date="2018-04-26T16:14:00Z">
          <w:pPr/>
        </w:pPrChange>
      </w:pPr>
      <w:del w:id="3" w:author="Greta Briggs" w:date="2018-04-26T16:07:00Z">
        <w:r w:rsidRPr="00833D31" w:rsidDel="00F96DBB">
          <w:rPr>
            <w:sz w:val="36"/>
            <w:szCs w:val="36"/>
            <w:rPrChange w:id="4" w:author="Benedetta Herman" w:date="2018-04-26T16:16:00Z">
              <w:rPr>
                <w:sz w:val="28"/>
                <w:szCs w:val="28"/>
              </w:rPr>
            </w:rPrChange>
          </w:rPr>
          <w:delText>ANNOUNCING OUR</w:delText>
        </w:r>
      </w:del>
      <w:ins w:id="5" w:author="Greta Briggs" w:date="2018-04-26T16:07:00Z">
        <w:del w:id="6" w:author="Benedetta Herman" w:date="2018-04-26T16:16:00Z">
          <w:r w:rsidR="00F96DBB" w:rsidRPr="00833D31" w:rsidDel="00833D31">
            <w:rPr>
              <w:sz w:val="36"/>
              <w:szCs w:val="36"/>
              <w:rPrChange w:id="7" w:author="Benedetta Herman" w:date="2018-04-26T16:16:00Z">
                <w:rPr>
                  <w:sz w:val="28"/>
                  <w:szCs w:val="28"/>
                </w:rPr>
              </w:rPrChange>
            </w:rPr>
            <w:delText xml:space="preserve">IT DEPARTMENT </w:delText>
          </w:r>
        </w:del>
      </w:ins>
      <w:ins w:id="8" w:author="Benedetta Herman" w:date="2018-04-26T16:16:00Z">
        <w:r w:rsidR="00833D31" w:rsidRPr="00833D31">
          <w:rPr>
            <w:sz w:val="36"/>
            <w:szCs w:val="36"/>
            <w:rPrChange w:id="9" w:author="Benedetta Herman" w:date="2018-04-26T16:16:00Z">
              <w:rPr>
                <w:sz w:val="28"/>
                <w:szCs w:val="28"/>
              </w:rPr>
            </w:rPrChange>
          </w:rPr>
          <w:t xml:space="preserve">LIBRARY </w:t>
        </w:r>
      </w:ins>
      <w:ins w:id="10" w:author="Greta Briggs" w:date="2018-04-26T16:07:00Z">
        <w:r w:rsidR="00F96DBB" w:rsidRPr="00833D31">
          <w:rPr>
            <w:sz w:val="36"/>
            <w:szCs w:val="36"/>
            <w:rPrChange w:id="11" w:author="Benedetta Herman" w:date="2018-04-26T16:16:00Z">
              <w:rPr>
                <w:sz w:val="28"/>
                <w:szCs w:val="28"/>
              </w:rPr>
            </w:rPrChange>
          </w:rPr>
          <w:t>TO LAUNCH</w:t>
        </w:r>
      </w:ins>
      <w:r w:rsidR="00E722F6">
        <w:rPr>
          <w:sz w:val="36"/>
          <w:szCs w:val="36"/>
        </w:rPr>
        <w:t xml:space="preserve"> NEW WEB</w:t>
      </w:r>
      <w:r w:rsidRPr="00833D31">
        <w:rPr>
          <w:sz w:val="36"/>
          <w:szCs w:val="36"/>
          <w:rPrChange w:id="12" w:author="Benedetta Herman" w:date="2018-04-26T16:16:00Z">
            <w:rPr>
              <w:sz w:val="28"/>
              <w:szCs w:val="28"/>
            </w:rPr>
          </w:rPrChange>
        </w:rPr>
        <w:t>SITE</w:t>
      </w:r>
    </w:p>
    <w:p w14:paraId="30F40FB1" w14:textId="74ED09DE" w:rsidR="00FA62BF" w:rsidRDefault="00FA62BF" w:rsidP="00FA62BF">
      <w:r>
        <w:t xml:space="preserve">After much strategizing and </w:t>
      </w:r>
      <w:del w:id="13" w:author="Benedetta Herman" w:date="2018-04-26T16:17:00Z">
        <w:r w:rsidDel="00833D31">
          <w:delText>work</w:delText>
        </w:r>
      </w:del>
      <w:ins w:id="14" w:author="Benedetta Herman" w:date="2018-04-26T16:17:00Z">
        <w:r w:rsidR="00833D31">
          <w:t>collaboration</w:t>
        </w:r>
      </w:ins>
      <w:r>
        <w:t xml:space="preserve">, </w:t>
      </w:r>
      <w:r w:rsidR="00194656">
        <w:t>Mountain View</w:t>
      </w:r>
      <w:r w:rsidR="00E722F6">
        <w:t xml:space="preserve"> Public Library’s new web</w:t>
      </w:r>
      <w:r>
        <w:t xml:space="preserve">site will be launched next Monday. After evaluating feedback from </w:t>
      </w:r>
      <w:del w:id="15" w:author="Benedetta Herman" w:date="2018-04-26T16:17:00Z">
        <w:r w:rsidDel="00833D31">
          <w:delText xml:space="preserve">many </w:delText>
        </w:r>
      </w:del>
      <w:r>
        <w:t xml:space="preserve">library employees and patrons, we </w:t>
      </w:r>
      <w:del w:id="16" w:author="Greta Briggs" w:date="2018-04-26T16:08:00Z">
        <w:r w:rsidDel="00F96DBB">
          <w:delText xml:space="preserve">developed </w:delText>
        </w:r>
      </w:del>
      <w:ins w:id="17" w:author="Greta Briggs" w:date="2018-04-26T16:08:00Z">
        <w:r w:rsidR="00F96DBB">
          <w:t xml:space="preserve">designed </w:t>
        </w:r>
      </w:ins>
      <w:r w:rsidR="00E722F6">
        <w:t>a web</w:t>
      </w:r>
      <w:r>
        <w:t>site that is easy to use, attractive, and full of information.</w:t>
      </w:r>
    </w:p>
    <w:p w14:paraId="1E0ABB9D" w14:textId="117B3A2E" w:rsidR="00FA62BF" w:rsidRDefault="00FA62BF" w:rsidP="00FA62BF">
      <w:r>
        <w:t xml:space="preserve">The </w:t>
      </w:r>
      <w:r w:rsidR="00E722F6">
        <w:t>web</w:t>
      </w:r>
      <w:r>
        <w:t>site is now much more accessible to all users, including those with visual and hearing impairments. There is also a special section just for children, with learning games and resources tailored to young people.</w:t>
      </w:r>
    </w:p>
    <w:p w14:paraId="1CCC465C" w14:textId="78BEBE29" w:rsidR="00FA62BF" w:rsidRDefault="00FA62BF" w:rsidP="00FA62BF">
      <w:r>
        <w:t xml:space="preserve">The Events Calendar can be searched by specific dates, subjects, </w:t>
      </w:r>
      <w:ins w:id="18" w:author="Greta Briggs" w:date="2018-04-26T16:08:00Z">
        <w:r w:rsidR="00F96DBB">
          <w:t xml:space="preserve">or </w:t>
        </w:r>
      </w:ins>
      <w:r>
        <w:t>intended age groups. Participants can even register for classes online.</w:t>
      </w:r>
      <w:ins w:id="19" w:author="Greta Briggs" w:date="2018-04-26T16:12:00Z">
        <w:r w:rsidR="00833D31" w:rsidRPr="00833D31" w:rsidDel="00834CCB">
          <w:t xml:space="preserve"> </w:t>
        </w:r>
      </w:ins>
      <w:moveToRangeStart w:id="20" w:author="Greta Briggs" w:date="2018-04-26T16:12:00Z" w:name="move512522496"/>
      <w:moveTo w:id="21" w:author="Greta Briggs" w:date="2018-04-26T16:12:00Z">
        <w:r w:rsidR="00833D31" w:rsidDel="00834CCB">
          <w:t>There is a section where patrons can bookmark events and classes that are of interest and request that a reminder be sent prior to the date.</w:t>
        </w:r>
      </w:moveTo>
      <w:moveToRangeEnd w:id="20"/>
    </w:p>
    <w:p w14:paraId="63B40678" w14:textId="385CA896" w:rsidR="00FA62BF" w:rsidRDefault="00FA62BF" w:rsidP="00FA62BF">
      <w:r>
        <w:t xml:space="preserve">Individual library patron pages have been vastly improved. Library members can access account information, including materials that are checked out, on hold, or overdue. Items can also be renewed online. A simplified search engine allows patrons to easily locate materials. There’s also a section for creating </w:t>
      </w:r>
      <w:del w:id="22" w:author="Greta Briggs" w:date="2018-04-26T16:13:00Z">
        <w:r w:rsidDel="00833D31">
          <w:delText>a list of books</w:delText>
        </w:r>
        <w:r w:rsidRPr="00A15DB1" w:rsidDel="00833D31">
          <w:delText xml:space="preserve"> </w:delText>
        </w:r>
        <w:r w:rsidDel="00833D31">
          <w:delText>the person plans to read</w:delText>
        </w:r>
      </w:del>
      <w:ins w:id="23" w:author="Greta Briggs" w:date="2018-04-26T16:13:00Z">
        <w:r w:rsidR="00833D31">
          <w:t>a reading list</w:t>
        </w:r>
      </w:ins>
      <w:r>
        <w:t xml:space="preserve"> and </w:t>
      </w:r>
      <w:del w:id="24" w:author="Greta Briggs" w:date="2018-04-26T16:13:00Z">
        <w:r w:rsidDel="00833D31">
          <w:delText>creating a list of books read</w:delText>
        </w:r>
      </w:del>
      <w:ins w:id="25" w:author="Greta Briggs" w:date="2018-04-26T16:13:00Z">
        <w:r w:rsidR="00833D31">
          <w:t>recording when books have been read</w:t>
        </w:r>
      </w:ins>
      <w:r>
        <w:t xml:space="preserve">. </w:t>
      </w:r>
      <w:moveFromRangeStart w:id="26" w:author="Greta Briggs" w:date="2018-04-26T16:12:00Z" w:name="move512522496"/>
      <w:moveFrom w:id="27" w:author="Greta Briggs" w:date="2018-04-26T16:12:00Z">
        <w:r w:rsidDel="00833D31">
          <w:t>There is a section where patrons can bookmark events and classes that are of interest and request that a reminder be sent prior to the date.</w:t>
        </w:r>
      </w:moveFrom>
      <w:moveFromRangeEnd w:id="26"/>
    </w:p>
    <w:p w14:paraId="0C691BA3" w14:textId="2B6A7532" w:rsidR="0043038F" w:rsidRDefault="00FA62BF">
      <w:r>
        <w:t>Meet</w:t>
      </w:r>
      <w:r w:rsidR="00E722F6">
        <w:t>ings to demonstrate the new web</w:t>
      </w:r>
      <w:r>
        <w:t>site features will be held this week as indicated below. The IT Department urges you to attend one of these meetings so you can b</w:t>
      </w:r>
      <w:r w:rsidR="00E722F6">
        <w:t>e trained in navigating the web</w:t>
      </w:r>
      <w:r>
        <w:t xml:space="preserve">site and answer questions from patrons as they </w:t>
      </w:r>
      <w:del w:id="28" w:author="Benedetta Herman" w:date="2018-04-26T16:18:00Z">
        <w:r w:rsidDel="00833D31">
          <w:delText>become acquainted with</w:delText>
        </w:r>
      </w:del>
      <w:ins w:id="29" w:author="Benedetta Herman" w:date="2018-04-26T16:18:00Z">
        <w:r w:rsidR="00833D31">
          <w:t>use</w:t>
        </w:r>
      </w:ins>
      <w:r>
        <w:t xml:space="preserve"> the redesigned site.</w:t>
      </w:r>
    </w:p>
    <w:p w14:paraId="7712DFB5" w14:textId="77777777" w:rsidR="00934DFF" w:rsidRDefault="00934DFF"/>
    <w:sectPr w:rsidR="0093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AEFA6" w14:textId="77777777" w:rsidR="00825DA5" w:rsidRDefault="00825DA5" w:rsidP="00F30DF4">
      <w:pPr>
        <w:spacing w:after="0" w:line="240" w:lineRule="auto"/>
      </w:pPr>
      <w:r>
        <w:separator/>
      </w:r>
    </w:p>
  </w:endnote>
  <w:endnote w:type="continuationSeparator" w:id="0">
    <w:p w14:paraId="3C8A86A7" w14:textId="77777777" w:rsidR="00825DA5" w:rsidRDefault="00825DA5" w:rsidP="00F3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2450B" w14:textId="77777777" w:rsidR="00825DA5" w:rsidRDefault="00825DA5" w:rsidP="00F30DF4">
      <w:pPr>
        <w:spacing w:after="0" w:line="240" w:lineRule="auto"/>
      </w:pPr>
      <w:r>
        <w:separator/>
      </w:r>
    </w:p>
  </w:footnote>
  <w:footnote w:type="continuationSeparator" w:id="0">
    <w:p w14:paraId="0EDDAAAE" w14:textId="77777777" w:rsidR="00825DA5" w:rsidRDefault="00825DA5" w:rsidP="00F30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BF"/>
    <w:rsid w:val="00050421"/>
    <w:rsid w:val="00090629"/>
    <w:rsid w:val="001801D9"/>
    <w:rsid w:val="00194656"/>
    <w:rsid w:val="001B7C5E"/>
    <w:rsid w:val="0022459F"/>
    <w:rsid w:val="002C33F1"/>
    <w:rsid w:val="003419F5"/>
    <w:rsid w:val="0043038F"/>
    <w:rsid w:val="004769F1"/>
    <w:rsid w:val="00592314"/>
    <w:rsid w:val="0063293A"/>
    <w:rsid w:val="006B1F62"/>
    <w:rsid w:val="007A14AB"/>
    <w:rsid w:val="00825DA5"/>
    <w:rsid w:val="00833D31"/>
    <w:rsid w:val="00834CCB"/>
    <w:rsid w:val="00934DFF"/>
    <w:rsid w:val="00972F94"/>
    <w:rsid w:val="009B0F7B"/>
    <w:rsid w:val="00BB557C"/>
    <w:rsid w:val="00CA7D11"/>
    <w:rsid w:val="00D226BB"/>
    <w:rsid w:val="00D9492F"/>
    <w:rsid w:val="00E722F6"/>
    <w:rsid w:val="00F30DF4"/>
    <w:rsid w:val="00F96DBB"/>
    <w:rsid w:val="00F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CCB5"/>
  <w15:docId w15:val="{292C3239-862F-41EE-A447-F1928D21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59F"/>
  </w:style>
  <w:style w:type="paragraph" w:styleId="Heading1">
    <w:name w:val="heading 1"/>
    <w:basedOn w:val="Normal"/>
    <w:next w:val="Normal"/>
    <w:link w:val="Heading1Char"/>
    <w:uiPriority w:val="9"/>
    <w:qFormat/>
    <w:rsid w:val="00224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CCB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946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3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F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24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9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9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9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9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9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9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5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4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9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59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2459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459F"/>
    <w:rPr>
      <w:i/>
      <w:iCs/>
      <w:color w:val="auto"/>
    </w:rPr>
  </w:style>
  <w:style w:type="paragraph" w:styleId="NoSpacing">
    <w:name w:val="No Spacing"/>
    <w:uiPriority w:val="1"/>
    <w:qFormat/>
    <w:rsid w:val="002245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459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9F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45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459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45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459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2459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5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10</cp:revision>
  <dcterms:created xsi:type="dcterms:W3CDTF">2018-04-26T20:19:00Z</dcterms:created>
  <dcterms:modified xsi:type="dcterms:W3CDTF">2015-10-13T23:37:00Z</dcterms:modified>
</cp:coreProperties>
</file>