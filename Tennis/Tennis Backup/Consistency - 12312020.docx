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0D2F" w14:textId="784187FB" w:rsidR="004C524A" w:rsidRDefault="00EA3B0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A2BB9">
        <w:rPr>
          <w:sz w:val="24"/>
          <w:szCs w:val="24"/>
        </w:rPr>
        <w:t xml:space="preserve"> </w:t>
      </w:r>
    </w:p>
    <w:p w14:paraId="5031D40F" w14:textId="22A11832" w:rsidR="002A7B62" w:rsidRDefault="002A7B62" w:rsidP="004954D3">
      <w:pPr>
        <w:spacing w:after="0" w:line="240" w:lineRule="auto"/>
        <w:jc w:val="both"/>
        <w:rPr>
          <w:sz w:val="24"/>
          <w:szCs w:val="24"/>
        </w:rPr>
      </w:pPr>
    </w:p>
    <w:p w14:paraId="1929FA5A" w14:textId="3C3AF093" w:rsidR="002A7B62" w:rsidRDefault="003E2C63" w:rsidP="004954D3">
      <w:pPr>
        <w:spacing w:after="0" w:line="240" w:lineRule="auto"/>
        <w:jc w:val="both"/>
        <w:rPr>
          <w:sz w:val="24"/>
          <w:szCs w:val="24"/>
        </w:rPr>
      </w:pPr>
      <w:r w:rsidRPr="0024003B">
        <w:rPr>
          <w:noProof/>
          <w:sz w:val="24"/>
          <w:szCs w:val="24"/>
        </w:rPr>
        <w:drawing>
          <wp:inline distT="0" distB="0" distL="0" distR="0" wp14:anchorId="7EA6304E" wp14:editId="645F7E7A">
            <wp:extent cx="1776871" cy="1342390"/>
            <wp:effectExtent l="0" t="0" r="0" b="0"/>
            <wp:docPr id="17" name="Picture 17" descr="Records Serena Williams can Break in 2018 - Essentially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cords Serena Williams can Break in 2018 - EssentiallySpo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9550" cy="138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A41FE6" w:rsidRPr="0024003B">
        <w:rPr>
          <w:noProof/>
          <w:sz w:val="24"/>
          <w:szCs w:val="24"/>
        </w:rPr>
        <w:drawing>
          <wp:inline distT="0" distB="0" distL="0" distR="0" wp14:anchorId="7DD10DFD" wp14:editId="6286ED9A">
            <wp:extent cx="1896533" cy="1338580"/>
            <wp:effectExtent l="0" t="0" r="8890" b="0"/>
            <wp:docPr id="18" name="Picture 18" descr="Long may she reign: Australia praises new world number one Ashleigh Barty  after Birmingham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ong may she reign: Australia praises new world number one Ashleigh Barty  after Birmingham tit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70" cy="14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FE6">
        <w:rPr>
          <w:sz w:val="24"/>
          <w:szCs w:val="24"/>
        </w:rPr>
        <w:t xml:space="preserve"> </w:t>
      </w:r>
      <w:r w:rsidR="002B517D" w:rsidRPr="0024003B">
        <w:rPr>
          <w:noProof/>
          <w:sz w:val="24"/>
          <w:szCs w:val="24"/>
        </w:rPr>
        <w:drawing>
          <wp:inline distT="0" distB="0" distL="0" distR="0" wp14:anchorId="0107CF9B" wp14:editId="682D3374">
            <wp:extent cx="2058670" cy="1330437"/>
            <wp:effectExtent l="0" t="0" r="0" b="3175"/>
            <wp:docPr id="19" name="Picture 19" descr="Djokovic sends warning to rivals with Paris Masters title | Re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jokovic sends warning to rivals with Paris Masters title | Reut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16" cy="13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6707" w14:textId="77777777" w:rsidR="004C524A" w:rsidRDefault="004C524A" w:rsidP="004954D3">
      <w:pPr>
        <w:spacing w:after="0" w:line="240" w:lineRule="auto"/>
        <w:jc w:val="both"/>
        <w:rPr>
          <w:sz w:val="24"/>
          <w:szCs w:val="24"/>
        </w:rPr>
      </w:pPr>
    </w:p>
    <w:p w14:paraId="164F2F50" w14:textId="26F1AB2C" w:rsidR="0038761B" w:rsidRDefault="0038761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“consistency” comes to mind, what comes to my mind? Do I think of the fact that I am doing Zumba workouts and choreography seven days a week on my living room floor? </w:t>
      </w:r>
      <w:r w:rsidR="00F345F1">
        <w:rPr>
          <w:sz w:val="24"/>
          <w:szCs w:val="24"/>
        </w:rPr>
        <w:t>Or</w:t>
      </w:r>
      <w:r>
        <w:rPr>
          <w:sz w:val="24"/>
          <w:szCs w:val="24"/>
        </w:rPr>
        <w:t xml:space="preserve"> could it be when I am able to get every single task for my office work done every single day? </w:t>
      </w:r>
      <w:r w:rsidR="00F345F1">
        <w:rPr>
          <w:sz w:val="24"/>
          <w:szCs w:val="24"/>
        </w:rPr>
        <w:t>According</w:t>
      </w:r>
      <w:r>
        <w:rPr>
          <w:sz w:val="24"/>
          <w:szCs w:val="24"/>
        </w:rPr>
        <w:t xml:space="preserve"> </w:t>
      </w:r>
      <w:r w:rsidR="00F345F1">
        <w:rPr>
          <w:sz w:val="24"/>
          <w:szCs w:val="24"/>
        </w:rPr>
        <w:t xml:space="preserve">to the Merriam-Webster dictionary, </w:t>
      </w:r>
      <w:r w:rsidR="00687629">
        <w:rPr>
          <w:sz w:val="24"/>
          <w:szCs w:val="24"/>
        </w:rPr>
        <w:t>the definition of consistency is the quality of staying the same, even at different times.</w:t>
      </w:r>
      <w:r w:rsidR="000A3B0D">
        <w:rPr>
          <w:sz w:val="24"/>
          <w:szCs w:val="24"/>
        </w:rPr>
        <w:t xml:space="preserve"> I think that definition seems to fit perfectly in the sport of tennis. </w:t>
      </w:r>
    </w:p>
    <w:p w14:paraId="2A967A19" w14:textId="77777777" w:rsidR="0038761B" w:rsidRDefault="0038761B" w:rsidP="004954D3">
      <w:pPr>
        <w:spacing w:after="0" w:line="240" w:lineRule="auto"/>
        <w:jc w:val="both"/>
        <w:rPr>
          <w:sz w:val="24"/>
          <w:szCs w:val="24"/>
        </w:rPr>
      </w:pPr>
    </w:p>
    <w:p w14:paraId="2ED6F370" w14:textId="20409014" w:rsidR="00502835" w:rsidRDefault="006A314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BB1658">
        <w:rPr>
          <w:sz w:val="24"/>
          <w:szCs w:val="24"/>
        </w:rPr>
        <w:t xml:space="preserve">enjoy watching </w:t>
      </w:r>
      <w:r w:rsidR="009F08D5">
        <w:rPr>
          <w:sz w:val="24"/>
          <w:szCs w:val="24"/>
        </w:rPr>
        <w:t xml:space="preserve">all four Grand Slams </w:t>
      </w:r>
      <w:r w:rsidR="00F761D6">
        <w:rPr>
          <w:sz w:val="24"/>
          <w:szCs w:val="24"/>
        </w:rPr>
        <w:t>[</w:t>
      </w:r>
      <w:r w:rsidR="009F08D5">
        <w:rPr>
          <w:sz w:val="24"/>
          <w:szCs w:val="24"/>
        </w:rPr>
        <w:t>Australian Open, French Open, Wimbledon, and US Open</w:t>
      </w:r>
      <w:r w:rsidR="00F761D6">
        <w:rPr>
          <w:sz w:val="24"/>
          <w:szCs w:val="24"/>
        </w:rPr>
        <w:t>]</w:t>
      </w:r>
      <w:r w:rsidR="00B835A8">
        <w:rPr>
          <w:sz w:val="24"/>
          <w:szCs w:val="24"/>
        </w:rPr>
        <w:t xml:space="preserve"> </w:t>
      </w:r>
      <w:r w:rsidR="00427FEB">
        <w:rPr>
          <w:sz w:val="24"/>
          <w:szCs w:val="24"/>
        </w:rPr>
        <w:t>and other</w:t>
      </w:r>
      <w:r w:rsidR="0046081C">
        <w:rPr>
          <w:sz w:val="24"/>
          <w:szCs w:val="24"/>
        </w:rPr>
        <w:t xml:space="preserve"> tournaments on the </w:t>
      </w:r>
      <w:r w:rsidR="00B41F68">
        <w:rPr>
          <w:sz w:val="24"/>
          <w:szCs w:val="24"/>
        </w:rPr>
        <w:t xml:space="preserve">ATP </w:t>
      </w:r>
      <w:r w:rsidR="00F761D6">
        <w:rPr>
          <w:sz w:val="24"/>
          <w:szCs w:val="24"/>
        </w:rPr>
        <w:t>[</w:t>
      </w:r>
      <w:r w:rsidR="00996818" w:rsidRPr="00996818">
        <w:rPr>
          <w:sz w:val="24"/>
          <w:szCs w:val="24"/>
        </w:rPr>
        <w:t>Association of Tennis Professionals</w:t>
      </w:r>
      <w:r w:rsidR="00B41F68">
        <w:rPr>
          <w:sz w:val="24"/>
          <w:szCs w:val="24"/>
        </w:rPr>
        <w:t xml:space="preserve">] and </w:t>
      </w:r>
      <w:r w:rsidR="00996818">
        <w:rPr>
          <w:sz w:val="24"/>
          <w:szCs w:val="24"/>
        </w:rPr>
        <w:t xml:space="preserve">WTA </w:t>
      </w:r>
      <w:r w:rsidR="00B41F68">
        <w:rPr>
          <w:sz w:val="24"/>
          <w:szCs w:val="24"/>
        </w:rPr>
        <w:t>[</w:t>
      </w:r>
      <w:r w:rsidR="001324CA">
        <w:rPr>
          <w:sz w:val="24"/>
          <w:szCs w:val="24"/>
        </w:rPr>
        <w:t>Women’s</w:t>
      </w:r>
      <w:r w:rsidR="00996818">
        <w:rPr>
          <w:sz w:val="24"/>
          <w:szCs w:val="24"/>
        </w:rPr>
        <w:t xml:space="preserve"> Tennis Association</w:t>
      </w:r>
      <w:r w:rsidR="00B41F68">
        <w:rPr>
          <w:sz w:val="24"/>
          <w:szCs w:val="24"/>
        </w:rPr>
        <w:t xml:space="preserve">] tours. </w:t>
      </w:r>
      <w:r w:rsidR="001779FC">
        <w:rPr>
          <w:sz w:val="24"/>
          <w:szCs w:val="24"/>
        </w:rPr>
        <w:t xml:space="preserve">I </w:t>
      </w:r>
      <w:r w:rsidR="00FB333E">
        <w:rPr>
          <w:sz w:val="24"/>
          <w:szCs w:val="24"/>
        </w:rPr>
        <w:t>love to watch</w:t>
      </w:r>
      <w:r w:rsidR="00280417">
        <w:rPr>
          <w:sz w:val="24"/>
          <w:szCs w:val="24"/>
        </w:rPr>
        <w:t xml:space="preserve"> </w:t>
      </w:r>
      <w:r w:rsidR="00075C5E">
        <w:rPr>
          <w:sz w:val="24"/>
          <w:szCs w:val="24"/>
        </w:rPr>
        <w:t xml:space="preserve">men’s singles, </w:t>
      </w:r>
      <w:r w:rsidR="00231849">
        <w:rPr>
          <w:sz w:val="24"/>
          <w:szCs w:val="24"/>
        </w:rPr>
        <w:t>women’s singles, women’s doubles,</w:t>
      </w:r>
      <w:r w:rsidR="00133318">
        <w:rPr>
          <w:sz w:val="24"/>
          <w:szCs w:val="24"/>
        </w:rPr>
        <w:t xml:space="preserve"> and</w:t>
      </w:r>
      <w:r w:rsidR="00975D67">
        <w:rPr>
          <w:sz w:val="24"/>
          <w:szCs w:val="24"/>
        </w:rPr>
        <w:t xml:space="preserve"> mixed doubles</w:t>
      </w:r>
      <w:r w:rsidR="000B4B15">
        <w:rPr>
          <w:sz w:val="24"/>
          <w:szCs w:val="24"/>
        </w:rPr>
        <w:t>.</w:t>
      </w:r>
      <w:r w:rsidR="00231849">
        <w:rPr>
          <w:sz w:val="24"/>
          <w:szCs w:val="24"/>
        </w:rPr>
        <w:t xml:space="preserve"> </w:t>
      </w:r>
      <w:r w:rsidR="00D53F0D">
        <w:rPr>
          <w:sz w:val="24"/>
          <w:szCs w:val="24"/>
        </w:rPr>
        <w:t>But</w:t>
      </w:r>
      <w:r w:rsidR="004E2C6E">
        <w:rPr>
          <w:sz w:val="24"/>
          <w:szCs w:val="24"/>
        </w:rPr>
        <w:t xml:space="preserve"> </w:t>
      </w:r>
      <w:r w:rsidR="007B2BD0">
        <w:rPr>
          <w:sz w:val="24"/>
          <w:szCs w:val="24"/>
        </w:rPr>
        <w:t xml:space="preserve">I </w:t>
      </w:r>
      <w:r w:rsidR="00936578">
        <w:rPr>
          <w:sz w:val="24"/>
          <w:szCs w:val="24"/>
        </w:rPr>
        <w:t>feel</w:t>
      </w:r>
      <w:r w:rsidR="00C01E42">
        <w:rPr>
          <w:sz w:val="24"/>
          <w:szCs w:val="24"/>
        </w:rPr>
        <w:t xml:space="preserve"> that </w:t>
      </w:r>
      <w:r w:rsidR="00A16C89">
        <w:rPr>
          <w:sz w:val="24"/>
          <w:szCs w:val="24"/>
        </w:rPr>
        <w:t>a</w:t>
      </w:r>
      <w:r w:rsidR="00251F13" w:rsidRPr="00E226C0">
        <w:rPr>
          <w:sz w:val="24"/>
          <w:szCs w:val="24"/>
        </w:rPr>
        <w:t xml:space="preserve"> player is</w:t>
      </w:r>
      <w:r w:rsidR="003566B1">
        <w:rPr>
          <w:sz w:val="24"/>
          <w:szCs w:val="24"/>
        </w:rPr>
        <w:t xml:space="preserve"> </w:t>
      </w:r>
      <w:r w:rsidR="00251F13" w:rsidRPr="00E226C0">
        <w:rPr>
          <w:sz w:val="24"/>
          <w:szCs w:val="24"/>
        </w:rPr>
        <w:t>consistent</w:t>
      </w:r>
      <w:r w:rsidR="00784166">
        <w:rPr>
          <w:sz w:val="24"/>
          <w:szCs w:val="24"/>
        </w:rPr>
        <w:t xml:space="preserve"> </w:t>
      </w:r>
      <w:r w:rsidR="00074962">
        <w:rPr>
          <w:b/>
          <w:bCs/>
          <w:sz w:val="24"/>
          <w:szCs w:val="24"/>
        </w:rPr>
        <w:t>ONLY</w:t>
      </w:r>
      <w:r w:rsidR="00F95933" w:rsidRPr="00E226C0">
        <w:rPr>
          <w:sz w:val="24"/>
          <w:szCs w:val="24"/>
        </w:rPr>
        <w:t xml:space="preserve"> </w:t>
      </w:r>
      <w:r w:rsidR="007A74D6">
        <w:rPr>
          <w:b/>
          <w:bCs/>
          <w:sz w:val="24"/>
          <w:szCs w:val="24"/>
        </w:rPr>
        <w:t>IF</w:t>
      </w:r>
      <w:r w:rsidR="00772974">
        <w:rPr>
          <w:sz w:val="24"/>
          <w:szCs w:val="24"/>
        </w:rPr>
        <w:t xml:space="preserve"> </w:t>
      </w:r>
      <w:commentRangeStart w:id="0"/>
      <w:r w:rsidR="00772974">
        <w:rPr>
          <w:sz w:val="24"/>
          <w:szCs w:val="24"/>
        </w:rPr>
        <w:t>they</w:t>
      </w:r>
      <w:commentRangeEnd w:id="0"/>
      <w:r w:rsidR="00A60DBB">
        <w:rPr>
          <w:rStyle w:val="CommentReference"/>
        </w:rPr>
        <w:commentReference w:id="0"/>
      </w:r>
      <w:r w:rsidR="00772974">
        <w:rPr>
          <w:sz w:val="24"/>
          <w:szCs w:val="24"/>
        </w:rPr>
        <w:t xml:space="preserve"> r</w:t>
      </w:r>
      <w:r w:rsidR="002555F0" w:rsidRPr="00B74030">
        <w:rPr>
          <w:sz w:val="24"/>
          <w:szCs w:val="24"/>
        </w:rPr>
        <w:t>each</w:t>
      </w:r>
      <w:r w:rsidR="00F95933" w:rsidRPr="00B74030">
        <w:rPr>
          <w:sz w:val="24"/>
          <w:szCs w:val="24"/>
        </w:rPr>
        <w:t xml:space="preserve"> a final</w:t>
      </w:r>
      <w:r w:rsidR="00A516DE" w:rsidRPr="00B74030">
        <w:rPr>
          <w:sz w:val="24"/>
          <w:szCs w:val="24"/>
        </w:rPr>
        <w:t xml:space="preserve"> </w:t>
      </w:r>
      <w:r w:rsidR="002E39F4">
        <w:rPr>
          <w:b/>
          <w:bCs/>
          <w:sz w:val="24"/>
          <w:szCs w:val="24"/>
        </w:rPr>
        <w:t>WITHOUT</w:t>
      </w:r>
      <w:r w:rsidR="00A516DE" w:rsidRPr="00B74030">
        <w:rPr>
          <w:sz w:val="24"/>
          <w:szCs w:val="24"/>
        </w:rPr>
        <w:t xml:space="preserve"> dropping a set</w:t>
      </w:r>
      <w:r w:rsidR="00DA1A5E">
        <w:rPr>
          <w:sz w:val="24"/>
          <w:szCs w:val="24"/>
        </w:rPr>
        <w:t>.</w:t>
      </w:r>
      <w:r w:rsidR="00D32D06">
        <w:rPr>
          <w:sz w:val="24"/>
          <w:szCs w:val="24"/>
        </w:rPr>
        <w:t xml:space="preserve"> </w:t>
      </w:r>
      <w:r w:rsidR="001B203D">
        <w:rPr>
          <w:sz w:val="24"/>
          <w:szCs w:val="24"/>
        </w:rPr>
        <w:t xml:space="preserve">That </w:t>
      </w:r>
      <w:r w:rsidR="00E67588">
        <w:rPr>
          <w:sz w:val="24"/>
          <w:szCs w:val="24"/>
        </w:rPr>
        <w:t xml:space="preserve">made me </w:t>
      </w:r>
      <w:r w:rsidR="001B203D">
        <w:rPr>
          <w:sz w:val="24"/>
          <w:szCs w:val="24"/>
        </w:rPr>
        <w:t xml:space="preserve">write about the sport. </w:t>
      </w:r>
      <w:r w:rsidR="00AA7C33">
        <w:rPr>
          <w:sz w:val="24"/>
          <w:szCs w:val="24"/>
        </w:rPr>
        <w:t>I will</w:t>
      </w:r>
      <w:r w:rsidR="00E729CF">
        <w:rPr>
          <w:sz w:val="24"/>
          <w:szCs w:val="24"/>
        </w:rPr>
        <w:t xml:space="preserve"> </w:t>
      </w:r>
      <w:r w:rsidR="008468A0">
        <w:rPr>
          <w:sz w:val="24"/>
          <w:szCs w:val="24"/>
        </w:rPr>
        <w:t xml:space="preserve">either </w:t>
      </w:r>
      <w:r w:rsidR="00AF23DA">
        <w:rPr>
          <w:sz w:val="24"/>
          <w:szCs w:val="24"/>
        </w:rPr>
        <w:t>analyze all the matches from a</w:t>
      </w:r>
      <w:r w:rsidR="00723906">
        <w:rPr>
          <w:sz w:val="24"/>
          <w:szCs w:val="24"/>
        </w:rPr>
        <w:t xml:space="preserve"> player’s run in a </w:t>
      </w:r>
      <w:r w:rsidR="00AF23DA">
        <w:rPr>
          <w:sz w:val="24"/>
          <w:szCs w:val="24"/>
        </w:rPr>
        <w:t>tournament</w:t>
      </w:r>
      <w:r w:rsidR="00F953E5">
        <w:rPr>
          <w:sz w:val="24"/>
          <w:szCs w:val="24"/>
        </w:rPr>
        <w:t xml:space="preserve">, or I will </w:t>
      </w:r>
      <w:r w:rsidR="00DB3D26">
        <w:rPr>
          <w:sz w:val="24"/>
          <w:szCs w:val="24"/>
        </w:rPr>
        <w:t>focus on certain matches</w:t>
      </w:r>
      <w:r w:rsidR="00BF1582">
        <w:rPr>
          <w:sz w:val="24"/>
          <w:szCs w:val="24"/>
        </w:rPr>
        <w:t xml:space="preserve"> from specific rounds</w:t>
      </w:r>
      <w:r w:rsidR="00DB3D26">
        <w:rPr>
          <w:sz w:val="24"/>
          <w:szCs w:val="24"/>
        </w:rPr>
        <w:t>.</w:t>
      </w:r>
      <w:r w:rsidR="000D2691">
        <w:rPr>
          <w:sz w:val="24"/>
          <w:szCs w:val="24"/>
        </w:rPr>
        <w:t xml:space="preserve"> </w:t>
      </w:r>
    </w:p>
    <w:p w14:paraId="48BD3F97" w14:textId="77777777" w:rsidR="007526C3" w:rsidRDefault="007526C3" w:rsidP="004954D3">
      <w:pPr>
        <w:spacing w:after="0" w:line="240" w:lineRule="auto"/>
        <w:jc w:val="both"/>
        <w:rPr>
          <w:sz w:val="24"/>
          <w:szCs w:val="24"/>
        </w:rPr>
      </w:pPr>
    </w:p>
    <w:p w14:paraId="207E6D52" w14:textId="763169CE" w:rsidR="00502835" w:rsidRPr="00A94516" w:rsidRDefault="00502835" w:rsidP="00A94516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94516">
        <w:rPr>
          <w:b/>
          <w:bCs/>
          <w:sz w:val="24"/>
          <w:szCs w:val="24"/>
        </w:rPr>
        <w:t>2010 WIMBLEDON</w:t>
      </w:r>
      <w:r w:rsidR="00EC332F" w:rsidRPr="00A94516">
        <w:rPr>
          <w:b/>
          <w:bCs/>
          <w:sz w:val="24"/>
          <w:szCs w:val="24"/>
        </w:rPr>
        <w:t xml:space="preserve"> </w:t>
      </w:r>
      <w:r w:rsidR="004F6593" w:rsidRPr="00A94516">
        <w:rPr>
          <w:b/>
          <w:bCs/>
          <w:sz w:val="24"/>
          <w:szCs w:val="24"/>
        </w:rPr>
        <w:t>– WOMEN’S</w:t>
      </w:r>
      <w:r w:rsidR="002A49D6" w:rsidRPr="00A94516">
        <w:rPr>
          <w:b/>
          <w:bCs/>
          <w:sz w:val="24"/>
          <w:szCs w:val="24"/>
        </w:rPr>
        <w:t xml:space="preserve"> SINGLES</w:t>
      </w:r>
    </w:p>
    <w:p w14:paraId="304EC2C1" w14:textId="773E32CE" w:rsidR="000D5705" w:rsidRPr="00501AE9" w:rsidRDefault="00C64AB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23-time Grand Slam Champion </w:t>
      </w:r>
      <w:r w:rsidR="0059473E">
        <w:rPr>
          <w:sz w:val="24"/>
          <w:szCs w:val="24"/>
        </w:rPr>
        <w:t>Serena</w:t>
      </w:r>
      <w:r>
        <w:rPr>
          <w:sz w:val="24"/>
          <w:szCs w:val="24"/>
        </w:rPr>
        <w:t xml:space="preserve"> Williams (USA)</w:t>
      </w:r>
      <w:r w:rsidR="0059473E">
        <w:rPr>
          <w:sz w:val="24"/>
          <w:szCs w:val="24"/>
        </w:rPr>
        <w:t xml:space="preserve"> is a powerful baseline player</w:t>
      </w:r>
      <w:r w:rsidR="00DA6231">
        <w:rPr>
          <w:sz w:val="24"/>
          <w:szCs w:val="24"/>
        </w:rPr>
        <w:t>. S</w:t>
      </w:r>
      <w:r w:rsidR="00ED1711">
        <w:rPr>
          <w:sz w:val="24"/>
          <w:szCs w:val="24"/>
        </w:rPr>
        <w:t>he ca</w:t>
      </w:r>
      <w:r w:rsidR="00BF27C3">
        <w:rPr>
          <w:sz w:val="24"/>
          <w:szCs w:val="24"/>
        </w:rPr>
        <w:t xml:space="preserve">n hit winners from </w:t>
      </w:r>
      <w:r w:rsidR="00EF132C">
        <w:rPr>
          <w:sz w:val="24"/>
          <w:szCs w:val="24"/>
        </w:rPr>
        <w:t>offense and defense</w:t>
      </w:r>
      <w:r w:rsidR="00903E5A">
        <w:rPr>
          <w:sz w:val="24"/>
          <w:szCs w:val="24"/>
        </w:rPr>
        <w:t>.</w:t>
      </w:r>
      <w:r w:rsidR="00DD0308">
        <w:rPr>
          <w:sz w:val="24"/>
          <w:szCs w:val="24"/>
        </w:rPr>
        <w:t xml:space="preserve"> </w:t>
      </w:r>
      <w:r w:rsidR="00AB0522">
        <w:rPr>
          <w:sz w:val="24"/>
          <w:szCs w:val="24"/>
        </w:rPr>
        <w:t xml:space="preserve">Her </w:t>
      </w:r>
      <w:r w:rsidR="00124305">
        <w:rPr>
          <w:sz w:val="24"/>
          <w:szCs w:val="24"/>
        </w:rPr>
        <w:t xml:space="preserve">forehand and backhand </w:t>
      </w:r>
      <w:r w:rsidR="00AB0522">
        <w:rPr>
          <w:sz w:val="24"/>
          <w:szCs w:val="24"/>
        </w:rPr>
        <w:t>shot placement</w:t>
      </w:r>
      <w:r w:rsidR="00124305">
        <w:rPr>
          <w:sz w:val="24"/>
          <w:szCs w:val="24"/>
        </w:rPr>
        <w:t>s</w:t>
      </w:r>
      <w:r w:rsidR="00AB0522">
        <w:rPr>
          <w:sz w:val="24"/>
          <w:szCs w:val="24"/>
        </w:rPr>
        <w:t xml:space="preserve"> cover </w:t>
      </w:r>
      <w:r w:rsidR="00BC0105">
        <w:rPr>
          <w:sz w:val="24"/>
          <w:szCs w:val="24"/>
        </w:rPr>
        <w:t>the</w:t>
      </w:r>
      <w:r w:rsidR="00AB0522">
        <w:rPr>
          <w:sz w:val="24"/>
          <w:szCs w:val="24"/>
        </w:rPr>
        <w:t xml:space="preserve"> court efficiently and effectively. </w:t>
      </w:r>
      <w:r w:rsidR="002E21A0">
        <w:rPr>
          <w:sz w:val="24"/>
          <w:szCs w:val="24"/>
        </w:rPr>
        <w:t>H</w:t>
      </w:r>
      <w:r w:rsidR="00DD0308">
        <w:rPr>
          <w:sz w:val="24"/>
          <w:szCs w:val="24"/>
        </w:rPr>
        <w:t xml:space="preserve">er </w:t>
      </w:r>
      <w:r w:rsidR="001D5FE2">
        <w:rPr>
          <w:sz w:val="24"/>
          <w:szCs w:val="24"/>
        </w:rPr>
        <w:t>powerful, consistent serve</w:t>
      </w:r>
      <w:r w:rsidR="00046914">
        <w:rPr>
          <w:sz w:val="24"/>
          <w:szCs w:val="24"/>
        </w:rPr>
        <w:t xml:space="preserve"> </w:t>
      </w:r>
      <w:r w:rsidR="00DF149D">
        <w:rPr>
          <w:sz w:val="24"/>
          <w:szCs w:val="24"/>
        </w:rPr>
        <w:t>sets</w:t>
      </w:r>
      <w:r w:rsidR="00BD0DD6">
        <w:rPr>
          <w:sz w:val="24"/>
          <w:szCs w:val="24"/>
        </w:rPr>
        <w:t xml:space="preserve"> up</w:t>
      </w:r>
      <w:r w:rsidR="000610E4">
        <w:rPr>
          <w:sz w:val="24"/>
          <w:szCs w:val="24"/>
        </w:rPr>
        <w:t xml:space="preserve"> </w:t>
      </w:r>
      <w:r w:rsidR="000610E4" w:rsidRPr="000610E4">
        <w:rPr>
          <w:sz w:val="24"/>
          <w:szCs w:val="24"/>
        </w:rPr>
        <w:t>pace and placement</w:t>
      </w:r>
      <w:r w:rsidR="006B60DE">
        <w:rPr>
          <w:sz w:val="24"/>
          <w:szCs w:val="24"/>
        </w:rPr>
        <w:t xml:space="preserve">. </w:t>
      </w:r>
      <w:r w:rsidR="003347AD">
        <w:rPr>
          <w:sz w:val="24"/>
          <w:szCs w:val="24"/>
        </w:rPr>
        <w:t>She is a</w:t>
      </w:r>
      <w:r w:rsidR="00500A51">
        <w:rPr>
          <w:sz w:val="24"/>
          <w:szCs w:val="24"/>
        </w:rPr>
        <w:t>lso a</w:t>
      </w:r>
      <w:r w:rsidR="003347AD">
        <w:rPr>
          <w:sz w:val="24"/>
          <w:szCs w:val="24"/>
        </w:rPr>
        <w:t xml:space="preserve"> </w:t>
      </w:r>
      <w:r w:rsidR="003347AD" w:rsidRPr="003347AD">
        <w:rPr>
          <w:sz w:val="24"/>
          <w:szCs w:val="24"/>
        </w:rPr>
        <w:t>strong volleyer at the net</w:t>
      </w:r>
      <w:r w:rsidR="007A7FB4">
        <w:rPr>
          <w:sz w:val="24"/>
          <w:szCs w:val="24"/>
        </w:rPr>
        <w:t xml:space="preserve">. </w:t>
      </w:r>
      <w:r w:rsidR="00271075">
        <w:rPr>
          <w:sz w:val="24"/>
          <w:szCs w:val="24"/>
        </w:rPr>
        <w:t xml:space="preserve">Her </w:t>
      </w:r>
      <w:r w:rsidR="0033139C">
        <w:rPr>
          <w:sz w:val="24"/>
          <w:szCs w:val="24"/>
        </w:rPr>
        <w:t xml:space="preserve">glimpses of this form </w:t>
      </w:r>
      <w:r w:rsidR="00271075">
        <w:rPr>
          <w:sz w:val="24"/>
          <w:szCs w:val="24"/>
        </w:rPr>
        <w:t xml:space="preserve">were exquisite </w:t>
      </w:r>
      <w:r w:rsidR="0033139C">
        <w:rPr>
          <w:sz w:val="24"/>
          <w:szCs w:val="24"/>
        </w:rPr>
        <w:t xml:space="preserve">when she won </w:t>
      </w:r>
      <w:r w:rsidR="00271075">
        <w:rPr>
          <w:sz w:val="24"/>
          <w:szCs w:val="24"/>
        </w:rPr>
        <w:t>Wimbledon</w:t>
      </w:r>
      <w:r w:rsidR="00CE08B2">
        <w:rPr>
          <w:sz w:val="24"/>
          <w:szCs w:val="24"/>
        </w:rPr>
        <w:t xml:space="preserve"> without dropping a set: </w:t>
      </w:r>
      <w:r w:rsidR="00F94C32">
        <w:rPr>
          <w:sz w:val="24"/>
          <w:szCs w:val="24"/>
        </w:rPr>
        <w:t xml:space="preserve"> </w:t>
      </w:r>
      <w:r w:rsidR="00001A45">
        <w:rPr>
          <w:sz w:val="24"/>
          <w:szCs w:val="24"/>
        </w:rPr>
        <w:t xml:space="preserve"> </w:t>
      </w:r>
      <w:r w:rsidR="00514399">
        <w:rPr>
          <w:sz w:val="24"/>
          <w:szCs w:val="24"/>
        </w:rPr>
        <w:t xml:space="preserve"> </w:t>
      </w:r>
    </w:p>
    <w:p w14:paraId="1562250B" w14:textId="7133CBF8" w:rsidR="004A5D1B" w:rsidRDefault="004A5D1B" w:rsidP="004954D3">
      <w:pPr>
        <w:spacing w:after="0" w:line="240" w:lineRule="auto"/>
        <w:jc w:val="both"/>
        <w:rPr>
          <w:sz w:val="24"/>
          <w:szCs w:val="24"/>
        </w:rPr>
      </w:pPr>
    </w:p>
    <w:p w14:paraId="124CB832" w14:textId="77777777" w:rsidR="004A5D1B" w:rsidRDefault="004A5D1B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Michelle Larcher de Brito (PORTUGAL): 6-0 6-4</w:t>
      </w:r>
    </w:p>
    <w:p w14:paraId="0F354B0B" w14:textId="05686DE6" w:rsidR="00C95440" w:rsidRPr="004A5D1B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A5D1B">
        <w:rPr>
          <w:sz w:val="24"/>
          <w:szCs w:val="24"/>
          <w:lang w:val="en"/>
        </w:rPr>
        <w:t>15 aces</w:t>
      </w:r>
    </w:p>
    <w:p w14:paraId="52BEEB76" w14:textId="03981BC0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7D6D400E" w14:textId="6BFCC105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47 winners</w:t>
      </w:r>
    </w:p>
    <w:p w14:paraId="5A85D659" w14:textId="4D1ED5FC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330401FC" w14:textId="073A5755" w:rsidR="00E77AF5" w:rsidRDefault="00E77AF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643504D6" w14:textId="4AAE9978" w:rsidR="00E77AF5" w:rsidRDefault="00272BC1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272BC1">
        <w:rPr>
          <w:sz w:val="24"/>
          <w:szCs w:val="24"/>
          <w:lang w:val="en"/>
        </w:rPr>
        <w:t>Anna Chakvetadze</w:t>
      </w:r>
      <w:r>
        <w:rPr>
          <w:sz w:val="24"/>
          <w:szCs w:val="24"/>
          <w:lang w:val="en"/>
        </w:rPr>
        <w:t xml:space="preserve"> (RUSSIA)</w:t>
      </w:r>
      <w:r w:rsidR="004A5D1B">
        <w:rPr>
          <w:sz w:val="24"/>
          <w:szCs w:val="24"/>
          <w:lang w:val="en"/>
        </w:rPr>
        <w:t>: 6-0 6-1</w:t>
      </w:r>
    </w:p>
    <w:p w14:paraId="01A55A57" w14:textId="7CC49300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1C487478" w14:textId="099AE537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16581A38" w14:textId="6EC4BC5C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27 winners</w:t>
      </w:r>
    </w:p>
    <w:p w14:paraId="0C7B0272" w14:textId="56EB2761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1652A78E" w14:textId="2892ACEB" w:rsidR="00272BC1" w:rsidRDefault="00272BC1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395F293" w14:textId="60CF7DBE" w:rsidR="00EE7E1C" w:rsidRDefault="00EE7E1C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EE7E1C">
        <w:rPr>
          <w:sz w:val="24"/>
          <w:szCs w:val="24"/>
          <w:lang w:val="en"/>
        </w:rPr>
        <w:t>Dominika Cibulková</w:t>
      </w:r>
      <w:r>
        <w:rPr>
          <w:sz w:val="24"/>
          <w:szCs w:val="24"/>
          <w:lang w:val="en"/>
        </w:rPr>
        <w:t xml:space="preserve"> (SLOVAKIA)</w:t>
      </w:r>
      <w:r w:rsidR="004E2F22">
        <w:rPr>
          <w:sz w:val="24"/>
          <w:szCs w:val="24"/>
          <w:lang w:val="en"/>
        </w:rPr>
        <w:t>: 6-0 7-5</w:t>
      </w:r>
    </w:p>
    <w:p w14:paraId="31F8AB84" w14:textId="540D3CFA" w:rsidR="00EE7E1C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1AE931F1" w14:textId="17057461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Zero double faults</w:t>
      </w:r>
    </w:p>
    <w:p w14:paraId="474E612A" w14:textId="1EC73256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38 winners</w:t>
      </w:r>
    </w:p>
    <w:p w14:paraId="5AE2E249" w14:textId="4C399DDA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unforced errors</w:t>
      </w:r>
    </w:p>
    <w:p w14:paraId="59699AB2" w14:textId="61E9113A" w:rsidR="00CE243C" w:rsidRDefault="00CE243C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546C326" w14:textId="54B0F74F" w:rsidR="00CE243C" w:rsidRDefault="00CE243C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>Maria Sharapova (RUSSIA): 7-6[11-9] 6-4</w:t>
      </w:r>
    </w:p>
    <w:p w14:paraId="240C67B8" w14:textId="1EBF8B3C" w:rsidR="00CE243C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354D2D47" w14:textId="74FF3608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double faults</w:t>
      </w:r>
    </w:p>
    <w:p w14:paraId="7DC8D71A" w14:textId="41195324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31 winners</w:t>
      </w:r>
    </w:p>
    <w:p w14:paraId="03975F07" w14:textId="61F88F23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17 unforced errors</w:t>
      </w:r>
    </w:p>
    <w:p w14:paraId="17981D51" w14:textId="1E0B6DB9" w:rsidR="00F861F0" w:rsidRDefault="00F861F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77D08D5" w14:textId="1F07AF38" w:rsidR="00F861F0" w:rsidRDefault="0001350E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 Li</w:t>
      </w:r>
      <w:r w:rsidR="00F861F0">
        <w:rPr>
          <w:sz w:val="24"/>
          <w:szCs w:val="24"/>
          <w:lang w:val="en"/>
        </w:rPr>
        <w:t xml:space="preserve"> (CHINA): 7-5 6-3</w:t>
      </w:r>
    </w:p>
    <w:p w14:paraId="4F495474" w14:textId="40D50502" w:rsidR="00F861F0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11 aces</w:t>
      </w:r>
    </w:p>
    <w:p w14:paraId="472DEFEC" w14:textId="7B8A36F0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006A9445" w14:textId="686003AB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21 winners</w:t>
      </w:r>
    </w:p>
    <w:p w14:paraId="4679A411" w14:textId="0835AA4B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unforced errors</w:t>
      </w:r>
    </w:p>
    <w:p w14:paraId="0DD2C6E2" w14:textId="5187B5DC" w:rsidR="00CF6F4B" w:rsidRDefault="00CF6F4B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AD9F405" w14:textId="77777777" w:rsidR="0081445F" w:rsidRDefault="004462D6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4462D6">
        <w:rPr>
          <w:sz w:val="24"/>
          <w:szCs w:val="24"/>
          <w:lang w:val="en"/>
        </w:rPr>
        <w:t>Petra Kvitová</w:t>
      </w:r>
      <w:r w:rsidR="0081445F">
        <w:rPr>
          <w:sz w:val="24"/>
          <w:szCs w:val="24"/>
          <w:lang w:val="en"/>
        </w:rPr>
        <w:t xml:space="preserve"> (CZECH REPUBLIC): 7-6[7-5] 6-2</w:t>
      </w:r>
    </w:p>
    <w:p w14:paraId="5E58A20B" w14:textId="2156A230" w:rsidR="00CF6F4B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Seven aces</w:t>
      </w:r>
    </w:p>
    <w:p w14:paraId="0E52A92B" w14:textId="1D7D5776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C90F972" w14:textId="1681A787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winners</w:t>
      </w:r>
    </w:p>
    <w:p w14:paraId="070494CD" w14:textId="7D8CEA7B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14 unforced errors</w:t>
      </w:r>
    </w:p>
    <w:p w14:paraId="220C7370" w14:textId="45D94692" w:rsidR="00D004D3" w:rsidRDefault="00D004D3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B753491" w14:textId="6DD643B9" w:rsidR="00D004D3" w:rsidRDefault="00D004D3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Vera </w:t>
      </w:r>
      <w:proofErr w:type="spellStart"/>
      <w:r>
        <w:rPr>
          <w:sz w:val="24"/>
          <w:szCs w:val="24"/>
          <w:lang w:val="en"/>
        </w:rPr>
        <w:t>Zvonareva</w:t>
      </w:r>
      <w:proofErr w:type="spellEnd"/>
      <w:r>
        <w:rPr>
          <w:sz w:val="24"/>
          <w:szCs w:val="24"/>
          <w:lang w:val="en"/>
        </w:rPr>
        <w:t xml:space="preserve"> (RUSSIA)</w:t>
      </w:r>
      <w:r w:rsidR="00481FC6">
        <w:rPr>
          <w:sz w:val="24"/>
          <w:szCs w:val="24"/>
          <w:lang w:val="en"/>
        </w:rPr>
        <w:t>: 6-3 6-2</w:t>
      </w:r>
    </w:p>
    <w:p w14:paraId="468AE565" w14:textId="4FE822D7" w:rsidR="00D004D3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178D66B4" w14:textId="3517F8BA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73ADD6E0" w14:textId="697774F5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29 winners</w:t>
      </w:r>
    </w:p>
    <w:p w14:paraId="26CED4D7" w14:textId="26A00F37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7CB65DEC" w14:textId="7B3E14E0" w:rsidR="00166BFF" w:rsidRDefault="00166BF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4B4A664" w14:textId="75A5E306" w:rsidR="00902725" w:rsidRDefault="00902725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her </w:t>
      </w:r>
      <w:r w:rsidR="001D449A">
        <w:rPr>
          <w:sz w:val="24"/>
          <w:szCs w:val="24"/>
          <w:lang w:val="en"/>
        </w:rPr>
        <w:t>first-round match</w:t>
      </w:r>
      <w:r>
        <w:rPr>
          <w:sz w:val="24"/>
          <w:szCs w:val="24"/>
          <w:lang w:val="en"/>
        </w:rPr>
        <w:t xml:space="preserve"> against Larcher de Brito</w:t>
      </w:r>
      <w:r w:rsidR="005B1C56">
        <w:rPr>
          <w:sz w:val="24"/>
          <w:szCs w:val="24"/>
          <w:lang w:val="en"/>
        </w:rPr>
        <w:t xml:space="preserve">, Serena </w:t>
      </w:r>
      <w:r w:rsidR="00202503">
        <w:rPr>
          <w:sz w:val="24"/>
          <w:szCs w:val="24"/>
          <w:lang w:val="en"/>
        </w:rPr>
        <w:t>received</w:t>
      </w:r>
      <w:r w:rsidR="005B1C56">
        <w:rPr>
          <w:sz w:val="24"/>
          <w:szCs w:val="24"/>
          <w:lang w:val="en"/>
        </w:rPr>
        <w:t xml:space="preserve"> serve. In the first game</w:t>
      </w:r>
      <w:r w:rsidR="000D0A7B">
        <w:rPr>
          <w:sz w:val="24"/>
          <w:szCs w:val="24"/>
          <w:lang w:val="en"/>
        </w:rPr>
        <w:t xml:space="preserve"> of the first set</w:t>
      </w:r>
      <w:r w:rsidR="005B1C56">
        <w:rPr>
          <w:sz w:val="24"/>
          <w:szCs w:val="24"/>
          <w:lang w:val="en"/>
        </w:rPr>
        <w:t xml:space="preserve">, Larcher de Brito lost </w:t>
      </w:r>
      <w:r w:rsidR="00B4757F">
        <w:rPr>
          <w:sz w:val="24"/>
          <w:szCs w:val="24"/>
          <w:lang w:val="en"/>
        </w:rPr>
        <w:t>her</w:t>
      </w:r>
      <w:r w:rsidR="005B1C56">
        <w:rPr>
          <w:sz w:val="24"/>
          <w:szCs w:val="24"/>
          <w:lang w:val="en"/>
        </w:rPr>
        <w:t xml:space="preserve"> first two </w:t>
      </w:r>
      <w:r w:rsidR="00B4757F">
        <w:rPr>
          <w:sz w:val="24"/>
          <w:szCs w:val="24"/>
          <w:lang w:val="en"/>
        </w:rPr>
        <w:t xml:space="preserve">service </w:t>
      </w:r>
      <w:r w:rsidR="005B1C56">
        <w:rPr>
          <w:sz w:val="24"/>
          <w:szCs w:val="24"/>
          <w:lang w:val="en"/>
        </w:rPr>
        <w:t>points</w:t>
      </w:r>
      <w:r w:rsidR="00047A6D">
        <w:rPr>
          <w:sz w:val="24"/>
          <w:szCs w:val="24"/>
          <w:lang w:val="en"/>
        </w:rPr>
        <w:t xml:space="preserve"> before she </w:t>
      </w:r>
      <w:r w:rsidR="006B6DFB">
        <w:rPr>
          <w:sz w:val="24"/>
          <w:szCs w:val="24"/>
          <w:lang w:val="en"/>
        </w:rPr>
        <w:t>found</w:t>
      </w:r>
      <w:r w:rsidR="00047A6D">
        <w:rPr>
          <w:sz w:val="24"/>
          <w:szCs w:val="24"/>
          <w:lang w:val="en"/>
        </w:rPr>
        <w:t xml:space="preserve"> </w:t>
      </w:r>
      <w:r w:rsidR="00CF4685">
        <w:rPr>
          <w:sz w:val="24"/>
          <w:szCs w:val="24"/>
          <w:lang w:val="en"/>
        </w:rPr>
        <w:t>two backhand winners</w:t>
      </w:r>
      <w:r w:rsidR="005B1C56">
        <w:rPr>
          <w:sz w:val="24"/>
          <w:szCs w:val="24"/>
          <w:lang w:val="en"/>
        </w:rPr>
        <w:t xml:space="preserve">. Serena earned </w:t>
      </w:r>
      <w:r w:rsidR="006A4738">
        <w:rPr>
          <w:sz w:val="24"/>
          <w:szCs w:val="24"/>
          <w:lang w:val="en"/>
        </w:rPr>
        <w:t>a</w:t>
      </w:r>
      <w:r w:rsidR="005B1C56">
        <w:rPr>
          <w:sz w:val="24"/>
          <w:szCs w:val="24"/>
          <w:lang w:val="en"/>
        </w:rPr>
        <w:t xml:space="preserve"> break point</w:t>
      </w:r>
      <w:r w:rsidR="00F1728F">
        <w:rPr>
          <w:sz w:val="24"/>
          <w:szCs w:val="24"/>
          <w:lang w:val="en"/>
        </w:rPr>
        <w:t xml:space="preserve"> with a forehand winner</w:t>
      </w:r>
      <w:r w:rsidR="005B1C56">
        <w:rPr>
          <w:sz w:val="24"/>
          <w:szCs w:val="24"/>
          <w:lang w:val="en"/>
        </w:rPr>
        <w:t xml:space="preserve">. </w:t>
      </w:r>
      <w:r w:rsidR="00CF4685">
        <w:rPr>
          <w:sz w:val="24"/>
          <w:szCs w:val="24"/>
          <w:lang w:val="en"/>
        </w:rPr>
        <w:t>Larcher de Brito saved the break point</w:t>
      </w:r>
      <w:r w:rsidR="00C717BB">
        <w:rPr>
          <w:sz w:val="24"/>
          <w:szCs w:val="24"/>
          <w:lang w:val="en"/>
        </w:rPr>
        <w:t xml:space="preserve"> with a backhand winner</w:t>
      </w:r>
      <w:r w:rsidR="009F4208">
        <w:rPr>
          <w:sz w:val="24"/>
          <w:szCs w:val="24"/>
          <w:lang w:val="en"/>
        </w:rPr>
        <w:t xml:space="preserve">, </w:t>
      </w:r>
      <w:r w:rsidR="00D14083">
        <w:rPr>
          <w:sz w:val="24"/>
          <w:szCs w:val="24"/>
          <w:lang w:val="en"/>
        </w:rPr>
        <w:t>but</w:t>
      </w:r>
      <w:r w:rsidR="009F4208">
        <w:rPr>
          <w:sz w:val="24"/>
          <w:szCs w:val="24"/>
          <w:lang w:val="en"/>
        </w:rPr>
        <w:t xml:space="preserve"> </w:t>
      </w:r>
      <w:r w:rsidR="008629D1">
        <w:rPr>
          <w:sz w:val="24"/>
          <w:szCs w:val="24"/>
          <w:lang w:val="en"/>
        </w:rPr>
        <w:t>Serena</w:t>
      </w:r>
      <w:r w:rsidR="005846FD">
        <w:rPr>
          <w:sz w:val="24"/>
          <w:szCs w:val="24"/>
          <w:lang w:val="en"/>
        </w:rPr>
        <w:t xml:space="preserve"> </w:t>
      </w:r>
      <w:proofErr w:type="gramStart"/>
      <w:r w:rsidR="00D14083">
        <w:rPr>
          <w:sz w:val="24"/>
          <w:szCs w:val="24"/>
          <w:lang w:val="en"/>
        </w:rPr>
        <w:t>won</w:t>
      </w:r>
      <w:r w:rsidR="005846FD">
        <w:rPr>
          <w:sz w:val="24"/>
          <w:szCs w:val="24"/>
          <w:lang w:val="en"/>
        </w:rPr>
        <w:t xml:space="preserve"> win</w:t>
      </w:r>
      <w:proofErr w:type="gramEnd"/>
      <w:r w:rsidR="005846FD">
        <w:rPr>
          <w:sz w:val="24"/>
          <w:szCs w:val="24"/>
          <w:lang w:val="en"/>
        </w:rPr>
        <w:t xml:space="preserve"> the next two points to </w:t>
      </w:r>
      <w:r w:rsidR="009527BE">
        <w:rPr>
          <w:sz w:val="24"/>
          <w:szCs w:val="24"/>
          <w:lang w:val="en"/>
        </w:rPr>
        <w:t>break</w:t>
      </w:r>
      <w:r w:rsidR="005846FD">
        <w:rPr>
          <w:sz w:val="24"/>
          <w:szCs w:val="24"/>
          <w:lang w:val="en"/>
        </w:rPr>
        <w:t>.</w:t>
      </w:r>
      <w:r w:rsidR="009F4208">
        <w:rPr>
          <w:sz w:val="24"/>
          <w:szCs w:val="24"/>
          <w:lang w:val="en"/>
        </w:rPr>
        <w:t xml:space="preserve"> </w:t>
      </w:r>
      <w:r w:rsidR="00D504A1">
        <w:rPr>
          <w:sz w:val="24"/>
          <w:szCs w:val="24"/>
          <w:lang w:val="en"/>
        </w:rPr>
        <w:t xml:space="preserve">In the second game, Serena raced out to triple game point before Larcher de Brito </w:t>
      </w:r>
      <w:r w:rsidR="00611E80">
        <w:rPr>
          <w:sz w:val="24"/>
          <w:szCs w:val="24"/>
          <w:lang w:val="en"/>
        </w:rPr>
        <w:t>won</w:t>
      </w:r>
      <w:r w:rsidR="00133B4E">
        <w:rPr>
          <w:sz w:val="24"/>
          <w:szCs w:val="24"/>
          <w:lang w:val="en"/>
        </w:rPr>
        <w:t xml:space="preserve"> two return points.</w:t>
      </w:r>
      <w:r w:rsidR="00B86C53">
        <w:rPr>
          <w:sz w:val="24"/>
          <w:szCs w:val="24"/>
          <w:lang w:val="en"/>
        </w:rPr>
        <w:t xml:space="preserve"> Then, Serena </w:t>
      </w:r>
      <w:r w:rsidR="00F16EEF">
        <w:rPr>
          <w:sz w:val="24"/>
          <w:szCs w:val="24"/>
          <w:lang w:val="en"/>
        </w:rPr>
        <w:t>held with an ace</w:t>
      </w:r>
      <w:r w:rsidR="00145625">
        <w:rPr>
          <w:sz w:val="24"/>
          <w:szCs w:val="24"/>
          <w:lang w:val="en"/>
        </w:rPr>
        <w:t xml:space="preserve">. </w:t>
      </w:r>
      <w:r w:rsidR="0098185E">
        <w:rPr>
          <w:sz w:val="24"/>
          <w:szCs w:val="24"/>
          <w:lang w:val="en"/>
        </w:rPr>
        <w:t>She</w:t>
      </w:r>
      <w:r w:rsidR="00206825">
        <w:rPr>
          <w:sz w:val="24"/>
          <w:szCs w:val="24"/>
          <w:lang w:val="en"/>
        </w:rPr>
        <w:t xml:space="preserve"> broke </w:t>
      </w:r>
      <w:r w:rsidR="00017A1E">
        <w:rPr>
          <w:sz w:val="24"/>
          <w:szCs w:val="24"/>
          <w:lang w:val="en"/>
        </w:rPr>
        <w:t xml:space="preserve">Larcher de Brito in the third and fifth </w:t>
      </w:r>
      <w:r w:rsidR="00CC1976">
        <w:rPr>
          <w:sz w:val="24"/>
          <w:szCs w:val="24"/>
          <w:lang w:val="en"/>
        </w:rPr>
        <w:t>games</w:t>
      </w:r>
      <w:r w:rsidR="00255E48">
        <w:rPr>
          <w:sz w:val="24"/>
          <w:szCs w:val="24"/>
          <w:lang w:val="en"/>
        </w:rPr>
        <w:t xml:space="preserve"> </w:t>
      </w:r>
      <w:r w:rsidR="00FA54C5">
        <w:rPr>
          <w:sz w:val="24"/>
          <w:szCs w:val="24"/>
          <w:lang w:val="en"/>
        </w:rPr>
        <w:t>and</w:t>
      </w:r>
      <w:r w:rsidR="00CC1976">
        <w:rPr>
          <w:sz w:val="24"/>
          <w:szCs w:val="24"/>
          <w:lang w:val="en"/>
        </w:rPr>
        <w:t xml:space="preserve"> successfully served out </w:t>
      </w:r>
      <w:r w:rsidR="00E06158">
        <w:rPr>
          <w:sz w:val="24"/>
          <w:szCs w:val="24"/>
          <w:lang w:val="en"/>
        </w:rPr>
        <w:t>the first</w:t>
      </w:r>
      <w:r w:rsidR="00EA7210">
        <w:rPr>
          <w:sz w:val="24"/>
          <w:szCs w:val="24"/>
          <w:lang w:val="en"/>
        </w:rPr>
        <w:t xml:space="preserve"> </w:t>
      </w:r>
      <w:r w:rsidR="00CC1976">
        <w:rPr>
          <w:sz w:val="24"/>
          <w:szCs w:val="24"/>
          <w:lang w:val="en"/>
        </w:rPr>
        <w:t>set in the sixth game.</w:t>
      </w:r>
      <w:r w:rsidR="00771B79">
        <w:rPr>
          <w:sz w:val="24"/>
          <w:szCs w:val="24"/>
          <w:lang w:val="en"/>
        </w:rPr>
        <w:t xml:space="preserve"> Serena broke Larcher de Brito in the first game of the second set. But this time, Larcher de Brito </w:t>
      </w:r>
      <w:r w:rsidR="00E06158">
        <w:rPr>
          <w:sz w:val="24"/>
          <w:szCs w:val="24"/>
          <w:lang w:val="en"/>
        </w:rPr>
        <w:t>held</w:t>
      </w:r>
      <w:r w:rsidR="00771B79">
        <w:rPr>
          <w:sz w:val="24"/>
          <w:szCs w:val="24"/>
          <w:lang w:val="en"/>
        </w:rPr>
        <w:t xml:space="preserve"> in the third, fifth, and seventh games. </w:t>
      </w:r>
      <w:r w:rsidR="000B6399">
        <w:rPr>
          <w:sz w:val="24"/>
          <w:szCs w:val="24"/>
          <w:lang w:val="en"/>
        </w:rPr>
        <w:t>In the ninth game, Larcher de Brito lost</w:t>
      </w:r>
      <w:r w:rsidR="009E3366">
        <w:rPr>
          <w:sz w:val="24"/>
          <w:szCs w:val="24"/>
          <w:lang w:val="en"/>
        </w:rPr>
        <w:t xml:space="preserve"> her first two service points</w:t>
      </w:r>
      <w:r w:rsidR="000B6399">
        <w:rPr>
          <w:sz w:val="24"/>
          <w:szCs w:val="24"/>
          <w:lang w:val="en"/>
        </w:rPr>
        <w:t xml:space="preserve"> before she </w:t>
      </w:r>
      <w:r w:rsidR="009E3366">
        <w:rPr>
          <w:sz w:val="24"/>
          <w:szCs w:val="24"/>
          <w:lang w:val="en"/>
        </w:rPr>
        <w:t>won</w:t>
      </w:r>
      <w:r w:rsidR="000B6399">
        <w:rPr>
          <w:sz w:val="24"/>
          <w:szCs w:val="24"/>
          <w:lang w:val="en"/>
        </w:rPr>
        <w:t xml:space="preserve"> the next two points. </w:t>
      </w:r>
      <w:r w:rsidR="00C32205">
        <w:rPr>
          <w:sz w:val="24"/>
          <w:szCs w:val="24"/>
          <w:lang w:val="en"/>
        </w:rPr>
        <w:t xml:space="preserve">Serena won the next point to earn her first match point. But Larcher de Brito </w:t>
      </w:r>
      <w:r w:rsidR="009E3366">
        <w:rPr>
          <w:sz w:val="24"/>
          <w:szCs w:val="24"/>
          <w:lang w:val="en"/>
        </w:rPr>
        <w:t>won</w:t>
      </w:r>
      <w:r w:rsidR="00E00750">
        <w:rPr>
          <w:sz w:val="24"/>
          <w:szCs w:val="24"/>
          <w:lang w:val="en"/>
        </w:rPr>
        <w:t xml:space="preserve"> the next three points to hold</w:t>
      </w:r>
      <w:r w:rsidR="00D5398D">
        <w:rPr>
          <w:sz w:val="24"/>
          <w:szCs w:val="24"/>
          <w:lang w:val="en"/>
        </w:rPr>
        <w:t xml:space="preserve">. Then, </w:t>
      </w:r>
      <w:r w:rsidR="00E03817">
        <w:rPr>
          <w:sz w:val="24"/>
          <w:szCs w:val="24"/>
          <w:lang w:val="en"/>
        </w:rPr>
        <w:t xml:space="preserve">Serena successfully served out the match in the </w:t>
      </w:r>
      <w:r w:rsidR="00784166">
        <w:rPr>
          <w:sz w:val="24"/>
          <w:szCs w:val="24"/>
          <w:lang w:val="en"/>
        </w:rPr>
        <w:t>10</w:t>
      </w:r>
      <w:r w:rsidR="00784166" w:rsidRPr="00784166">
        <w:rPr>
          <w:sz w:val="24"/>
          <w:szCs w:val="24"/>
          <w:vertAlign w:val="superscript"/>
          <w:lang w:val="en"/>
        </w:rPr>
        <w:t>th</w:t>
      </w:r>
      <w:r w:rsidR="00E03817">
        <w:rPr>
          <w:sz w:val="24"/>
          <w:szCs w:val="24"/>
          <w:lang w:val="en"/>
        </w:rPr>
        <w:t xml:space="preserve"> game.</w:t>
      </w:r>
    </w:p>
    <w:p w14:paraId="5ED8D389" w14:textId="238AD608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041B34C" w14:textId="460B4427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When Serena faced </w:t>
      </w:r>
      <w:r w:rsidRPr="00272BC1">
        <w:rPr>
          <w:sz w:val="24"/>
          <w:szCs w:val="24"/>
          <w:lang w:val="en"/>
        </w:rPr>
        <w:t>Chakvetadze</w:t>
      </w:r>
      <w:r>
        <w:rPr>
          <w:sz w:val="24"/>
          <w:szCs w:val="24"/>
          <w:lang w:val="en"/>
        </w:rPr>
        <w:t xml:space="preserve">, she had another routine win. </w:t>
      </w:r>
      <w:r w:rsidR="00851A16">
        <w:rPr>
          <w:sz w:val="24"/>
          <w:szCs w:val="24"/>
          <w:lang w:val="en"/>
        </w:rPr>
        <w:t xml:space="preserve">Serena won the first 11 games before </w:t>
      </w:r>
      <w:r w:rsidR="00851A16" w:rsidRPr="00272BC1">
        <w:rPr>
          <w:sz w:val="24"/>
          <w:szCs w:val="24"/>
          <w:lang w:val="en"/>
        </w:rPr>
        <w:t>Chakvetadze</w:t>
      </w:r>
      <w:r w:rsidR="00851A16">
        <w:rPr>
          <w:sz w:val="24"/>
          <w:szCs w:val="24"/>
          <w:lang w:val="en"/>
        </w:rPr>
        <w:t xml:space="preserve"> held in the sixth game of the second set.</w:t>
      </w:r>
      <w:r w:rsidR="00077DFC">
        <w:rPr>
          <w:sz w:val="24"/>
          <w:szCs w:val="24"/>
          <w:lang w:val="en"/>
        </w:rPr>
        <w:t xml:space="preserve"> </w:t>
      </w:r>
      <w:r w:rsidR="00FB4378">
        <w:rPr>
          <w:sz w:val="24"/>
          <w:szCs w:val="24"/>
          <w:lang w:val="en"/>
        </w:rPr>
        <w:t>Then,</w:t>
      </w:r>
      <w:r w:rsidR="00AA6F19">
        <w:rPr>
          <w:sz w:val="24"/>
          <w:szCs w:val="24"/>
          <w:lang w:val="en"/>
        </w:rPr>
        <w:t xml:space="preserve"> Serena successfully served out the match in the seventh game</w:t>
      </w:r>
      <w:r w:rsidR="00CC5C34">
        <w:rPr>
          <w:sz w:val="24"/>
          <w:szCs w:val="24"/>
          <w:lang w:val="en"/>
        </w:rPr>
        <w:t>.</w:t>
      </w:r>
      <w:r w:rsidR="00264F54">
        <w:rPr>
          <w:sz w:val="24"/>
          <w:szCs w:val="24"/>
          <w:lang w:val="en"/>
        </w:rPr>
        <w:t xml:space="preserve"> She saved all three break points she faced. </w:t>
      </w:r>
      <w:r w:rsidR="00FA4903">
        <w:rPr>
          <w:sz w:val="24"/>
          <w:szCs w:val="24"/>
          <w:lang w:val="en"/>
        </w:rPr>
        <w:t xml:space="preserve">Additionally, she had four times the number of aces and twice the number of winners. </w:t>
      </w:r>
      <w:r w:rsidR="006463F5">
        <w:rPr>
          <w:sz w:val="24"/>
          <w:szCs w:val="24"/>
          <w:lang w:val="en"/>
        </w:rPr>
        <w:t xml:space="preserve"> </w:t>
      </w:r>
    </w:p>
    <w:p w14:paraId="67EDA975" w14:textId="77777777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F885BC3" w14:textId="53DD864C" w:rsidR="00FA2D0B" w:rsidRDefault="00F31C34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 her third-round match</w:t>
      </w:r>
      <w:r w:rsidR="00325525">
        <w:rPr>
          <w:sz w:val="24"/>
          <w:szCs w:val="24"/>
          <w:lang w:val="en"/>
        </w:rPr>
        <w:t xml:space="preserve"> against </w:t>
      </w:r>
      <w:r w:rsidR="00C143D8" w:rsidRPr="00EE7E1C">
        <w:rPr>
          <w:sz w:val="24"/>
          <w:szCs w:val="24"/>
          <w:lang w:val="en"/>
        </w:rPr>
        <w:t>Cibulková</w:t>
      </w:r>
      <w:r>
        <w:rPr>
          <w:sz w:val="24"/>
          <w:szCs w:val="24"/>
          <w:lang w:val="en"/>
        </w:rPr>
        <w:t xml:space="preserve">, </w:t>
      </w:r>
      <w:r w:rsidR="003069E6">
        <w:rPr>
          <w:sz w:val="24"/>
          <w:szCs w:val="24"/>
          <w:lang w:val="en"/>
        </w:rPr>
        <w:t>Serena</w:t>
      </w:r>
      <w:r w:rsidR="00C133EE">
        <w:rPr>
          <w:sz w:val="24"/>
          <w:szCs w:val="24"/>
          <w:lang w:val="en"/>
        </w:rPr>
        <w:t xml:space="preserve"> </w:t>
      </w:r>
      <w:r w:rsidR="00460C34">
        <w:rPr>
          <w:sz w:val="24"/>
          <w:szCs w:val="24"/>
          <w:lang w:val="en"/>
        </w:rPr>
        <w:t xml:space="preserve">broke in the second, fourth, and sixth games of the first </w:t>
      </w:r>
      <w:r w:rsidR="006D4E1D">
        <w:rPr>
          <w:sz w:val="24"/>
          <w:szCs w:val="24"/>
          <w:lang w:val="en"/>
        </w:rPr>
        <w:t>set</w:t>
      </w:r>
      <w:r w:rsidR="00063376">
        <w:rPr>
          <w:sz w:val="24"/>
          <w:szCs w:val="24"/>
          <w:lang w:val="en"/>
        </w:rPr>
        <w:t xml:space="preserve">. </w:t>
      </w:r>
      <w:r w:rsidR="00A65DB2">
        <w:rPr>
          <w:sz w:val="24"/>
          <w:szCs w:val="24"/>
          <w:lang w:val="en"/>
        </w:rPr>
        <w:t>In the second set, b</w:t>
      </w:r>
      <w:r w:rsidR="0060296C">
        <w:rPr>
          <w:sz w:val="24"/>
          <w:szCs w:val="24"/>
          <w:lang w:val="en"/>
        </w:rPr>
        <w:t>oth players traded service holds</w:t>
      </w:r>
      <w:r w:rsidR="003E5A31">
        <w:rPr>
          <w:sz w:val="24"/>
          <w:szCs w:val="24"/>
          <w:lang w:val="en"/>
        </w:rPr>
        <w:t xml:space="preserve"> for the first 1</w:t>
      </w:r>
      <w:r w:rsidR="009D252D">
        <w:rPr>
          <w:sz w:val="24"/>
          <w:szCs w:val="24"/>
          <w:lang w:val="en"/>
        </w:rPr>
        <w:t>1</w:t>
      </w:r>
      <w:r w:rsidR="003E5A31">
        <w:rPr>
          <w:sz w:val="24"/>
          <w:szCs w:val="24"/>
          <w:lang w:val="en"/>
        </w:rPr>
        <w:t xml:space="preserve"> games</w:t>
      </w:r>
      <w:r w:rsidR="0060296C">
        <w:rPr>
          <w:sz w:val="24"/>
          <w:szCs w:val="24"/>
          <w:lang w:val="en"/>
        </w:rPr>
        <w:t xml:space="preserve">. </w:t>
      </w:r>
      <w:r w:rsidR="00EB5FA9">
        <w:rPr>
          <w:sz w:val="24"/>
          <w:szCs w:val="24"/>
          <w:lang w:val="en"/>
        </w:rPr>
        <w:t>The 11</w:t>
      </w:r>
      <w:r w:rsidR="00EB5FA9" w:rsidRPr="00EB5FA9">
        <w:rPr>
          <w:sz w:val="24"/>
          <w:szCs w:val="24"/>
          <w:vertAlign w:val="superscript"/>
          <w:lang w:val="en"/>
        </w:rPr>
        <w:t>th</w:t>
      </w:r>
      <w:r w:rsidR="00EB5FA9">
        <w:rPr>
          <w:sz w:val="24"/>
          <w:szCs w:val="24"/>
          <w:lang w:val="en"/>
        </w:rPr>
        <w:t xml:space="preserve"> game was a </w:t>
      </w:r>
      <w:r w:rsidR="00EB5FA9">
        <w:rPr>
          <w:b/>
          <w:bCs/>
          <w:sz w:val="24"/>
          <w:szCs w:val="24"/>
          <w:lang w:val="en"/>
        </w:rPr>
        <w:t xml:space="preserve">MUST-HOLD </w:t>
      </w:r>
      <w:r w:rsidR="00EB5FA9">
        <w:rPr>
          <w:sz w:val="24"/>
          <w:szCs w:val="24"/>
          <w:lang w:val="en"/>
        </w:rPr>
        <w:t xml:space="preserve">game for </w:t>
      </w:r>
      <w:r w:rsidR="00246CBA" w:rsidRPr="00EE7E1C">
        <w:rPr>
          <w:sz w:val="24"/>
          <w:szCs w:val="24"/>
          <w:lang w:val="en"/>
        </w:rPr>
        <w:t>Cibulková</w:t>
      </w:r>
      <w:r w:rsidR="00246CBA">
        <w:rPr>
          <w:sz w:val="24"/>
          <w:szCs w:val="24"/>
          <w:lang w:val="en"/>
        </w:rPr>
        <w:t xml:space="preserve">. </w:t>
      </w:r>
      <w:r w:rsidR="00246CBA" w:rsidRPr="00EE7E1C">
        <w:rPr>
          <w:sz w:val="24"/>
          <w:szCs w:val="24"/>
          <w:lang w:val="en"/>
        </w:rPr>
        <w:t>Cibulková</w:t>
      </w:r>
      <w:r w:rsidR="00246CBA">
        <w:rPr>
          <w:sz w:val="24"/>
          <w:szCs w:val="24"/>
          <w:lang w:val="en"/>
        </w:rPr>
        <w:t xml:space="preserve"> was serving to force a second-set tiebreak </w:t>
      </w:r>
      <w:r w:rsidR="00246CBA">
        <w:rPr>
          <w:b/>
          <w:bCs/>
          <w:sz w:val="24"/>
          <w:szCs w:val="24"/>
          <w:lang w:val="en"/>
        </w:rPr>
        <w:t xml:space="preserve">AND </w:t>
      </w:r>
      <w:r w:rsidR="00246CBA">
        <w:rPr>
          <w:sz w:val="24"/>
          <w:szCs w:val="24"/>
          <w:lang w:val="en"/>
        </w:rPr>
        <w:t xml:space="preserve">stay in the match. </w:t>
      </w:r>
      <w:r w:rsidR="009D252D">
        <w:rPr>
          <w:sz w:val="24"/>
          <w:szCs w:val="24"/>
          <w:lang w:val="en"/>
        </w:rPr>
        <w:t>In the 11</w:t>
      </w:r>
      <w:r w:rsidR="009D252D" w:rsidRPr="009D252D">
        <w:rPr>
          <w:sz w:val="24"/>
          <w:szCs w:val="24"/>
          <w:vertAlign w:val="superscript"/>
          <w:lang w:val="en"/>
        </w:rPr>
        <w:t>th</w:t>
      </w:r>
      <w:r w:rsidR="009D252D">
        <w:rPr>
          <w:sz w:val="24"/>
          <w:szCs w:val="24"/>
          <w:lang w:val="en"/>
        </w:rPr>
        <w:t xml:space="preserve"> game, </w:t>
      </w:r>
      <w:r w:rsidR="00A71AFE" w:rsidRPr="00EE7E1C">
        <w:rPr>
          <w:sz w:val="24"/>
          <w:szCs w:val="24"/>
          <w:lang w:val="en"/>
        </w:rPr>
        <w:t>Cibulková</w:t>
      </w:r>
      <w:r w:rsidR="00E55F9A">
        <w:rPr>
          <w:sz w:val="24"/>
          <w:szCs w:val="24"/>
          <w:lang w:val="en"/>
        </w:rPr>
        <w:t xml:space="preserve"> won </w:t>
      </w:r>
      <w:r w:rsidR="00DA2289">
        <w:rPr>
          <w:sz w:val="24"/>
          <w:szCs w:val="24"/>
          <w:lang w:val="en"/>
        </w:rPr>
        <w:t>her</w:t>
      </w:r>
      <w:r w:rsidR="00E55F9A">
        <w:rPr>
          <w:sz w:val="24"/>
          <w:szCs w:val="24"/>
          <w:lang w:val="en"/>
        </w:rPr>
        <w:t xml:space="preserve"> first</w:t>
      </w:r>
      <w:r w:rsidR="00DA2289">
        <w:rPr>
          <w:sz w:val="24"/>
          <w:szCs w:val="24"/>
          <w:lang w:val="en"/>
        </w:rPr>
        <w:t xml:space="preserve"> service</w:t>
      </w:r>
      <w:r w:rsidR="00E55F9A">
        <w:rPr>
          <w:sz w:val="24"/>
          <w:szCs w:val="24"/>
          <w:lang w:val="en"/>
        </w:rPr>
        <w:t xml:space="preserve"> point before Serena won the next two points. </w:t>
      </w:r>
      <w:r w:rsidR="00E55F9A" w:rsidRPr="00EE7E1C">
        <w:rPr>
          <w:sz w:val="24"/>
          <w:szCs w:val="24"/>
          <w:lang w:val="en"/>
        </w:rPr>
        <w:t>Cibulková</w:t>
      </w:r>
      <w:r w:rsidR="00E55F9A">
        <w:rPr>
          <w:sz w:val="24"/>
          <w:szCs w:val="24"/>
          <w:lang w:val="en"/>
        </w:rPr>
        <w:t xml:space="preserve"> won the next two points to get to game point </w:t>
      </w:r>
      <w:r w:rsidR="003B0B60">
        <w:rPr>
          <w:sz w:val="24"/>
          <w:szCs w:val="24"/>
          <w:lang w:val="en"/>
        </w:rPr>
        <w:t>on her serve</w:t>
      </w:r>
      <w:r w:rsidR="00F43801">
        <w:rPr>
          <w:sz w:val="24"/>
          <w:szCs w:val="24"/>
          <w:lang w:val="en"/>
        </w:rPr>
        <w:t xml:space="preserve">. </w:t>
      </w:r>
      <w:r w:rsidR="000E7100">
        <w:rPr>
          <w:sz w:val="24"/>
          <w:szCs w:val="24"/>
          <w:lang w:val="en"/>
        </w:rPr>
        <w:t>But</w:t>
      </w:r>
      <w:r w:rsidR="006C263E">
        <w:rPr>
          <w:sz w:val="24"/>
          <w:szCs w:val="24"/>
          <w:lang w:val="en"/>
        </w:rPr>
        <w:t xml:space="preserve"> instead of it being a second-set tiebreak,</w:t>
      </w:r>
      <w:r w:rsidR="00916C8E">
        <w:rPr>
          <w:sz w:val="24"/>
          <w:szCs w:val="24"/>
          <w:lang w:val="en"/>
        </w:rPr>
        <w:t xml:space="preserve"> </w:t>
      </w:r>
      <w:r w:rsidR="003B4BBF">
        <w:rPr>
          <w:sz w:val="24"/>
          <w:szCs w:val="24"/>
          <w:lang w:val="en"/>
        </w:rPr>
        <w:t>Serena</w:t>
      </w:r>
      <w:r w:rsidR="00F60C5A">
        <w:rPr>
          <w:sz w:val="24"/>
          <w:szCs w:val="24"/>
          <w:lang w:val="en"/>
        </w:rPr>
        <w:t xml:space="preserve"> </w:t>
      </w:r>
      <w:r w:rsidR="00604499">
        <w:rPr>
          <w:sz w:val="24"/>
          <w:szCs w:val="24"/>
          <w:lang w:val="en"/>
        </w:rPr>
        <w:t>got to match point with two winners. Then, she forced a back</w:t>
      </w:r>
      <w:r w:rsidR="005F6AF1">
        <w:rPr>
          <w:sz w:val="24"/>
          <w:szCs w:val="24"/>
          <w:lang w:val="en"/>
        </w:rPr>
        <w:t xml:space="preserve">hand error from </w:t>
      </w:r>
      <w:r w:rsidR="00DA3946" w:rsidRPr="00EE7E1C">
        <w:rPr>
          <w:sz w:val="24"/>
          <w:szCs w:val="24"/>
          <w:lang w:val="en"/>
        </w:rPr>
        <w:t>Cibulková</w:t>
      </w:r>
      <w:r w:rsidR="00F75DD7">
        <w:rPr>
          <w:sz w:val="24"/>
          <w:szCs w:val="24"/>
          <w:lang w:val="en"/>
        </w:rPr>
        <w:t xml:space="preserve"> </w:t>
      </w:r>
      <w:r w:rsidR="00C67312">
        <w:rPr>
          <w:sz w:val="24"/>
          <w:szCs w:val="24"/>
        </w:rPr>
        <w:t>to win the match</w:t>
      </w:r>
      <w:r w:rsidR="00E01446">
        <w:rPr>
          <w:sz w:val="24"/>
          <w:szCs w:val="24"/>
        </w:rPr>
        <w:t xml:space="preserve">. </w:t>
      </w:r>
      <w:r w:rsidR="00F75DD7" w:rsidRPr="00F75DD7">
        <w:rPr>
          <w:sz w:val="24"/>
          <w:szCs w:val="24"/>
        </w:rPr>
        <w:t xml:space="preserve"> </w:t>
      </w:r>
    </w:p>
    <w:p w14:paraId="39938ACF" w14:textId="77777777" w:rsidR="00FA2D0B" w:rsidRDefault="00FA2D0B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7B3D62E" w14:textId="4D017787" w:rsidR="00166BFF" w:rsidRDefault="00741A56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 xml:space="preserve">In her fourth-round match against Sharapova, Serena broke </w:t>
      </w:r>
      <w:r w:rsidR="008F3995">
        <w:rPr>
          <w:sz w:val="24"/>
          <w:szCs w:val="24"/>
          <w:lang w:val="en"/>
        </w:rPr>
        <w:t>in the third game of the first se</w:t>
      </w:r>
      <w:r w:rsidR="001E6D65">
        <w:rPr>
          <w:sz w:val="24"/>
          <w:szCs w:val="24"/>
          <w:lang w:val="en"/>
        </w:rPr>
        <w:t>t</w:t>
      </w:r>
      <w:r w:rsidR="008D115C">
        <w:rPr>
          <w:sz w:val="24"/>
          <w:szCs w:val="24"/>
          <w:lang w:val="en"/>
        </w:rPr>
        <w:t>.</w:t>
      </w:r>
      <w:r w:rsidR="001526AA">
        <w:rPr>
          <w:sz w:val="24"/>
          <w:szCs w:val="24"/>
          <w:lang w:val="en"/>
        </w:rPr>
        <w:t xml:space="preserve"> </w:t>
      </w:r>
      <w:r w:rsidR="008D115C">
        <w:rPr>
          <w:sz w:val="24"/>
          <w:szCs w:val="24"/>
          <w:lang w:val="en"/>
        </w:rPr>
        <w:t>T</w:t>
      </w:r>
      <w:r w:rsidR="001526AA">
        <w:rPr>
          <w:sz w:val="24"/>
          <w:szCs w:val="24"/>
          <w:lang w:val="en"/>
        </w:rPr>
        <w:t>hen</w:t>
      </w:r>
      <w:r w:rsidR="008D115C">
        <w:rPr>
          <w:sz w:val="24"/>
          <w:szCs w:val="24"/>
          <w:lang w:val="en"/>
        </w:rPr>
        <w:t>,</w:t>
      </w:r>
      <w:r w:rsidR="001526AA">
        <w:rPr>
          <w:sz w:val="24"/>
          <w:szCs w:val="24"/>
          <w:lang w:val="en"/>
        </w:rPr>
        <w:t xml:space="preserve"> Sharapova broke </w:t>
      </w:r>
      <w:r w:rsidR="004E352F">
        <w:rPr>
          <w:sz w:val="24"/>
          <w:szCs w:val="24"/>
          <w:lang w:val="en"/>
        </w:rPr>
        <w:t>in the fourth game</w:t>
      </w:r>
      <w:r w:rsidR="001526AA">
        <w:rPr>
          <w:sz w:val="24"/>
          <w:szCs w:val="24"/>
          <w:lang w:val="en"/>
        </w:rPr>
        <w:t>.</w:t>
      </w:r>
      <w:r w:rsidR="004D3FA5">
        <w:rPr>
          <w:sz w:val="24"/>
          <w:szCs w:val="24"/>
          <w:lang w:val="en"/>
        </w:rPr>
        <w:t xml:space="preserve"> </w:t>
      </w:r>
      <w:r w:rsidR="001526AA">
        <w:rPr>
          <w:sz w:val="24"/>
          <w:szCs w:val="24"/>
          <w:lang w:val="en"/>
        </w:rPr>
        <w:t>T</w:t>
      </w:r>
      <w:r>
        <w:rPr>
          <w:sz w:val="24"/>
          <w:szCs w:val="24"/>
          <w:lang w:val="en"/>
        </w:rPr>
        <w:t xml:space="preserve">he rest of the set went on serve into a tiebreak. </w:t>
      </w:r>
      <w:r w:rsidR="00421F2E">
        <w:rPr>
          <w:sz w:val="24"/>
          <w:szCs w:val="24"/>
          <w:lang w:val="en"/>
        </w:rPr>
        <w:t xml:space="preserve">Serena </w:t>
      </w:r>
      <w:r w:rsidR="00966A7F">
        <w:rPr>
          <w:sz w:val="24"/>
          <w:szCs w:val="24"/>
          <w:lang w:val="en"/>
        </w:rPr>
        <w:t xml:space="preserve">saved </w:t>
      </w:r>
      <w:r w:rsidR="00992680">
        <w:rPr>
          <w:sz w:val="24"/>
          <w:szCs w:val="24"/>
          <w:lang w:val="en"/>
        </w:rPr>
        <w:t>four</w:t>
      </w:r>
      <w:r w:rsidR="00966A7F">
        <w:rPr>
          <w:sz w:val="24"/>
          <w:szCs w:val="24"/>
          <w:lang w:val="en"/>
        </w:rPr>
        <w:t xml:space="preserve"> set points</w:t>
      </w:r>
      <w:r w:rsidR="00D1220C">
        <w:rPr>
          <w:sz w:val="24"/>
          <w:szCs w:val="24"/>
          <w:lang w:val="en"/>
        </w:rPr>
        <w:t xml:space="preserve"> on her serve</w:t>
      </w:r>
      <w:r w:rsidR="00966A7F">
        <w:rPr>
          <w:sz w:val="24"/>
          <w:szCs w:val="24"/>
          <w:lang w:val="en"/>
        </w:rPr>
        <w:t xml:space="preserve"> and </w:t>
      </w:r>
      <w:r w:rsidR="00106E4B">
        <w:rPr>
          <w:sz w:val="24"/>
          <w:szCs w:val="24"/>
          <w:lang w:val="en"/>
        </w:rPr>
        <w:t>won</w:t>
      </w:r>
      <w:r w:rsidR="00E253E7">
        <w:rPr>
          <w:sz w:val="24"/>
          <w:szCs w:val="24"/>
          <w:lang w:val="en"/>
        </w:rPr>
        <w:t xml:space="preserve"> </w:t>
      </w:r>
      <w:r w:rsidR="00992680">
        <w:rPr>
          <w:sz w:val="24"/>
          <w:szCs w:val="24"/>
          <w:lang w:val="en"/>
        </w:rPr>
        <w:t>the first-set tiebreak</w:t>
      </w:r>
      <w:r w:rsidR="00943826">
        <w:rPr>
          <w:sz w:val="24"/>
          <w:szCs w:val="24"/>
          <w:lang w:val="en"/>
        </w:rPr>
        <w:t>.</w:t>
      </w:r>
      <w:r w:rsidR="00145115">
        <w:rPr>
          <w:sz w:val="24"/>
          <w:szCs w:val="24"/>
          <w:lang w:val="en"/>
        </w:rPr>
        <w:t xml:space="preserve"> </w:t>
      </w:r>
      <w:r w:rsidR="00E80D95">
        <w:rPr>
          <w:sz w:val="24"/>
          <w:szCs w:val="24"/>
          <w:lang w:val="en"/>
        </w:rPr>
        <w:t xml:space="preserve">In the second set, </w:t>
      </w:r>
      <w:r w:rsidR="00E1302A">
        <w:rPr>
          <w:sz w:val="24"/>
          <w:szCs w:val="24"/>
          <w:lang w:val="en"/>
        </w:rPr>
        <w:t xml:space="preserve">Serena broke in the </w:t>
      </w:r>
      <w:r w:rsidR="007B1F5D">
        <w:rPr>
          <w:sz w:val="24"/>
          <w:szCs w:val="24"/>
          <w:lang w:val="en"/>
        </w:rPr>
        <w:t>third game</w:t>
      </w:r>
      <w:r w:rsidR="00095522">
        <w:rPr>
          <w:sz w:val="24"/>
          <w:szCs w:val="24"/>
          <w:lang w:val="en"/>
        </w:rPr>
        <w:t xml:space="preserve">. </w:t>
      </w:r>
      <w:r w:rsidR="006D030E">
        <w:rPr>
          <w:sz w:val="24"/>
          <w:szCs w:val="24"/>
          <w:lang w:val="en"/>
        </w:rPr>
        <w:t xml:space="preserve">When </w:t>
      </w:r>
      <w:r w:rsidR="003850CC">
        <w:rPr>
          <w:sz w:val="24"/>
          <w:szCs w:val="24"/>
          <w:lang w:val="en"/>
        </w:rPr>
        <w:t>she</w:t>
      </w:r>
      <w:r w:rsidR="006D030E">
        <w:rPr>
          <w:sz w:val="24"/>
          <w:szCs w:val="24"/>
          <w:lang w:val="en"/>
        </w:rPr>
        <w:t xml:space="preserve"> served for the match in the 10</w:t>
      </w:r>
      <w:r w:rsidR="006D030E" w:rsidRPr="006D030E">
        <w:rPr>
          <w:sz w:val="24"/>
          <w:szCs w:val="24"/>
          <w:vertAlign w:val="superscript"/>
          <w:lang w:val="en"/>
        </w:rPr>
        <w:t>th</w:t>
      </w:r>
      <w:r w:rsidR="006D030E">
        <w:rPr>
          <w:sz w:val="24"/>
          <w:szCs w:val="24"/>
          <w:lang w:val="en"/>
        </w:rPr>
        <w:t xml:space="preserve"> game, </w:t>
      </w:r>
      <w:r w:rsidR="00257CE5">
        <w:rPr>
          <w:sz w:val="24"/>
          <w:szCs w:val="24"/>
          <w:lang w:val="en"/>
        </w:rPr>
        <w:t>she raced out to triple match point</w:t>
      </w:r>
      <w:r w:rsidR="007077BD">
        <w:rPr>
          <w:sz w:val="24"/>
          <w:szCs w:val="24"/>
          <w:lang w:val="en"/>
        </w:rPr>
        <w:t xml:space="preserve">. Sharapova saved the </w:t>
      </w:r>
      <w:r w:rsidR="00812D95">
        <w:rPr>
          <w:sz w:val="24"/>
          <w:szCs w:val="24"/>
          <w:lang w:val="en"/>
        </w:rPr>
        <w:t xml:space="preserve">first </w:t>
      </w:r>
      <w:r w:rsidR="000D6B89">
        <w:rPr>
          <w:sz w:val="24"/>
          <w:szCs w:val="24"/>
          <w:lang w:val="en"/>
        </w:rPr>
        <w:t xml:space="preserve">on Serena’s fifth double fault </w:t>
      </w:r>
      <w:r w:rsidR="00812D95">
        <w:rPr>
          <w:sz w:val="24"/>
          <w:szCs w:val="24"/>
          <w:lang w:val="en"/>
        </w:rPr>
        <w:t>but</w:t>
      </w:r>
      <w:r w:rsidR="00D9582A">
        <w:rPr>
          <w:sz w:val="24"/>
          <w:szCs w:val="24"/>
          <w:lang w:val="en"/>
        </w:rPr>
        <w:t xml:space="preserve"> </w:t>
      </w:r>
      <w:r w:rsidR="00996FE6">
        <w:rPr>
          <w:sz w:val="24"/>
          <w:szCs w:val="24"/>
          <w:lang w:val="en"/>
        </w:rPr>
        <w:t>missed a forehand</w:t>
      </w:r>
      <w:r w:rsidR="001526AA">
        <w:rPr>
          <w:sz w:val="24"/>
          <w:szCs w:val="24"/>
          <w:lang w:val="en"/>
        </w:rPr>
        <w:t xml:space="preserve"> on the second</w:t>
      </w:r>
      <w:r w:rsidR="00D9582A">
        <w:rPr>
          <w:sz w:val="24"/>
          <w:szCs w:val="24"/>
          <w:lang w:val="en"/>
        </w:rPr>
        <w:t>.</w:t>
      </w:r>
      <w:r w:rsidR="00812D95">
        <w:rPr>
          <w:sz w:val="24"/>
          <w:szCs w:val="24"/>
          <w:lang w:val="en"/>
        </w:rPr>
        <w:t xml:space="preserve"> </w:t>
      </w:r>
      <w:r w:rsidR="00D9582A">
        <w:rPr>
          <w:sz w:val="24"/>
          <w:szCs w:val="24"/>
          <w:lang w:val="en"/>
        </w:rPr>
        <w:t xml:space="preserve"> </w:t>
      </w:r>
    </w:p>
    <w:p w14:paraId="4A84645B" w14:textId="77777777" w:rsidR="003464FC" w:rsidRDefault="003464FC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79A40B4" w14:textId="3339C190" w:rsidR="00D52506" w:rsidRDefault="005159DC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</w:t>
      </w:r>
      <w:r w:rsidR="00A53540">
        <w:rPr>
          <w:sz w:val="24"/>
          <w:szCs w:val="24"/>
          <w:lang w:val="en"/>
        </w:rPr>
        <w:t>n her quarterfinal match against Li</w:t>
      </w:r>
      <w:r>
        <w:rPr>
          <w:sz w:val="24"/>
          <w:szCs w:val="24"/>
          <w:lang w:val="en"/>
        </w:rPr>
        <w:t xml:space="preserve">, Serena </w:t>
      </w:r>
      <w:r w:rsidR="00202503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</w:t>
      </w:r>
      <w:r w:rsidR="00A53540">
        <w:rPr>
          <w:sz w:val="24"/>
          <w:szCs w:val="24"/>
          <w:lang w:val="en"/>
        </w:rPr>
        <w:t>.</w:t>
      </w:r>
      <w:r w:rsidR="0092438F">
        <w:rPr>
          <w:sz w:val="24"/>
          <w:szCs w:val="24"/>
          <w:lang w:val="en"/>
        </w:rPr>
        <w:t xml:space="preserve"> </w:t>
      </w:r>
      <w:r w:rsidR="002C3102">
        <w:rPr>
          <w:sz w:val="24"/>
          <w:szCs w:val="24"/>
          <w:lang w:val="en"/>
        </w:rPr>
        <w:t xml:space="preserve">In the first set, </w:t>
      </w:r>
      <w:r w:rsidR="00D37BA5">
        <w:rPr>
          <w:sz w:val="24"/>
          <w:szCs w:val="24"/>
          <w:lang w:val="en"/>
        </w:rPr>
        <w:t>both players traded service holds for the first 10 games</w:t>
      </w:r>
      <w:r w:rsidR="0092438F">
        <w:rPr>
          <w:sz w:val="24"/>
          <w:szCs w:val="24"/>
          <w:lang w:val="en"/>
        </w:rPr>
        <w:t>.</w:t>
      </w:r>
      <w:r w:rsidR="00A53540">
        <w:rPr>
          <w:sz w:val="24"/>
          <w:szCs w:val="24"/>
          <w:lang w:val="en"/>
        </w:rPr>
        <w:t xml:space="preserve"> </w:t>
      </w:r>
      <w:r w:rsidR="00B60F00">
        <w:rPr>
          <w:sz w:val="24"/>
          <w:szCs w:val="24"/>
          <w:lang w:val="en"/>
        </w:rPr>
        <w:t>In the 11</w:t>
      </w:r>
      <w:r w:rsidR="00B60F00" w:rsidRPr="00B60F00">
        <w:rPr>
          <w:sz w:val="24"/>
          <w:szCs w:val="24"/>
          <w:vertAlign w:val="superscript"/>
          <w:lang w:val="en"/>
        </w:rPr>
        <w:t>th</w:t>
      </w:r>
      <w:r w:rsidR="00B60F00">
        <w:rPr>
          <w:sz w:val="24"/>
          <w:szCs w:val="24"/>
          <w:lang w:val="en"/>
        </w:rPr>
        <w:t xml:space="preserve"> game, </w:t>
      </w:r>
      <w:r w:rsidR="00135278">
        <w:rPr>
          <w:sz w:val="24"/>
          <w:szCs w:val="24"/>
          <w:lang w:val="en"/>
        </w:rPr>
        <w:t xml:space="preserve">Li </w:t>
      </w:r>
      <w:r w:rsidR="00495600">
        <w:rPr>
          <w:sz w:val="24"/>
          <w:szCs w:val="24"/>
          <w:lang w:val="en"/>
        </w:rPr>
        <w:t xml:space="preserve">raced out to </w:t>
      </w:r>
      <w:r w:rsidR="002B677E">
        <w:rPr>
          <w:sz w:val="24"/>
          <w:szCs w:val="24"/>
          <w:lang w:val="en"/>
        </w:rPr>
        <w:t xml:space="preserve">triple game point on her serve. </w:t>
      </w:r>
      <w:r w:rsidR="00112B91">
        <w:rPr>
          <w:sz w:val="24"/>
          <w:szCs w:val="24"/>
          <w:lang w:val="en"/>
        </w:rPr>
        <w:t>But</w:t>
      </w:r>
      <w:r w:rsidR="00A0648F">
        <w:rPr>
          <w:sz w:val="24"/>
          <w:szCs w:val="24"/>
          <w:lang w:val="en"/>
        </w:rPr>
        <w:t xml:space="preserve"> </w:t>
      </w:r>
      <w:r w:rsidR="00B63737">
        <w:rPr>
          <w:sz w:val="24"/>
          <w:szCs w:val="24"/>
          <w:lang w:val="en"/>
        </w:rPr>
        <w:t>she</w:t>
      </w:r>
      <w:r w:rsidR="00A0648F">
        <w:rPr>
          <w:sz w:val="24"/>
          <w:szCs w:val="24"/>
          <w:lang w:val="en"/>
        </w:rPr>
        <w:t xml:space="preserve"> </w:t>
      </w:r>
      <w:r w:rsidR="005C1C33">
        <w:rPr>
          <w:sz w:val="24"/>
          <w:szCs w:val="24"/>
          <w:lang w:val="en"/>
        </w:rPr>
        <w:t>got</w:t>
      </w:r>
      <w:r w:rsidR="00A0648F">
        <w:rPr>
          <w:sz w:val="24"/>
          <w:szCs w:val="24"/>
          <w:lang w:val="en"/>
        </w:rPr>
        <w:t xml:space="preserve"> pegged back to deuce with two forehand</w:t>
      </w:r>
      <w:r w:rsidR="00346A93">
        <w:rPr>
          <w:sz w:val="24"/>
          <w:szCs w:val="24"/>
          <w:lang w:val="en"/>
        </w:rPr>
        <w:t xml:space="preserve"> errors and a double fault. </w:t>
      </w:r>
      <w:r w:rsidR="002B666E">
        <w:rPr>
          <w:sz w:val="24"/>
          <w:szCs w:val="24"/>
          <w:lang w:val="en"/>
        </w:rPr>
        <w:t xml:space="preserve">Serena earned a break point </w:t>
      </w:r>
      <w:r w:rsidR="00681090">
        <w:rPr>
          <w:sz w:val="24"/>
          <w:szCs w:val="24"/>
          <w:lang w:val="en"/>
        </w:rPr>
        <w:t xml:space="preserve">after Li </w:t>
      </w:r>
      <w:r w:rsidR="00766A83">
        <w:rPr>
          <w:sz w:val="24"/>
          <w:szCs w:val="24"/>
          <w:lang w:val="en"/>
        </w:rPr>
        <w:t>hit</w:t>
      </w:r>
      <w:r w:rsidR="00681090">
        <w:rPr>
          <w:sz w:val="24"/>
          <w:szCs w:val="24"/>
          <w:lang w:val="en"/>
        </w:rPr>
        <w:t xml:space="preserve"> a second </w:t>
      </w:r>
      <w:r w:rsidR="00D22A3F">
        <w:rPr>
          <w:sz w:val="24"/>
          <w:szCs w:val="24"/>
          <w:lang w:val="en"/>
        </w:rPr>
        <w:t>repeated</w:t>
      </w:r>
      <w:r w:rsidR="00681090">
        <w:rPr>
          <w:sz w:val="24"/>
          <w:szCs w:val="24"/>
          <w:lang w:val="en"/>
        </w:rPr>
        <w:t xml:space="preserve"> double fault.</w:t>
      </w:r>
      <w:r w:rsidR="0016551A">
        <w:rPr>
          <w:sz w:val="24"/>
          <w:szCs w:val="24"/>
          <w:lang w:val="en"/>
        </w:rPr>
        <w:t xml:space="preserve"> </w:t>
      </w:r>
      <w:r w:rsidR="006D5080">
        <w:rPr>
          <w:sz w:val="24"/>
          <w:szCs w:val="24"/>
          <w:lang w:val="en"/>
        </w:rPr>
        <w:t xml:space="preserve">Then, </w:t>
      </w:r>
      <w:r w:rsidR="00627799">
        <w:rPr>
          <w:sz w:val="24"/>
          <w:szCs w:val="24"/>
          <w:lang w:val="en"/>
        </w:rPr>
        <w:t>Li</w:t>
      </w:r>
      <w:r w:rsidR="006D5080">
        <w:rPr>
          <w:sz w:val="24"/>
          <w:szCs w:val="24"/>
          <w:lang w:val="en"/>
        </w:rPr>
        <w:t xml:space="preserve"> </w:t>
      </w:r>
      <w:r w:rsidR="003E6738">
        <w:rPr>
          <w:sz w:val="24"/>
          <w:szCs w:val="24"/>
          <w:lang w:val="en"/>
        </w:rPr>
        <w:t>missed</w:t>
      </w:r>
      <w:r w:rsidR="00467D6C">
        <w:rPr>
          <w:sz w:val="24"/>
          <w:szCs w:val="24"/>
          <w:lang w:val="en"/>
        </w:rPr>
        <w:t xml:space="preserve"> a</w:t>
      </w:r>
      <w:r w:rsidR="00794080">
        <w:rPr>
          <w:sz w:val="24"/>
          <w:szCs w:val="24"/>
          <w:lang w:val="en"/>
        </w:rPr>
        <w:t xml:space="preserve"> forehand volley</w:t>
      </w:r>
      <w:r w:rsidR="005366CB">
        <w:rPr>
          <w:sz w:val="24"/>
          <w:szCs w:val="24"/>
          <w:lang w:val="en"/>
        </w:rPr>
        <w:t xml:space="preserve"> to </w:t>
      </w:r>
      <w:r w:rsidR="00580E5B">
        <w:rPr>
          <w:sz w:val="24"/>
          <w:szCs w:val="24"/>
          <w:lang w:val="en"/>
        </w:rPr>
        <w:t>drop</w:t>
      </w:r>
      <w:r w:rsidR="00B16A5C">
        <w:rPr>
          <w:sz w:val="24"/>
          <w:szCs w:val="24"/>
          <w:lang w:val="en"/>
        </w:rPr>
        <w:t xml:space="preserve"> serve</w:t>
      </w:r>
      <w:r w:rsidR="00794080">
        <w:rPr>
          <w:sz w:val="24"/>
          <w:szCs w:val="24"/>
          <w:lang w:val="en"/>
        </w:rPr>
        <w:t xml:space="preserve">. </w:t>
      </w:r>
      <w:r w:rsidR="00236FA8">
        <w:rPr>
          <w:sz w:val="24"/>
          <w:szCs w:val="24"/>
          <w:lang w:val="en"/>
        </w:rPr>
        <w:t>F</w:t>
      </w:r>
      <w:r w:rsidR="002648A4">
        <w:rPr>
          <w:sz w:val="24"/>
          <w:szCs w:val="24"/>
          <w:lang w:val="en"/>
        </w:rPr>
        <w:t>rom triple game point</w:t>
      </w:r>
      <w:r w:rsidR="00FA1BA8">
        <w:rPr>
          <w:sz w:val="24"/>
          <w:szCs w:val="24"/>
          <w:lang w:val="en"/>
        </w:rPr>
        <w:t xml:space="preserve"> in the 11</w:t>
      </w:r>
      <w:r w:rsidR="00FA1BA8" w:rsidRPr="00FA1BA8">
        <w:rPr>
          <w:sz w:val="24"/>
          <w:szCs w:val="24"/>
          <w:vertAlign w:val="superscript"/>
          <w:lang w:val="en"/>
        </w:rPr>
        <w:t>th</w:t>
      </w:r>
      <w:r w:rsidR="00FA1BA8">
        <w:rPr>
          <w:sz w:val="24"/>
          <w:szCs w:val="24"/>
          <w:lang w:val="en"/>
        </w:rPr>
        <w:t xml:space="preserve"> game</w:t>
      </w:r>
      <w:r w:rsidR="007B1D7A">
        <w:rPr>
          <w:sz w:val="24"/>
          <w:szCs w:val="24"/>
          <w:lang w:val="en"/>
        </w:rPr>
        <w:t xml:space="preserve">, </w:t>
      </w:r>
      <w:r w:rsidR="006138D2">
        <w:rPr>
          <w:sz w:val="24"/>
          <w:szCs w:val="24"/>
          <w:lang w:val="en"/>
        </w:rPr>
        <w:t>Serena</w:t>
      </w:r>
      <w:r w:rsidR="00BD0163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 xml:space="preserve">won </w:t>
      </w:r>
      <w:r w:rsidR="00AA3275">
        <w:rPr>
          <w:sz w:val="24"/>
          <w:szCs w:val="24"/>
          <w:lang w:val="en"/>
        </w:rPr>
        <w:t>six straight</w:t>
      </w:r>
      <w:r w:rsidR="006138D2">
        <w:rPr>
          <w:sz w:val="24"/>
          <w:szCs w:val="24"/>
          <w:lang w:val="en"/>
        </w:rPr>
        <w:t xml:space="preserve"> points to </w:t>
      </w:r>
      <w:r w:rsidR="00245907">
        <w:rPr>
          <w:sz w:val="24"/>
          <w:szCs w:val="24"/>
          <w:lang w:val="en"/>
        </w:rPr>
        <w:t xml:space="preserve">earn </w:t>
      </w:r>
      <w:r w:rsidR="00BF57DD">
        <w:rPr>
          <w:sz w:val="24"/>
          <w:szCs w:val="24"/>
          <w:lang w:val="en"/>
        </w:rPr>
        <w:t>the</w:t>
      </w:r>
      <w:r w:rsidR="00245907">
        <w:rPr>
          <w:sz w:val="24"/>
          <w:szCs w:val="24"/>
          <w:lang w:val="en"/>
        </w:rPr>
        <w:t xml:space="preserve"> </w:t>
      </w:r>
      <w:r w:rsidR="009F406D">
        <w:rPr>
          <w:sz w:val="24"/>
          <w:szCs w:val="24"/>
          <w:lang w:val="en"/>
        </w:rPr>
        <w:t>crucial</w:t>
      </w:r>
      <w:r w:rsidR="00245907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>break</w:t>
      </w:r>
      <w:r w:rsidR="00172C38">
        <w:rPr>
          <w:sz w:val="24"/>
          <w:szCs w:val="24"/>
          <w:lang w:val="en"/>
        </w:rPr>
        <w:t xml:space="preserve"> and</w:t>
      </w:r>
      <w:r w:rsidR="00DF4352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 xml:space="preserve">serve for the first </w:t>
      </w:r>
      <w:r w:rsidR="00F51E64">
        <w:rPr>
          <w:sz w:val="24"/>
          <w:szCs w:val="24"/>
          <w:lang w:val="en"/>
        </w:rPr>
        <w:t xml:space="preserve">set </w:t>
      </w:r>
      <w:r w:rsidR="006138D2">
        <w:rPr>
          <w:sz w:val="24"/>
          <w:szCs w:val="24"/>
          <w:lang w:val="en"/>
        </w:rPr>
        <w:t>in the 12</w:t>
      </w:r>
      <w:r w:rsidR="006138D2" w:rsidRPr="006138D2">
        <w:rPr>
          <w:sz w:val="24"/>
          <w:szCs w:val="24"/>
          <w:vertAlign w:val="superscript"/>
          <w:lang w:val="en"/>
        </w:rPr>
        <w:t>th</w:t>
      </w:r>
      <w:r w:rsidR="006138D2">
        <w:rPr>
          <w:sz w:val="24"/>
          <w:szCs w:val="24"/>
          <w:lang w:val="en"/>
        </w:rPr>
        <w:t xml:space="preserve"> game. </w:t>
      </w:r>
      <w:r w:rsidR="00DB015F">
        <w:rPr>
          <w:sz w:val="24"/>
          <w:szCs w:val="24"/>
          <w:lang w:val="en"/>
        </w:rPr>
        <w:t>In the 12</w:t>
      </w:r>
      <w:r w:rsidR="00DB015F" w:rsidRPr="00DB015F">
        <w:rPr>
          <w:sz w:val="24"/>
          <w:szCs w:val="24"/>
          <w:vertAlign w:val="superscript"/>
          <w:lang w:val="en"/>
        </w:rPr>
        <w:t>th</w:t>
      </w:r>
      <w:r w:rsidR="00DB015F">
        <w:rPr>
          <w:sz w:val="24"/>
          <w:szCs w:val="24"/>
          <w:lang w:val="en"/>
        </w:rPr>
        <w:t xml:space="preserve"> game, Serena </w:t>
      </w:r>
      <w:r w:rsidR="002B6034">
        <w:rPr>
          <w:sz w:val="24"/>
          <w:szCs w:val="24"/>
        </w:rPr>
        <w:t>missed</w:t>
      </w:r>
      <w:r w:rsidR="002B6034" w:rsidRPr="002B6034">
        <w:rPr>
          <w:sz w:val="24"/>
          <w:szCs w:val="24"/>
        </w:rPr>
        <w:t xml:space="preserve"> </w:t>
      </w:r>
      <w:r w:rsidR="00601DB7">
        <w:rPr>
          <w:sz w:val="24"/>
          <w:szCs w:val="24"/>
        </w:rPr>
        <w:t>her</w:t>
      </w:r>
      <w:r w:rsidR="007D5252">
        <w:rPr>
          <w:sz w:val="24"/>
          <w:szCs w:val="24"/>
        </w:rPr>
        <w:t xml:space="preserve"> first</w:t>
      </w:r>
      <w:r w:rsidR="00601DB7">
        <w:rPr>
          <w:sz w:val="24"/>
          <w:szCs w:val="24"/>
        </w:rPr>
        <w:t xml:space="preserve"> service</w:t>
      </w:r>
      <w:r w:rsidR="007D5252">
        <w:rPr>
          <w:sz w:val="24"/>
          <w:szCs w:val="24"/>
        </w:rPr>
        <w:t xml:space="preserve"> point </w:t>
      </w:r>
      <w:r w:rsidR="00777645">
        <w:rPr>
          <w:sz w:val="24"/>
          <w:szCs w:val="24"/>
        </w:rPr>
        <w:t xml:space="preserve">with a backhand error. </w:t>
      </w:r>
      <w:r w:rsidR="00BF57DD">
        <w:rPr>
          <w:sz w:val="24"/>
          <w:szCs w:val="24"/>
        </w:rPr>
        <w:t>But she won her last four service points smoothly and closed out the set with a backhand winner.</w:t>
      </w:r>
      <w:r w:rsidR="002B6034">
        <w:rPr>
          <w:sz w:val="24"/>
          <w:szCs w:val="24"/>
        </w:rPr>
        <w:t xml:space="preserve"> </w:t>
      </w:r>
      <w:r w:rsidR="008777D6">
        <w:rPr>
          <w:sz w:val="24"/>
          <w:szCs w:val="24"/>
          <w:lang w:val="en"/>
        </w:rPr>
        <w:t>She</w:t>
      </w:r>
      <w:r w:rsidR="002B0357">
        <w:rPr>
          <w:sz w:val="24"/>
          <w:szCs w:val="24"/>
          <w:lang w:val="en"/>
        </w:rPr>
        <w:t xml:space="preserve"> </w:t>
      </w:r>
      <w:r w:rsidR="0039128B">
        <w:rPr>
          <w:sz w:val="24"/>
          <w:szCs w:val="24"/>
          <w:lang w:val="en"/>
        </w:rPr>
        <w:t>crushed 13 winners to only five unforced errors</w:t>
      </w:r>
      <w:r w:rsidR="001553E0">
        <w:rPr>
          <w:sz w:val="24"/>
          <w:szCs w:val="24"/>
          <w:lang w:val="en"/>
        </w:rPr>
        <w:t xml:space="preserve"> and </w:t>
      </w:r>
      <w:r w:rsidR="00174273">
        <w:rPr>
          <w:sz w:val="24"/>
          <w:szCs w:val="24"/>
          <w:lang w:val="en"/>
        </w:rPr>
        <w:t>did not</w:t>
      </w:r>
      <w:r w:rsidR="001553E0">
        <w:rPr>
          <w:sz w:val="24"/>
          <w:szCs w:val="24"/>
          <w:lang w:val="en"/>
        </w:rPr>
        <w:t xml:space="preserve"> face</w:t>
      </w:r>
      <w:r w:rsidR="000979DA">
        <w:rPr>
          <w:sz w:val="24"/>
          <w:szCs w:val="24"/>
          <w:lang w:val="en"/>
        </w:rPr>
        <w:t xml:space="preserve"> a </w:t>
      </w:r>
      <w:r w:rsidR="007E0825">
        <w:rPr>
          <w:sz w:val="24"/>
          <w:szCs w:val="24"/>
          <w:lang w:val="en"/>
        </w:rPr>
        <w:t xml:space="preserve">single </w:t>
      </w:r>
      <w:r w:rsidR="000979DA">
        <w:rPr>
          <w:sz w:val="24"/>
          <w:szCs w:val="24"/>
          <w:lang w:val="en"/>
        </w:rPr>
        <w:t>break point</w:t>
      </w:r>
      <w:r w:rsidR="00412578">
        <w:rPr>
          <w:sz w:val="24"/>
          <w:szCs w:val="24"/>
          <w:lang w:val="en"/>
        </w:rPr>
        <w:t xml:space="preserve"> in the first set</w:t>
      </w:r>
      <w:r w:rsidR="000979DA">
        <w:rPr>
          <w:sz w:val="24"/>
          <w:szCs w:val="24"/>
          <w:lang w:val="en"/>
        </w:rPr>
        <w:t>.</w:t>
      </w:r>
      <w:r w:rsidR="0013761C">
        <w:rPr>
          <w:sz w:val="24"/>
          <w:szCs w:val="24"/>
          <w:lang w:val="en"/>
        </w:rPr>
        <w:t xml:space="preserve"> </w:t>
      </w:r>
      <w:r w:rsidR="00C64161">
        <w:rPr>
          <w:sz w:val="24"/>
          <w:szCs w:val="24"/>
          <w:lang w:val="en"/>
        </w:rPr>
        <w:t xml:space="preserve">In the second set, </w:t>
      </w:r>
      <w:r w:rsidR="003D611A">
        <w:rPr>
          <w:sz w:val="24"/>
          <w:szCs w:val="24"/>
          <w:lang w:val="en"/>
        </w:rPr>
        <w:t xml:space="preserve">Serena </w:t>
      </w:r>
      <w:r w:rsidR="00EC3251">
        <w:rPr>
          <w:sz w:val="24"/>
          <w:szCs w:val="24"/>
          <w:lang w:val="en"/>
        </w:rPr>
        <w:t xml:space="preserve">broke in the fifth and seventh games. </w:t>
      </w:r>
      <w:r w:rsidR="00523524">
        <w:rPr>
          <w:sz w:val="24"/>
          <w:szCs w:val="24"/>
          <w:lang w:val="en"/>
        </w:rPr>
        <w:t xml:space="preserve">Li </w:t>
      </w:r>
      <w:r w:rsidR="008A4C80">
        <w:rPr>
          <w:sz w:val="24"/>
          <w:szCs w:val="24"/>
          <w:lang w:val="en"/>
        </w:rPr>
        <w:t xml:space="preserve">broke in the eighth game, but Serena broke </w:t>
      </w:r>
      <w:r w:rsidR="00523524">
        <w:rPr>
          <w:sz w:val="24"/>
          <w:szCs w:val="24"/>
          <w:lang w:val="en"/>
        </w:rPr>
        <w:t>again</w:t>
      </w:r>
      <w:r w:rsidR="003E05B4">
        <w:rPr>
          <w:sz w:val="24"/>
          <w:szCs w:val="24"/>
          <w:lang w:val="en"/>
        </w:rPr>
        <w:t xml:space="preserve"> in the </w:t>
      </w:r>
      <w:r w:rsidR="00DC4605">
        <w:rPr>
          <w:sz w:val="24"/>
          <w:szCs w:val="24"/>
          <w:lang w:val="en"/>
        </w:rPr>
        <w:t>ninth</w:t>
      </w:r>
      <w:r w:rsidR="003E05B4">
        <w:rPr>
          <w:sz w:val="24"/>
          <w:szCs w:val="24"/>
          <w:lang w:val="en"/>
        </w:rPr>
        <w:t xml:space="preserve"> game</w:t>
      </w:r>
      <w:r w:rsidR="00523524">
        <w:rPr>
          <w:sz w:val="24"/>
          <w:szCs w:val="24"/>
          <w:lang w:val="en"/>
        </w:rPr>
        <w:t xml:space="preserve"> to win the match. </w:t>
      </w:r>
    </w:p>
    <w:p w14:paraId="07127563" w14:textId="77777777" w:rsidR="00584FF0" w:rsidRDefault="00584FF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D9F17B8" w14:textId="4299BD1D" w:rsidR="00BD23FE" w:rsidRDefault="00112B91" w:rsidP="00E844F9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</w:t>
      </w:r>
      <w:r w:rsidR="00F350FD">
        <w:rPr>
          <w:sz w:val="24"/>
          <w:szCs w:val="24"/>
          <w:lang w:val="en"/>
        </w:rPr>
        <w:t xml:space="preserve"> her semifinal match against </w:t>
      </w:r>
      <w:r w:rsidR="00F350FD" w:rsidRPr="004462D6">
        <w:rPr>
          <w:sz w:val="24"/>
          <w:szCs w:val="24"/>
          <w:lang w:val="en"/>
        </w:rPr>
        <w:t>Kvitová</w:t>
      </w:r>
      <w:r w:rsidR="00F350FD">
        <w:rPr>
          <w:sz w:val="24"/>
          <w:szCs w:val="24"/>
          <w:lang w:val="en"/>
        </w:rPr>
        <w:t>, Serena was broken in the fifth game.</w:t>
      </w:r>
      <w:r w:rsidR="008F0264">
        <w:rPr>
          <w:sz w:val="24"/>
          <w:szCs w:val="24"/>
          <w:lang w:val="en"/>
        </w:rPr>
        <w:t xml:space="preserve"> </w:t>
      </w:r>
      <w:r w:rsidR="00307A03">
        <w:rPr>
          <w:sz w:val="24"/>
          <w:szCs w:val="24"/>
          <w:lang w:val="en"/>
        </w:rPr>
        <w:t>But</w:t>
      </w:r>
      <w:r w:rsidR="00486A24">
        <w:rPr>
          <w:sz w:val="24"/>
          <w:szCs w:val="24"/>
          <w:lang w:val="en"/>
        </w:rPr>
        <w:t xml:space="preserve"> she</w:t>
      </w:r>
      <w:r w:rsidR="005B7EB0">
        <w:rPr>
          <w:sz w:val="24"/>
          <w:szCs w:val="24"/>
          <w:lang w:val="en"/>
        </w:rPr>
        <w:t xml:space="preserve"> </w:t>
      </w:r>
      <w:r w:rsidR="00A218F0">
        <w:rPr>
          <w:sz w:val="24"/>
          <w:szCs w:val="24"/>
          <w:lang w:val="en"/>
        </w:rPr>
        <w:t>broke</w:t>
      </w:r>
      <w:r w:rsidR="005B7EB0">
        <w:rPr>
          <w:sz w:val="24"/>
          <w:szCs w:val="24"/>
          <w:lang w:val="en"/>
        </w:rPr>
        <w:t xml:space="preserve"> </w:t>
      </w:r>
      <w:r w:rsidR="00486A24">
        <w:rPr>
          <w:sz w:val="24"/>
          <w:szCs w:val="24"/>
          <w:lang w:val="en"/>
        </w:rPr>
        <w:t>in the eighth game</w:t>
      </w:r>
      <w:r w:rsidR="008A4CB5">
        <w:rPr>
          <w:sz w:val="24"/>
          <w:szCs w:val="24"/>
          <w:lang w:val="en"/>
        </w:rPr>
        <w:t xml:space="preserve">. </w:t>
      </w:r>
      <w:r w:rsidR="00A03E60">
        <w:rPr>
          <w:sz w:val="24"/>
          <w:szCs w:val="24"/>
          <w:lang w:val="en"/>
        </w:rPr>
        <w:t>T</w:t>
      </w:r>
      <w:r w:rsidR="00D80020">
        <w:rPr>
          <w:sz w:val="24"/>
          <w:szCs w:val="24"/>
          <w:lang w:val="en"/>
        </w:rPr>
        <w:t>he next four games</w:t>
      </w:r>
      <w:r w:rsidR="00A03E60">
        <w:rPr>
          <w:sz w:val="24"/>
          <w:szCs w:val="24"/>
          <w:lang w:val="en"/>
        </w:rPr>
        <w:t xml:space="preserve"> went on serve</w:t>
      </w:r>
      <w:r w:rsidR="00D80020">
        <w:rPr>
          <w:sz w:val="24"/>
          <w:szCs w:val="24"/>
          <w:lang w:val="en"/>
        </w:rPr>
        <w:t xml:space="preserve"> into a tiebreak. </w:t>
      </w:r>
      <w:r w:rsidR="00953517">
        <w:rPr>
          <w:sz w:val="24"/>
          <w:szCs w:val="24"/>
          <w:lang w:val="en"/>
        </w:rPr>
        <w:t>In the first-set tiebreak,</w:t>
      </w:r>
      <w:r w:rsidR="00A852DD">
        <w:rPr>
          <w:sz w:val="24"/>
          <w:szCs w:val="24"/>
          <w:lang w:val="en"/>
        </w:rPr>
        <w:t xml:space="preserve"> Serena won the first four points before </w:t>
      </w:r>
      <w:r w:rsidR="00A852DD" w:rsidRPr="004462D6">
        <w:rPr>
          <w:sz w:val="24"/>
          <w:szCs w:val="24"/>
          <w:lang w:val="en"/>
        </w:rPr>
        <w:t>Kvitová</w:t>
      </w:r>
      <w:r w:rsidR="00A852DD">
        <w:rPr>
          <w:sz w:val="24"/>
          <w:szCs w:val="24"/>
          <w:lang w:val="en"/>
        </w:rPr>
        <w:t xml:space="preserve"> won </w:t>
      </w:r>
      <w:r w:rsidR="00B5642D">
        <w:rPr>
          <w:sz w:val="24"/>
          <w:szCs w:val="24"/>
          <w:lang w:val="en"/>
        </w:rPr>
        <w:t xml:space="preserve">the next </w:t>
      </w:r>
      <w:r w:rsidR="00A852DD">
        <w:rPr>
          <w:sz w:val="24"/>
          <w:szCs w:val="24"/>
          <w:lang w:val="en"/>
        </w:rPr>
        <w:t>three points</w:t>
      </w:r>
      <w:r w:rsidR="0094234A">
        <w:rPr>
          <w:sz w:val="24"/>
          <w:szCs w:val="24"/>
          <w:lang w:val="en"/>
        </w:rPr>
        <w:t xml:space="preserve">. </w:t>
      </w:r>
      <w:r w:rsidR="00586C62">
        <w:rPr>
          <w:sz w:val="24"/>
          <w:szCs w:val="24"/>
          <w:lang w:val="en"/>
        </w:rPr>
        <w:t xml:space="preserve">Then, </w:t>
      </w:r>
      <w:r w:rsidR="00A41592">
        <w:rPr>
          <w:sz w:val="24"/>
          <w:szCs w:val="24"/>
          <w:lang w:val="en"/>
        </w:rPr>
        <w:t xml:space="preserve">Serena won the next two points to give herself three set points. </w:t>
      </w:r>
      <w:r w:rsidR="008A527C" w:rsidRPr="004462D6">
        <w:rPr>
          <w:sz w:val="24"/>
          <w:szCs w:val="24"/>
          <w:lang w:val="en"/>
        </w:rPr>
        <w:t>Kvitová</w:t>
      </w:r>
      <w:r w:rsidR="008A527C">
        <w:rPr>
          <w:sz w:val="24"/>
          <w:szCs w:val="24"/>
          <w:lang w:val="en"/>
        </w:rPr>
        <w:t xml:space="preserve"> </w:t>
      </w:r>
      <w:r w:rsidR="00983672">
        <w:rPr>
          <w:sz w:val="24"/>
          <w:szCs w:val="24"/>
          <w:lang w:val="en"/>
        </w:rPr>
        <w:t>saved the first two</w:t>
      </w:r>
      <w:r w:rsidR="00B404B6">
        <w:rPr>
          <w:sz w:val="24"/>
          <w:szCs w:val="24"/>
          <w:lang w:val="en"/>
        </w:rPr>
        <w:t xml:space="preserve">. But </w:t>
      </w:r>
      <w:r w:rsidR="00853CB6">
        <w:rPr>
          <w:sz w:val="24"/>
          <w:szCs w:val="24"/>
          <w:lang w:val="en"/>
        </w:rPr>
        <w:t>Serena</w:t>
      </w:r>
      <w:r w:rsidR="00B404B6">
        <w:rPr>
          <w:sz w:val="24"/>
          <w:szCs w:val="24"/>
          <w:lang w:val="en"/>
        </w:rPr>
        <w:t xml:space="preserve"> </w:t>
      </w:r>
      <w:r w:rsidR="00853CB6">
        <w:rPr>
          <w:sz w:val="24"/>
          <w:szCs w:val="24"/>
          <w:lang w:val="en"/>
        </w:rPr>
        <w:t>close</w:t>
      </w:r>
      <w:r w:rsidR="00191030">
        <w:rPr>
          <w:sz w:val="24"/>
          <w:szCs w:val="24"/>
          <w:lang w:val="en"/>
        </w:rPr>
        <w:t>d</w:t>
      </w:r>
      <w:r w:rsidR="00853CB6">
        <w:rPr>
          <w:sz w:val="24"/>
          <w:szCs w:val="24"/>
          <w:lang w:val="en"/>
        </w:rPr>
        <w:t xml:space="preserve"> out the first-set</w:t>
      </w:r>
      <w:r w:rsidR="009B16A1">
        <w:rPr>
          <w:sz w:val="24"/>
          <w:szCs w:val="24"/>
          <w:lang w:val="en"/>
        </w:rPr>
        <w:t xml:space="preserve"> tiebreak on her serve</w:t>
      </w:r>
      <w:r w:rsidR="000B1E9F">
        <w:rPr>
          <w:sz w:val="24"/>
          <w:szCs w:val="24"/>
          <w:lang w:val="en"/>
        </w:rPr>
        <w:t xml:space="preserve">. </w:t>
      </w:r>
      <w:r w:rsidR="00270A77">
        <w:rPr>
          <w:sz w:val="24"/>
          <w:szCs w:val="24"/>
          <w:lang w:val="en"/>
        </w:rPr>
        <w:t xml:space="preserve">In the second set, </w:t>
      </w:r>
      <w:r w:rsidR="00504301">
        <w:rPr>
          <w:sz w:val="24"/>
          <w:szCs w:val="24"/>
          <w:lang w:val="en"/>
        </w:rPr>
        <w:t>Serena broke in the fifth game.</w:t>
      </w:r>
      <w:r w:rsidR="00FE5B49">
        <w:rPr>
          <w:sz w:val="24"/>
          <w:szCs w:val="24"/>
          <w:lang w:val="en"/>
        </w:rPr>
        <w:t xml:space="preserve"> </w:t>
      </w:r>
      <w:r w:rsidR="006A1BEF">
        <w:rPr>
          <w:sz w:val="24"/>
          <w:szCs w:val="24"/>
          <w:lang w:val="en"/>
        </w:rPr>
        <w:t xml:space="preserve">Then, </w:t>
      </w:r>
      <w:r w:rsidR="00AF2469" w:rsidRPr="004462D6">
        <w:rPr>
          <w:sz w:val="24"/>
          <w:szCs w:val="24"/>
          <w:lang w:val="en"/>
        </w:rPr>
        <w:t>Kvitová</w:t>
      </w:r>
      <w:r w:rsidR="00AF2469">
        <w:rPr>
          <w:sz w:val="24"/>
          <w:szCs w:val="24"/>
          <w:lang w:val="en"/>
        </w:rPr>
        <w:t xml:space="preserve"> dropped</w:t>
      </w:r>
      <w:r w:rsidR="00A728B5">
        <w:rPr>
          <w:sz w:val="24"/>
          <w:szCs w:val="24"/>
          <w:lang w:val="en"/>
        </w:rPr>
        <w:t xml:space="preserve"> serve</w:t>
      </w:r>
      <w:r w:rsidR="00AF2469">
        <w:rPr>
          <w:sz w:val="24"/>
          <w:szCs w:val="24"/>
          <w:lang w:val="en"/>
        </w:rPr>
        <w:t xml:space="preserve"> </w:t>
      </w:r>
      <w:r w:rsidR="00CD7AA1">
        <w:rPr>
          <w:sz w:val="24"/>
          <w:szCs w:val="24"/>
          <w:lang w:val="en"/>
        </w:rPr>
        <w:t>again in the seventh game</w:t>
      </w:r>
      <w:r w:rsidR="00FA76C2">
        <w:rPr>
          <w:sz w:val="24"/>
          <w:szCs w:val="24"/>
          <w:lang w:val="en"/>
        </w:rPr>
        <w:t xml:space="preserve">. In the eighth game, Serena raced out to triple match point. </w:t>
      </w:r>
      <w:r w:rsidR="00E844F9" w:rsidRPr="004462D6">
        <w:rPr>
          <w:sz w:val="24"/>
          <w:szCs w:val="24"/>
          <w:lang w:val="en"/>
        </w:rPr>
        <w:t>Kvitová</w:t>
      </w:r>
      <w:r w:rsidR="00E844F9">
        <w:rPr>
          <w:sz w:val="24"/>
          <w:szCs w:val="24"/>
          <w:lang w:val="en"/>
        </w:rPr>
        <w:t xml:space="preserve"> </w:t>
      </w:r>
      <w:r w:rsidR="00B24AA4">
        <w:rPr>
          <w:sz w:val="24"/>
          <w:szCs w:val="24"/>
          <w:lang w:val="en"/>
        </w:rPr>
        <w:t>saved</w:t>
      </w:r>
      <w:r w:rsidR="00E844F9">
        <w:rPr>
          <w:sz w:val="24"/>
          <w:szCs w:val="24"/>
          <w:lang w:val="en"/>
        </w:rPr>
        <w:t xml:space="preserve"> the first </w:t>
      </w:r>
      <w:r w:rsidR="00BD46DC">
        <w:rPr>
          <w:sz w:val="24"/>
          <w:szCs w:val="24"/>
          <w:lang w:val="en"/>
        </w:rPr>
        <w:t xml:space="preserve">two match points. But Serena </w:t>
      </w:r>
      <w:r w:rsidR="00C05610">
        <w:rPr>
          <w:sz w:val="24"/>
          <w:szCs w:val="24"/>
          <w:lang w:val="en"/>
        </w:rPr>
        <w:t>won the match</w:t>
      </w:r>
      <w:r w:rsidR="00BD46DC">
        <w:rPr>
          <w:sz w:val="24"/>
          <w:szCs w:val="24"/>
          <w:lang w:val="en"/>
        </w:rPr>
        <w:t xml:space="preserve"> on a </w:t>
      </w:r>
      <w:r w:rsidR="00153B1A">
        <w:rPr>
          <w:sz w:val="24"/>
          <w:szCs w:val="24"/>
          <w:lang w:val="en"/>
        </w:rPr>
        <w:t>backhand winner</w:t>
      </w:r>
      <w:r w:rsidR="00731BD8">
        <w:rPr>
          <w:sz w:val="24"/>
          <w:szCs w:val="24"/>
          <w:lang w:val="en"/>
        </w:rPr>
        <w:t xml:space="preserve"> to set</w:t>
      </w:r>
      <w:r w:rsidR="001108B9">
        <w:rPr>
          <w:sz w:val="24"/>
          <w:szCs w:val="24"/>
          <w:lang w:val="en"/>
        </w:rPr>
        <w:t xml:space="preserve"> up a championship match against </w:t>
      </w:r>
      <w:proofErr w:type="spellStart"/>
      <w:r w:rsidR="001108B9">
        <w:rPr>
          <w:sz w:val="24"/>
          <w:szCs w:val="24"/>
          <w:lang w:val="en"/>
        </w:rPr>
        <w:t>Zvonareva</w:t>
      </w:r>
      <w:proofErr w:type="spellEnd"/>
      <w:r w:rsidR="001108B9">
        <w:rPr>
          <w:sz w:val="24"/>
          <w:szCs w:val="24"/>
          <w:lang w:val="en"/>
        </w:rPr>
        <w:t xml:space="preserve">. </w:t>
      </w:r>
      <w:r w:rsidR="00153B1A">
        <w:rPr>
          <w:sz w:val="24"/>
          <w:szCs w:val="24"/>
          <w:lang w:val="en"/>
        </w:rPr>
        <w:t xml:space="preserve"> </w:t>
      </w:r>
    </w:p>
    <w:p w14:paraId="23F62C03" w14:textId="36032C75" w:rsidR="002C2ADF" w:rsidRDefault="002C2ADF" w:rsidP="00E844F9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2CD5547" w14:textId="65BF175A" w:rsidR="002C2ADF" w:rsidRDefault="00A6700B" w:rsidP="00327171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first set, </w:t>
      </w:r>
      <w:r w:rsidR="00802FD1">
        <w:rPr>
          <w:sz w:val="24"/>
          <w:szCs w:val="24"/>
          <w:lang w:val="en"/>
        </w:rPr>
        <w:t>b</w:t>
      </w:r>
      <w:r w:rsidR="00482579">
        <w:rPr>
          <w:sz w:val="24"/>
          <w:szCs w:val="24"/>
          <w:lang w:val="en"/>
        </w:rPr>
        <w:t>oth</w:t>
      </w:r>
      <w:r w:rsidR="00A14C09">
        <w:rPr>
          <w:sz w:val="24"/>
          <w:szCs w:val="24"/>
          <w:lang w:val="en"/>
        </w:rPr>
        <w:t xml:space="preserve"> players traded service holds for the</w:t>
      </w:r>
      <w:r w:rsidR="00212C4F">
        <w:rPr>
          <w:sz w:val="24"/>
          <w:szCs w:val="24"/>
          <w:lang w:val="en"/>
        </w:rPr>
        <w:t xml:space="preserve"> first </w:t>
      </w:r>
      <w:r w:rsidR="002B497F">
        <w:rPr>
          <w:sz w:val="24"/>
          <w:szCs w:val="24"/>
          <w:lang w:val="en"/>
        </w:rPr>
        <w:t>seven</w:t>
      </w:r>
      <w:r w:rsidR="00A14C09">
        <w:rPr>
          <w:sz w:val="24"/>
          <w:szCs w:val="24"/>
          <w:lang w:val="en"/>
        </w:rPr>
        <w:t xml:space="preserve"> games. </w:t>
      </w:r>
      <w:r w:rsidR="003A5C14">
        <w:rPr>
          <w:sz w:val="24"/>
          <w:szCs w:val="24"/>
          <w:lang w:val="en"/>
        </w:rPr>
        <w:t xml:space="preserve">Then, Serena broke </w:t>
      </w:r>
      <w:proofErr w:type="spellStart"/>
      <w:r w:rsidR="003A5C14">
        <w:rPr>
          <w:sz w:val="24"/>
          <w:szCs w:val="24"/>
          <w:lang w:val="en"/>
        </w:rPr>
        <w:t>Zvonareva</w:t>
      </w:r>
      <w:proofErr w:type="spellEnd"/>
      <w:r w:rsidR="003A5C14">
        <w:rPr>
          <w:sz w:val="24"/>
          <w:szCs w:val="24"/>
          <w:lang w:val="en"/>
        </w:rPr>
        <w:t xml:space="preserve"> </w:t>
      </w:r>
      <w:r w:rsidR="00BC2A4C">
        <w:rPr>
          <w:sz w:val="24"/>
          <w:szCs w:val="24"/>
          <w:lang w:val="en"/>
        </w:rPr>
        <w:t>in the eighth</w:t>
      </w:r>
      <w:r w:rsidR="00B21503">
        <w:rPr>
          <w:sz w:val="24"/>
          <w:szCs w:val="24"/>
          <w:lang w:val="en"/>
        </w:rPr>
        <w:t xml:space="preserve"> </w:t>
      </w:r>
      <w:r w:rsidR="00A957D8">
        <w:rPr>
          <w:sz w:val="24"/>
          <w:szCs w:val="24"/>
          <w:lang w:val="en"/>
        </w:rPr>
        <w:t xml:space="preserve">game to </w:t>
      </w:r>
      <w:r w:rsidR="003A5C14">
        <w:rPr>
          <w:sz w:val="24"/>
          <w:szCs w:val="24"/>
          <w:lang w:val="en"/>
        </w:rPr>
        <w:t xml:space="preserve">serve for the first set. </w:t>
      </w:r>
      <w:r w:rsidR="0024537F">
        <w:rPr>
          <w:sz w:val="24"/>
          <w:szCs w:val="24"/>
          <w:lang w:val="en"/>
        </w:rPr>
        <w:t xml:space="preserve">In the ninth game, Serena raced out to triple set point before </w:t>
      </w:r>
      <w:proofErr w:type="spellStart"/>
      <w:r w:rsidR="0024537F">
        <w:rPr>
          <w:sz w:val="24"/>
          <w:szCs w:val="24"/>
          <w:lang w:val="en"/>
        </w:rPr>
        <w:t>Zvonareva</w:t>
      </w:r>
      <w:proofErr w:type="spellEnd"/>
      <w:r w:rsidR="00B53576">
        <w:rPr>
          <w:sz w:val="24"/>
          <w:szCs w:val="24"/>
          <w:lang w:val="en"/>
        </w:rPr>
        <w:t xml:space="preserve"> fought</w:t>
      </w:r>
      <w:r w:rsidR="0024537F">
        <w:rPr>
          <w:sz w:val="24"/>
          <w:szCs w:val="24"/>
          <w:lang w:val="en"/>
        </w:rPr>
        <w:t xml:space="preserve"> back to deuce.</w:t>
      </w:r>
      <w:r w:rsidR="005F78B6">
        <w:rPr>
          <w:sz w:val="24"/>
          <w:szCs w:val="24"/>
          <w:lang w:val="en"/>
        </w:rPr>
        <w:t xml:space="preserve"> </w:t>
      </w:r>
      <w:r w:rsidR="009D4599">
        <w:rPr>
          <w:sz w:val="24"/>
          <w:szCs w:val="24"/>
          <w:lang w:val="en"/>
        </w:rPr>
        <w:t xml:space="preserve">Then, </w:t>
      </w:r>
      <w:r w:rsidR="00A21258">
        <w:rPr>
          <w:sz w:val="24"/>
          <w:szCs w:val="24"/>
          <w:lang w:val="en"/>
        </w:rPr>
        <w:t>Serena won</w:t>
      </w:r>
      <w:r w:rsidR="00F42211">
        <w:rPr>
          <w:sz w:val="24"/>
          <w:szCs w:val="24"/>
          <w:lang w:val="en"/>
        </w:rPr>
        <w:t xml:space="preserve"> </w:t>
      </w:r>
      <w:r w:rsidR="00271400">
        <w:rPr>
          <w:sz w:val="24"/>
          <w:szCs w:val="24"/>
          <w:lang w:val="en"/>
        </w:rPr>
        <w:t xml:space="preserve">her last two service points to win </w:t>
      </w:r>
      <w:r w:rsidR="007F1F37">
        <w:rPr>
          <w:sz w:val="24"/>
          <w:szCs w:val="24"/>
          <w:lang w:val="en"/>
        </w:rPr>
        <w:t xml:space="preserve">the </w:t>
      </w:r>
      <w:r w:rsidR="00F42211">
        <w:rPr>
          <w:sz w:val="24"/>
          <w:szCs w:val="24"/>
          <w:lang w:val="en"/>
        </w:rPr>
        <w:t>first set</w:t>
      </w:r>
      <w:r w:rsidR="000B2194">
        <w:rPr>
          <w:sz w:val="24"/>
          <w:szCs w:val="24"/>
          <w:lang w:val="en"/>
        </w:rPr>
        <w:t>.</w:t>
      </w:r>
      <w:r w:rsidR="007C6187">
        <w:rPr>
          <w:sz w:val="24"/>
          <w:szCs w:val="24"/>
          <w:lang w:val="en"/>
        </w:rPr>
        <w:t xml:space="preserve"> </w:t>
      </w:r>
      <w:r w:rsidR="00F82540">
        <w:rPr>
          <w:sz w:val="24"/>
          <w:szCs w:val="24"/>
          <w:lang w:val="en"/>
        </w:rPr>
        <w:t xml:space="preserve">In the second set, </w:t>
      </w:r>
      <w:r w:rsidR="004455F2">
        <w:rPr>
          <w:sz w:val="24"/>
          <w:szCs w:val="24"/>
          <w:lang w:val="en"/>
        </w:rPr>
        <w:t xml:space="preserve">Serena broke </w:t>
      </w:r>
      <w:proofErr w:type="spellStart"/>
      <w:r w:rsidR="00F863D4">
        <w:rPr>
          <w:sz w:val="24"/>
          <w:szCs w:val="24"/>
          <w:lang w:val="en"/>
        </w:rPr>
        <w:t>Zvonareva</w:t>
      </w:r>
      <w:proofErr w:type="spellEnd"/>
      <w:r w:rsidR="002C4D35">
        <w:rPr>
          <w:sz w:val="24"/>
          <w:szCs w:val="24"/>
          <w:lang w:val="en"/>
        </w:rPr>
        <w:t xml:space="preserve"> in the first</w:t>
      </w:r>
      <w:r w:rsidR="000C7805">
        <w:rPr>
          <w:sz w:val="24"/>
          <w:szCs w:val="24"/>
          <w:lang w:val="en"/>
        </w:rPr>
        <w:t xml:space="preserve"> and fifth</w:t>
      </w:r>
      <w:r w:rsidR="002C4D35">
        <w:rPr>
          <w:sz w:val="24"/>
          <w:szCs w:val="24"/>
          <w:lang w:val="en"/>
        </w:rPr>
        <w:t xml:space="preserve"> game</w:t>
      </w:r>
      <w:r w:rsidR="000C7805">
        <w:rPr>
          <w:sz w:val="24"/>
          <w:szCs w:val="24"/>
          <w:lang w:val="en"/>
        </w:rPr>
        <w:t>s</w:t>
      </w:r>
      <w:r w:rsidR="002C4D35">
        <w:rPr>
          <w:sz w:val="24"/>
          <w:szCs w:val="24"/>
          <w:lang w:val="en"/>
        </w:rPr>
        <w:t>.</w:t>
      </w:r>
      <w:r w:rsidR="00F863D4">
        <w:rPr>
          <w:sz w:val="24"/>
          <w:szCs w:val="24"/>
          <w:lang w:val="en"/>
        </w:rPr>
        <w:t xml:space="preserve"> </w:t>
      </w:r>
      <w:r w:rsidR="00691D0A">
        <w:rPr>
          <w:sz w:val="24"/>
          <w:szCs w:val="24"/>
          <w:lang w:val="en"/>
        </w:rPr>
        <w:t>Then, she</w:t>
      </w:r>
      <w:r w:rsidR="00BA5B44">
        <w:rPr>
          <w:sz w:val="24"/>
          <w:szCs w:val="24"/>
          <w:lang w:val="en"/>
        </w:rPr>
        <w:t xml:space="preserve"> </w:t>
      </w:r>
      <w:r w:rsidR="005F397A">
        <w:rPr>
          <w:sz w:val="24"/>
          <w:szCs w:val="24"/>
          <w:lang w:val="en"/>
        </w:rPr>
        <w:t>successfully served out the match to love in the eighth game</w:t>
      </w:r>
      <w:r w:rsidR="00D4521E">
        <w:rPr>
          <w:sz w:val="24"/>
          <w:szCs w:val="24"/>
          <w:lang w:val="en"/>
        </w:rPr>
        <w:t xml:space="preserve">. </w:t>
      </w:r>
    </w:p>
    <w:p w14:paraId="78140363" w14:textId="77777777" w:rsidR="00D7273F" w:rsidRPr="00CF6F4B" w:rsidRDefault="00D7273F" w:rsidP="00BD23FE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BC7A6F6" w14:textId="56D868E8" w:rsidR="003F376E" w:rsidRPr="00EE5CDD" w:rsidRDefault="003F376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EE5CDD">
        <w:rPr>
          <w:b/>
          <w:bCs/>
          <w:sz w:val="24"/>
          <w:szCs w:val="24"/>
        </w:rPr>
        <w:t xml:space="preserve">2011 US OPEN </w:t>
      </w:r>
      <w:r w:rsidR="00896F6E">
        <w:rPr>
          <w:b/>
          <w:bCs/>
          <w:sz w:val="24"/>
          <w:szCs w:val="24"/>
        </w:rPr>
        <w:t xml:space="preserve">– WOMEN’S SINGLES </w:t>
      </w:r>
    </w:p>
    <w:p w14:paraId="4319FE48" w14:textId="7C929CD4" w:rsidR="00667CFC" w:rsidRPr="006A3E63" w:rsidRDefault="005A16A8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After Serena won her fourth Wimbledon title, </w:t>
      </w:r>
      <w:r w:rsidR="00983A21">
        <w:rPr>
          <w:sz w:val="24"/>
          <w:szCs w:val="24"/>
        </w:rPr>
        <w:t>she</w:t>
      </w:r>
      <w:r w:rsidR="00C31F24">
        <w:rPr>
          <w:sz w:val="24"/>
          <w:szCs w:val="24"/>
        </w:rPr>
        <w:t xml:space="preserve"> was </w:t>
      </w:r>
      <w:r w:rsidR="00C46604">
        <w:rPr>
          <w:sz w:val="24"/>
          <w:szCs w:val="24"/>
        </w:rPr>
        <w:t>away from the tour for 11 months</w:t>
      </w:r>
      <w:r w:rsidR="00B61BE9">
        <w:rPr>
          <w:sz w:val="24"/>
          <w:szCs w:val="24"/>
        </w:rPr>
        <w:t xml:space="preserve"> and h</w:t>
      </w:r>
      <w:r w:rsidR="005A1916">
        <w:rPr>
          <w:sz w:val="24"/>
          <w:szCs w:val="24"/>
        </w:rPr>
        <w:t>er ranking dropped to 175</w:t>
      </w:r>
      <w:r w:rsidR="00C53D4B">
        <w:rPr>
          <w:sz w:val="24"/>
          <w:szCs w:val="24"/>
        </w:rPr>
        <w:t>. But</w:t>
      </w:r>
      <w:r w:rsidR="00C46604">
        <w:rPr>
          <w:sz w:val="24"/>
          <w:szCs w:val="24"/>
        </w:rPr>
        <w:t xml:space="preserve"> after she won two titles in Stanford and Toronto,</w:t>
      </w:r>
      <w:r w:rsidR="005D73B4">
        <w:rPr>
          <w:sz w:val="24"/>
          <w:szCs w:val="24"/>
        </w:rPr>
        <w:t xml:space="preserve"> her ranking </w:t>
      </w:r>
      <w:r w:rsidR="0087720C">
        <w:rPr>
          <w:sz w:val="24"/>
          <w:szCs w:val="24"/>
        </w:rPr>
        <w:t>was</w:t>
      </w:r>
      <w:r w:rsidR="005D73B4">
        <w:rPr>
          <w:sz w:val="24"/>
          <w:szCs w:val="24"/>
        </w:rPr>
        <w:t xml:space="preserve"> back up to the top 32</w:t>
      </w:r>
      <w:r w:rsidR="003317BE">
        <w:rPr>
          <w:sz w:val="24"/>
          <w:szCs w:val="24"/>
        </w:rPr>
        <w:t xml:space="preserve"> seeds</w:t>
      </w:r>
      <w:r w:rsidR="005D73B4">
        <w:rPr>
          <w:sz w:val="24"/>
          <w:szCs w:val="24"/>
        </w:rPr>
        <w:t xml:space="preserve"> of the WTA rankings at 31</w:t>
      </w:r>
      <w:r w:rsidR="00925CB8">
        <w:rPr>
          <w:sz w:val="24"/>
          <w:szCs w:val="24"/>
        </w:rPr>
        <w:t xml:space="preserve">. </w:t>
      </w:r>
      <w:r w:rsidR="00AC21AB">
        <w:rPr>
          <w:sz w:val="24"/>
          <w:szCs w:val="24"/>
        </w:rPr>
        <w:t>Even though she was seeded 28</w:t>
      </w:r>
      <w:r w:rsidR="00AC21AB" w:rsidRPr="00AC21AB">
        <w:rPr>
          <w:sz w:val="24"/>
          <w:szCs w:val="24"/>
          <w:vertAlign w:val="superscript"/>
        </w:rPr>
        <w:t>th</w:t>
      </w:r>
      <w:r w:rsidR="00AC21AB">
        <w:rPr>
          <w:sz w:val="24"/>
          <w:szCs w:val="24"/>
        </w:rPr>
        <w:t xml:space="preserve"> for the US Open, </w:t>
      </w:r>
      <w:r w:rsidR="00092E72">
        <w:rPr>
          <w:sz w:val="24"/>
          <w:szCs w:val="24"/>
        </w:rPr>
        <w:t xml:space="preserve">she </w:t>
      </w:r>
      <w:r w:rsidR="0026072A">
        <w:rPr>
          <w:sz w:val="24"/>
          <w:szCs w:val="24"/>
        </w:rPr>
        <w:t>still</w:t>
      </w:r>
      <w:r w:rsidR="00696ED5">
        <w:rPr>
          <w:sz w:val="24"/>
          <w:szCs w:val="24"/>
        </w:rPr>
        <w:t xml:space="preserve"> </w:t>
      </w:r>
      <w:r w:rsidR="004A7EBA">
        <w:rPr>
          <w:sz w:val="24"/>
          <w:szCs w:val="24"/>
        </w:rPr>
        <w:t>reached the final without dropping a set</w:t>
      </w:r>
      <w:r w:rsidR="00D80947">
        <w:rPr>
          <w:sz w:val="24"/>
          <w:szCs w:val="24"/>
        </w:rPr>
        <w:t>:</w:t>
      </w:r>
    </w:p>
    <w:p w14:paraId="797910EF" w14:textId="348B97F6" w:rsidR="00D4762F" w:rsidRDefault="00D4762F" w:rsidP="004954D3">
      <w:pPr>
        <w:spacing w:after="0" w:line="240" w:lineRule="auto"/>
        <w:jc w:val="both"/>
        <w:rPr>
          <w:sz w:val="24"/>
          <w:szCs w:val="24"/>
        </w:rPr>
      </w:pPr>
    </w:p>
    <w:p w14:paraId="6A518B03" w14:textId="1EDD0093" w:rsidR="00D4762F" w:rsidRDefault="00D4762F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D4762F">
        <w:rPr>
          <w:sz w:val="24"/>
          <w:szCs w:val="24"/>
        </w:rPr>
        <w:t>Bojana Jovanovski</w:t>
      </w:r>
      <w:r w:rsidR="00EC5785">
        <w:rPr>
          <w:sz w:val="24"/>
          <w:szCs w:val="24"/>
        </w:rPr>
        <w:t xml:space="preserve"> </w:t>
      </w:r>
      <w:r>
        <w:rPr>
          <w:sz w:val="24"/>
          <w:szCs w:val="24"/>
        </w:rPr>
        <w:t>(SERBIA)</w:t>
      </w:r>
      <w:r w:rsidR="00F300DF">
        <w:rPr>
          <w:sz w:val="24"/>
          <w:szCs w:val="24"/>
        </w:rPr>
        <w:t>: 6-1 6-1</w:t>
      </w:r>
    </w:p>
    <w:p w14:paraId="1F7D5E4A" w14:textId="51866443" w:rsidR="00D4762F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2BC14272" w14:textId="6700656B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153FB189" w14:textId="696A3AED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22 winners</w:t>
      </w:r>
    </w:p>
    <w:p w14:paraId="2B638777" w14:textId="322CE44E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unforced errors</w:t>
      </w:r>
    </w:p>
    <w:p w14:paraId="7F3F6597" w14:textId="7E8FF14C" w:rsidR="007272E5" w:rsidRDefault="007272E5" w:rsidP="004954D3">
      <w:pPr>
        <w:spacing w:after="0" w:line="240" w:lineRule="auto"/>
        <w:jc w:val="both"/>
        <w:rPr>
          <w:sz w:val="24"/>
          <w:szCs w:val="24"/>
        </w:rPr>
      </w:pPr>
    </w:p>
    <w:p w14:paraId="040194DE" w14:textId="41EF9591" w:rsidR="007272E5" w:rsidRDefault="00F5046E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F5046E">
        <w:rPr>
          <w:sz w:val="24"/>
          <w:szCs w:val="24"/>
        </w:rPr>
        <w:t xml:space="preserve">Michaëlla Krajicek </w:t>
      </w:r>
      <w:r w:rsidR="007272E5">
        <w:rPr>
          <w:sz w:val="24"/>
          <w:szCs w:val="24"/>
        </w:rPr>
        <w:t>(</w:t>
      </w:r>
      <w:r>
        <w:rPr>
          <w:sz w:val="24"/>
          <w:szCs w:val="24"/>
        </w:rPr>
        <w:t>NETHERLANDS</w:t>
      </w:r>
      <w:r w:rsidR="007272E5">
        <w:rPr>
          <w:sz w:val="24"/>
          <w:szCs w:val="24"/>
        </w:rPr>
        <w:t>): 6-</w:t>
      </w:r>
      <w:r w:rsidR="003E788A">
        <w:rPr>
          <w:sz w:val="24"/>
          <w:szCs w:val="24"/>
        </w:rPr>
        <w:t>0</w:t>
      </w:r>
      <w:r w:rsidR="007272E5">
        <w:rPr>
          <w:sz w:val="24"/>
          <w:szCs w:val="24"/>
        </w:rPr>
        <w:t xml:space="preserve"> 6-1</w:t>
      </w:r>
    </w:p>
    <w:p w14:paraId="4BB8C8B6" w14:textId="66B5A539" w:rsidR="007272E5" w:rsidRDefault="00D13FCE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7272E5">
        <w:rPr>
          <w:sz w:val="24"/>
          <w:szCs w:val="24"/>
        </w:rPr>
        <w:t xml:space="preserve"> aces</w:t>
      </w:r>
    </w:p>
    <w:p w14:paraId="0AF8D393" w14:textId="028CC5E0" w:rsidR="007272E5" w:rsidRDefault="00D13FCE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6D95FA2" w14:textId="54732E80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8D49D5">
        <w:rPr>
          <w:sz w:val="24"/>
          <w:szCs w:val="24"/>
        </w:rPr>
        <w:t>5</w:t>
      </w:r>
      <w:r>
        <w:rPr>
          <w:sz w:val="24"/>
          <w:szCs w:val="24"/>
        </w:rPr>
        <w:t xml:space="preserve"> winners</w:t>
      </w:r>
    </w:p>
    <w:p w14:paraId="7328EC63" w14:textId="7FC47C28" w:rsidR="007272E5" w:rsidRPr="008D49D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unforced errors</w:t>
      </w:r>
    </w:p>
    <w:p w14:paraId="0150A853" w14:textId="77777777" w:rsidR="003978E7" w:rsidRDefault="003978E7" w:rsidP="004954D3">
      <w:pPr>
        <w:spacing w:after="0" w:line="240" w:lineRule="auto"/>
        <w:jc w:val="both"/>
        <w:rPr>
          <w:sz w:val="24"/>
          <w:szCs w:val="24"/>
        </w:rPr>
      </w:pPr>
    </w:p>
    <w:p w14:paraId="5EFC9AB3" w14:textId="3F602A2E" w:rsidR="003F376E" w:rsidRDefault="00BE2060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8D49D5">
        <w:rPr>
          <w:sz w:val="24"/>
          <w:szCs w:val="24"/>
        </w:rPr>
        <w:t xml:space="preserve">Victória </w:t>
      </w:r>
      <w:proofErr w:type="spellStart"/>
      <w:r w:rsidRPr="008D49D5">
        <w:rPr>
          <w:sz w:val="24"/>
          <w:szCs w:val="24"/>
        </w:rPr>
        <w:t>Azárenka</w:t>
      </w:r>
      <w:proofErr w:type="spellEnd"/>
      <w:r w:rsidRPr="008D49D5">
        <w:rPr>
          <w:sz w:val="24"/>
          <w:szCs w:val="24"/>
        </w:rPr>
        <w:t xml:space="preserve"> (BELARUS)</w:t>
      </w:r>
      <w:r w:rsidR="008D49D5">
        <w:rPr>
          <w:sz w:val="24"/>
          <w:szCs w:val="24"/>
        </w:rPr>
        <w:t>: 6-1 7-6[7-5]</w:t>
      </w:r>
    </w:p>
    <w:p w14:paraId="673F039F" w14:textId="132EC2B6" w:rsidR="00241C20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03F06DD4" w14:textId="6728F88E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29D44FE8" w14:textId="3DE489A8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39 winners</w:t>
      </w:r>
    </w:p>
    <w:p w14:paraId="0381B6BF" w14:textId="4B7CA9C7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unforced errors</w:t>
      </w:r>
    </w:p>
    <w:p w14:paraId="088A1BB3" w14:textId="78522A57" w:rsidR="00AB4A68" w:rsidRDefault="00AB4A68" w:rsidP="004954D3">
      <w:pPr>
        <w:spacing w:after="0" w:line="240" w:lineRule="auto"/>
        <w:jc w:val="both"/>
        <w:rPr>
          <w:sz w:val="24"/>
          <w:szCs w:val="24"/>
        </w:rPr>
      </w:pPr>
    </w:p>
    <w:p w14:paraId="10817BFF" w14:textId="102FFEC1" w:rsidR="00AB4A68" w:rsidRPr="00F55C6F" w:rsidRDefault="00AB4A68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</w:t>
      </w:r>
      <w:r w:rsidR="00F55C6F">
        <w:rPr>
          <w:sz w:val="24"/>
          <w:szCs w:val="24"/>
        </w:rPr>
        <w:t xml:space="preserve"> </w:t>
      </w:r>
      <w:r w:rsidR="00F55C6F" w:rsidRPr="00F55C6F">
        <w:rPr>
          <w:sz w:val="24"/>
          <w:szCs w:val="24"/>
        </w:rPr>
        <w:t>Ivanović</w:t>
      </w:r>
      <w:r w:rsidR="00F55C6F">
        <w:rPr>
          <w:sz w:val="24"/>
          <w:szCs w:val="24"/>
        </w:rPr>
        <w:t xml:space="preserve"> </w:t>
      </w:r>
      <w:r w:rsidRPr="00F55C6F">
        <w:rPr>
          <w:sz w:val="24"/>
          <w:szCs w:val="24"/>
        </w:rPr>
        <w:t>(SERBIA): 6-3 6-4</w:t>
      </w:r>
    </w:p>
    <w:p w14:paraId="527E92E5" w14:textId="2214C80B" w:rsidR="00AB4A68" w:rsidRDefault="008D66B4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Nine</w:t>
      </w:r>
      <w:r w:rsidR="00672269">
        <w:rPr>
          <w:sz w:val="24"/>
          <w:szCs w:val="24"/>
        </w:rPr>
        <w:t xml:space="preserve"> aces</w:t>
      </w:r>
    </w:p>
    <w:p w14:paraId="5CD629F1" w14:textId="02075273" w:rsidR="00AB4A68" w:rsidRDefault="00672269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1F13D8B8" w14:textId="13753C44" w:rsidR="00AB4A68" w:rsidRDefault="006A79B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AB4A68">
        <w:rPr>
          <w:sz w:val="24"/>
          <w:szCs w:val="24"/>
        </w:rPr>
        <w:t xml:space="preserve"> winners</w:t>
      </w:r>
    </w:p>
    <w:p w14:paraId="576DE056" w14:textId="23C3D817" w:rsidR="00AB4A68" w:rsidRDefault="006A79B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AB4A68">
        <w:rPr>
          <w:sz w:val="24"/>
          <w:szCs w:val="24"/>
        </w:rPr>
        <w:t xml:space="preserve"> unforced errors</w:t>
      </w:r>
    </w:p>
    <w:p w14:paraId="2B45B489" w14:textId="6023642C" w:rsidR="00074A7B" w:rsidRDefault="00074A7B" w:rsidP="004954D3">
      <w:pPr>
        <w:spacing w:after="0" w:line="240" w:lineRule="auto"/>
        <w:jc w:val="both"/>
        <w:rPr>
          <w:sz w:val="24"/>
          <w:szCs w:val="24"/>
        </w:rPr>
      </w:pPr>
    </w:p>
    <w:p w14:paraId="109F534A" w14:textId="13F5ECA2" w:rsidR="00074A7B" w:rsidRDefault="00074A7B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72DEF">
        <w:rPr>
          <w:sz w:val="24"/>
          <w:szCs w:val="24"/>
          <w:lang w:val="en"/>
        </w:rPr>
        <w:t>Anastasia Pavlyuchenkova</w:t>
      </w:r>
      <w:r>
        <w:rPr>
          <w:sz w:val="24"/>
          <w:szCs w:val="24"/>
          <w:lang w:val="en"/>
        </w:rPr>
        <w:t xml:space="preserve"> (RUSSIA)</w:t>
      </w:r>
      <w:r>
        <w:rPr>
          <w:sz w:val="24"/>
          <w:szCs w:val="24"/>
        </w:rPr>
        <w:t>: 7-5 6-1</w:t>
      </w:r>
    </w:p>
    <w:p w14:paraId="4B4AE79E" w14:textId="45530413" w:rsidR="00074A7B" w:rsidRDefault="008D66B4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13A478E9" w14:textId="77777777" w:rsidR="00074A7B" w:rsidRDefault="00074A7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7BF3453" w14:textId="479D038D" w:rsidR="00074A7B" w:rsidRDefault="00A3380A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074A7B">
        <w:rPr>
          <w:sz w:val="24"/>
          <w:szCs w:val="24"/>
        </w:rPr>
        <w:t xml:space="preserve"> winners</w:t>
      </w:r>
    </w:p>
    <w:p w14:paraId="48C6E07F" w14:textId="55D0AB8C" w:rsidR="00074A7B" w:rsidRDefault="00A3380A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074A7B">
        <w:rPr>
          <w:sz w:val="24"/>
          <w:szCs w:val="24"/>
        </w:rPr>
        <w:t xml:space="preserve"> unforced errors</w:t>
      </w:r>
    </w:p>
    <w:p w14:paraId="4151F9B1" w14:textId="77777777" w:rsidR="00BE1152" w:rsidRDefault="00BE1152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E7CD3A8" w14:textId="1DFC136F" w:rsidR="00BE1152" w:rsidRDefault="00BE1152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Caroline Wozniacki (DENMARK): </w:t>
      </w:r>
      <w:r w:rsidR="00BA4FA1">
        <w:rPr>
          <w:sz w:val="24"/>
          <w:szCs w:val="24"/>
        </w:rPr>
        <w:t>6-2 6-4</w:t>
      </w:r>
    </w:p>
    <w:p w14:paraId="6A825620" w14:textId="6E2C6103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aces</w:t>
      </w:r>
    </w:p>
    <w:p w14:paraId="3792B577" w14:textId="636C97F2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580E18BF" w14:textId="2879BCED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 winners</w:t>
      </w:r>
    </w:p>
    <w:p w14:paraId="61519794" w14:textId="73CF0C0A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 unforced errors</w:t>
      </w:r>
    </w:p>
    <w:p w14:paraId="690DD2EB" w14:textId="269A77A8" w:rsidR="00FE3341" w:rsidRDefault="00FE3341" w:rsidP="004954D3">
      <w:pPr>
        <w:spacing w:after="0" w:line="240" w:lineRule="auto"/>
        <w:jc w:val="both"/>
        <w:rPr>
          <w:sz w:val="24"/>
          <w:szCs w:val="24"/>
        </w:rPr>
      </w:pPr>
    </w:p>
    <w:p w14:paraId="5F251C32" w14:textId="70FCA13F" w:rsidR="00BE2060" w:rsidRPr="00C651EC" w:rsidRDefault="000E0847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her semifinal match against Wozniacki, Serena </w:t>
      </w:r>
      <w:r w:rsidR="00722764">
        <w:rPr>
          <w:sz w:val="24"/>
          <w:szCs w:val="24"/>
          <w:lang w:val="en"/>
        </w:rPr>
        <w:t>broke in the fourth game</w:t>
      </w:r>
      <w:r w:rsidR="00D65B2F">
        <w:rPr>
          <w:sz w:val="24"/>
          <w:szCs w:val="24"/>
          <w:lang w:val="en"/>
        </w:rPr>
        <w:t xml:space="preserve"> and eighth </w:t>
      </w:r>
      <w:proofErr w:type="gramStart"/>
      <w:r w:rsidR="00D65B2F">
        <w:rPr>
          <w:sz w:val="24"/>
          <w:szCs w:val="24"/>
          <w:lang w:val="en"/>
        </w:rPr>
        <w:t>games</w:t>
      </w:r>
      <w:proofErr w:type="gramEnd"/>
      <w:r w:rsidR="00676CCB">
        <w:rPr>
          <w:sz w:val="24"/>
          <w:szCs w:val="24"/>
          <w:lang w:val="en"/>
        </w:rPr>
        <w:t xml:space="preserve"> to win the first set. </w:t>
      </w:r>
      <w:r w:rsidR="006455CE">
        <w:rPr>
          <w:sz w:val="24"/>
          <w:szCs w:val="24"/>
          <w:lang w:val="en"/>
        </w:rPr>
        <w:t xml:space="preserve">In the second set, Serena broke in the fourth game and </w:t>
      </w:r>
      <w:r w:rsidR="00E44F48">
        <w:rPr>
          <w:sz w:val="24"/>
          <w:szCs w:val="24"/>
          <w:lang w:val="en"/>
        </w:rPr>
        <w:t>10</w:t>
      </w:r>
      <w:r w:rsidR="00E44F48" w:rsidRPr="00E44F48">
        <w:rPr>
          <w:sz w:val="24"/>
          <w:szCs w:val="24"/>
          <w:vertAlign w:val="superscript"/>
          <w:lang w:val="en"/>
        </w:rPr>
        <w:t>th</w:t>
      </w:r>
      <w:r w:rsidR="00E44F48">
        <w:rPr>
          <w:sz w:val="24"/>
          <w:szCs w:val="24"/>
          <w:lang w:val="en"/>
        </w:rPr>
        <w:t xml:space="preserve"> </w:t>
      </w:r>
      <w:r w:rsidR="00C159B6">
        <w:rPr>
          <w:sz w:val="24"/>
          <w:szCs w:val="24"/>
          <w:lang w:val="en"/>
        </w:rPr>
        <w:t>game</w:t>
      </w:r>
      <w:r w:rsidR="00C254C8">
        <w:rPr>
          <w:sz w:val="24"/>
          <w:szCs w:val="24"/>
          <w:lang w:val="en"/>
        </w:rPr>
        <w:t>s to win the match</w:t>
      </w:r>
      <w:r w:rsidR="00915EC6">
        <w:rPr>
          <w:sz w:val="24"/>
          <w:szCs w:val="24"/>
          <w:lang w:val="en"/>
        </w:rPr>
        <w:t xml:space="preserve">. </w:t>
      </w:r>
      <w:r w:rsidR="00E963EE">
        <w:rPr>
          <w:sz w:val="24"/>
          <w:szCs w:val="24"/>
          <w:lang w:val="en"/>
        </w:rPr>
        <w:t>Even though</w:t>
      </w:r>
      <w:r w:rsidR="00C651EC">
        <w:rPr>
          <w:sz w:val="24"/>
          <w:szCs w:val="24"/>
          <w:lang w:val="en"/>
        </w:rPr>
        <w:t xml:space="preserve"> </w:t>
      </w:r>
      <w:r w:rsidR="002A1B37">
        <w:rPr>
          <w:sz w:val="24"/>
          <w:szCs w:val="24"/>
          <w:lang w:val="en"/>
        </w:rPr>
        <w:t>Serena</w:t>
      </w:r>
      <w:r w:rsidR="00C651EC">
        <w:rPr>
          <w:sz w:val="24"/>
          <w:szCs w:val="24"/>
          <w:lang w:val="en"/>
        </w:rPr>
        <w:t xml:space="preserve"> </w:t>
      </w:r>
      <w:r w:rsidR="00DC5075">
        <w:rPr>
          <w:sz w:val="24"/>
          <w:szCs w:val="24"/>
          <w:lang w:val="en"/>
        </w:rPr>
        <w:t>lost</w:t>
      </w:r>
      <w:r w:rsidR="000214D8">
        <w:rPr>
          <w:sz w:val="24"/>
          <w:szCs w:val="24"/>
          <w:lang w:val="en"/>
        </w:rPr>
        <w:t xml:space="preserve"> the championship match</w:t>
      </w:r>
      <w:r w:rsidR="009052D4">
        <w:rPr>
          <w:sz w:val="24"/>
          <w:szCs w:val="24"/>
          <w:lang w:val="en"/>
        </w:rPr>
        <w:t xml:space="preserve"> </w:t>
      </w:r>
      <w:r w:rsidR="0034452C">
        <w:rPr>
          <w:sz w:val="24"/>
          <w:szCs w:val="24"/>
          <w:lang w:val="en"/>
        </w:rPr>
        <w:t xml:space="preserve">to </w:t>
      </w:r>
      <w:r w:rsidR="002469BE">
        <w:rPr>
          <w:sz w:val="24"/>
          <w:szCs w:val="24"/>
          <w:lang w:val="en"/>
        </w:rPr>
        <w:t>Sam</w:t>
      </w:r>
      <w:r w:rsidR="0034452C">
        <w:rPr>
          <w:sz w:val="24"/>
          <w:szCs w:val="24"/>
          <w:lang w:val="en"/>
        </w:rPr>
        <w:t xml:space="preserve"> Stosur (AUSTRALIA),</w:t>
      </w:r>
      <w:r w:rsidR="00786404">
        <w:rPr>
          <w:sz w:val="24"/>
          <w:szCs w:val="24"/>
          <w:lang w:val="en"/>
        </w:rPr>
        <w:t xml:space="preserve"> </w:t>
      </w:r>
      <w:r w:rsidR="002A1B37">
        <w:rPr>
          <w:sz w:val="24"/>
          <w:szCs w:val="24"/>
          <w:lang w:val="en"/>
        </w:rPr>
        <w:t>she</w:t>
      </w:r>
      <w:r w:rsidR="00786404">
        <w:rPr>
          <w:sz w:val="24"/>
          <w:szCs w:val="24"/>
          <w:lang w:val="en"/>
        </w:rPr>
        <w:t xml:space="preserve"> was still </w:t>
      </w:r>
      <w:r w:rsidR="00CF115F">
        <w:rPr>
          <w:sz w:val="24"/>
          <w:szCs w:val="24"/>
          <w:lang w:val="en"/>
        </w:rPr>
        <w:t>all smiles in the trophy ceremony.</w:t>
      </w:r>
      <w:r w:rsidR="0010279E">
        <w:rPr>
          <w:sz w:val="24"/>
          <w:szCs w:val="24"/>
          <w:lang w:val="en"/>
        </w:rPr>
        <w:t xml:space="preserve"> </w:t>
      </w:r>
      <w:r w:rsidR="00CF115F">
        <w:rPr>
          <w:sz w:val="24"/>
          <w:szCs w:val="24"/>
        </w:rPr>
        <w:t>“</w:t>
      </w:r>
      <w:r w:rsidR="00CF115F" w:rsidRPr="00CF115F">
        <w:rPr>
          <w:sz w:val="24"/>
          <w:szCs w:val="24"/>
        </w:rPr>
        <w:t>It</w:t>
      </w:r>
      <w:r w:rsidR="00E703B0">
        <w:rPr>
          <w:sz w:val="24"/>
          <w:szCs w:val="24"/>
        </w:rPr>
        <w:t>’s</w:t>
      </w:r>
      <w:r w:rsidR="00BD6FD0">
        <w:rPr>
          <w:sz w:val="24"/>
          <w:szCs w:val="24"/>
        </w:rPr>
        <w:t xml:space="preserve"> </w:t>
      </w:r>
      <w:r w:rsidR="00CF115F" w:rsidRPr="00CF115F">
        <w:rPr>
          <w:sz w:val="24"/>
          <w:szCs w:val="24"/>
        </w:rPr>
        <w:t xml:space="preserve">been an arduous road. Six months </w:t>
      </w:r>
      <w:r w:rsidR="00085D25" w:rsidRPr="00CF115F">
        <w:rPr>
          <w:sz w:val="24"/>
          <w:szCs w:val="24"/>
        </w:rPr>
        <w:t>ago,</w:t>
      </w:r>
      <w:r w:rsidR="00CF115F" w:rsidRPr="00CF115F">
        <w:rPr>
          <w:sz w:val="24"/>
          <w:szCs w:val="24"/>
        </w:rPr>
        <w:t xml:space="preserve"> in the hospital, I never thought </w:t>
      </w:r>
      <w:r w:rsidR="00517063" w:rsidRPr="00CF115F">
        <w:rPr>
          <w:sz w:val="24"/>
          <w:szCs w:val="24"/>
        </w:rPr>
        <w:t>I would</w:t>
      </w:r>
      <w:r w:rsidR="00CF115F" w:rsidRPr="00CF115F">
        <w:rPr>
          <w:sz w:val="24"/>
          <w:szCs w:val="24"/>
        </w:rPr>
        <w:t xml:space="preserve"> be standing here today</w:t>
      </w:r>
      <w:r w:rsidR="001D4DF0">
        <w:rPr>
          <w:sz w:val="24"/>
          <w:szCs w:val="24"/>
        </w:rPr>
        <w:t>.</w:t>
      </w:r>
      <w:r w:rsidR="00CF115F" w:rsidRPr="00CF115F">
        <w:rPr>
          <w:sz w:val="24"/>
          <w:szCs w:val="24"/>
        </w:rPr>
        <w:t xml:space="preserve"> </w:t>
      </w:r>
      <w:r w:rsidR="00325523" w:rsidRPr="00325523">
        <w:rPr>
          <w:sz w:val="24"/>
          <w:szCs w:val="24"/>
        </w:rPr>
        <w:t xml:space="preserve">It </w:t>
      </w:r>
      <w:r w:rsidR="00B94313" w:rsidRPr="00325523">
        <w:rPr>
          <w:sz w:val="24"/>
          <w:szCs w:val="24"/>
        </w:rPr>
        <w:t>would</w:t>
      </w:r>
      <w:r w:rsidR="00B94313">
        <w:rPr>
          <w:sz w:val="24"/>
          <w:szCs w:val="24"/>
        </w:rPr>
        <w:t xml:space="preserve"> not</w:t>
      </w:r>
      <w:r w:rsidR="00325523" w:rsidRPr="00325523">
        <w:rPr>
          <w:sz w:val="24"/>
          <w:szCs w:val="24"/>
        </w:rPr>
        <w:t xml:space="preserve"> have mattered in the end.</w:t>
      </w:r>
      <w:r w:rsidR="00A91104">
        <w:rPr>
          <w:sz w:val="24"/>
          <w:szCs w:val="24"/>
        </w:rPr>
        <w:t xml:space="preserve"> Sam played </w:t>
      </w:r>
      <w:proofErr w:type="gramStart"/>
      <w:r w:rsidR="00A91104">
        <w:rPr>
          <w:sz w:val="24"/>
          <w:szCs w:val="24"/>
        </w:rPr>
        <w:t>really well</w:t>
      </w:r>
      <w:proofErr w:type="gramEnd"/>
      <w:r w:rsidR="00A91104">
        <w:rPr>
          <w:sz w:val="24"/>
          <w:szCs w:val="24"/>
        </w:rPr>
        <w:t>.</w:t>
      </w:r>
      <w:r w:rsidR="00325523">
        <w:rPr>
          <w:sz w:val="24"/>
          <w:szCs w:val="24"/>
        </w:rPr>
        <w:t>”</w:t>
      </w:r>
      <w:r w:rsidR="00147430">
        <w:rPr>
          <w:sz w:val="24"/>
          <w:szCs w:val="24"/>
        </w:rPr>
        <w:t xml:space="preserve"> </w:t>
      </w:r>
      <w:r w:rsidR="00325523">
        <w:rPr>
          <w:sz w:val="24"/>
          <w:szCs w:val="24"/>
        </w:rPr>
        <w:t>Serena</w:t>
      </w:r>
      <w:r w:rsidR="00D86A81">
        <w:rPr>
          <w:sz w:val="24"/>
          <w:szCs w:val="24"/>
        </w:rPr>
        <w:t xml:space="preserve"> ended the year ranked 12 with two titles won, 22 wins, and three losses. </w:t>
      </w:r>
    </w:p>
    <w:p w14:paraId="5E32E759" w14:textId="77777777" w:rsidR="00325523" w:rsidRDefault="00325523" w:rsidP="004954D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24"/>
          <w:szCs w:val="24"/>
        </w:rPr>
      </w:pPr>
    </w:p>
    <w:p w14:paraId="668E630B" w14:textId="365FE338" w:rsidR="003F376E" w:rsidRPr="00CE3538" w:rsidRDefault="003F376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E3538">
        <w:rPr>
          <w:b/>
          <w:bCs/>
          <w:sz w:val="24"/>
          <w:szCs w:val="24"/>
        </w:rPr>
        <w:t>2012 BANK OF THE WEST CLASSIC</w:t>
      </w:r>
      <w:r w:rsidR="00A33E8B">
        <w:rPr>
          <w:b/>
          <w:bCs/>
          <w:sz w:val="24"/>
          <w:szCs w:val="24"/>
        </w:rPr>
        <w:t xml:space="preserve"> – WOMEN’S </w:t>
      </w:r>
      <w:r w:rsidR="00870B36">
        <w:rPr>
          <w:b/>
          <w:bCs/>
          <w:sz w:val="24"/>
          <w:szCs w:val="24"/>
        </w:rPr>
        <w:t>SINGLES</w:t>
      </w:r>
    </w:p>
    <w:p w14:paraId="5F1B986C" w14:textId="5F6E628A" w:rsidR="00106E80" w:rsidRDefault="00A83871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returned to vintage form in </w:t>
      </w:r>
      <w:r w:rsidR="003F2E94">
        <w:rPr>
          <w:sz w:val="24"/>
          <w:szCs w:val="24"/>
        </w:rPr>
        <w:t>2012. She</w:t>
      </w:r>
      <w:r w:rsidR="00261C93">
        <w:rPr>
          <w:sz w:val="24"/>
          <w:szCs w:val="24"/>
        </w:rPr>
        <w:t xml:space="preserve"> </w:t>
      </w:r>
      <w:r w:rsidR="00036603">
        <w:rPr>
          <w:sz w:val="24"/>
          <w:szCs w:val="24"/>
        </w:rPr>
        <w:t>won two clay court titles in Charleston</w:t>
      </w:r>
      <w:r w:rsidR="00723F9E">
        <w:rPr>
          <w:sz w:val="24"/>
          <w:szCs w:val="24"/>
        </w:rPr>
        <w:t xml:space="preserve"> </w:t>
      </w:r>
      <w:r w:rsidR="00036603">
        <w:rPr>
          <w:sz w:val="24"/>
          <w:szCs w:val="24"/>
        </w:rPr>
        <w:t xml:space="preserve">and Madrid. </w:t>
      </w:r>
      <w:r w:rsidR="0067458B">
        <w:rPr>
          <w:sz w:val="24"/>
          <w:szCs w:val="24"/>
        </w:rPr>
        <w:t>This</w:t>
      </w:r>
      <w:r w:rsidR="00D662EF">
        <w:rPr>
          <w:sz w:val="24"/>
          <w:szCs w:val="24"/>
        </w:rPr>
        <w:t xml:space="preserve"> helped her return to the top 10 </w:t>
      </w:r>
      <w:r w:rsidR="00AD6A29">
        <w:rPr>
          <w:sz w:val="24"/>
          <w:szCs w:val="24"/>
        </w:rPr>
        <w:t>of the WTA rankings</w:t>
      </w:r>
      <w:r w:rsidR="00D662EF">
        <w:rPr>
          <w:sz w:val="24"/>
          <w:szCs w:val="24"/>
        </w:rPr>
        <w:t xml:space="preserve"> at number six</w:t>
      </w:r>
      <w:r w:rsidR="0067458B">
        <w:rPr>
          <w:sz w:val="24"/>
          <w:szCs w:val="24"/>
        </w:rPr>
        <w:t>.</w:t>
      </w:r>
      <w:r w:rsidR="00A66F66">
        <w:rPr>
          <w:sz w:val="24"/>
          <w:szCs w:val="24"/>
        </w:rPr>
        <w:t xml:space="preserve"> </w:t>
      </w:r>
      <w:r w:rsidR="004B0A76">
        <w:rPr>
          <w:sz w:val="24"/>
          <w:szCs w:val="24"/>
        </w:rPr>
        <w:t>Serena</w:t>
      </w:r>
      <w:r w:rsidR="00EE659C">
        <w:rPr>
          <w:sz w:val="24"/>
          <w:szCs w:val="24"/>
        </w:rPr>
        <w:t xml:space="preserve"> hired a Patrick Mouratoglou</w:t>
      </w:r>
      <w:r w:rsidR="001921F2">
        <w:rPr>
          <w:sz w:val="24"/>
          <w:szCs w:val="24"/>
        </w:rPr>
        <w:t xml:space="preserve"> (FRANCE)</w:t>
      </w:r>
      <w:r w:rsidR="000725B2">
        <w:rPr>
          <w:sz w:val="24"/>
          <w:szCs w:val="24"/>
        </w:rPr>
        <w:t xml:space="preserve"> as her coach</w:t>
      </w:r>
      <w:r w:rsidR="00EE659C">
        <w:rPr>
          <w:sz w:val="24"/>
          <w:szCs w:val="24"/>
        </w:rPr>
        <w:t xml:space="preserve"> before Wimbledon</w:t>
      </w:r>
      <w:r w:rsidR="00365ED8">
        <w:rPr>
          <w:sz w:val="24"/>
          <w:szCs w:val="24"/>
        </w:rPr>
        <w:t xml:space="preserve"> started</w:t>
      </w:r>
      <w:r w:rsidR="00EE659C">
        <w:rPr>
          <w:sz w:val="24"/>
          <w:szCs w:val="24"/>
        </w:rPr>
        <w:t xml:space="preserve">. In their first tournament together, Serena won </w:t>
      </w:r>
      <w:r w:rsidR="001E35B7">
        <w:rPr>
          <w:sz w:val="24"/>
          <w:szCs w:val="24"/>
        </w:rPr>
        <w:t>Wimbledo</w:t>
      </w:r>
      <w:r w:rsidR="0060405B">
        <w:rPr>
          <w:sz w:val="24"/>
          <w:szCs w:val="24"/>
        </w:rPr>
        <w:t>n</w:t>
      </w:r>
      <w:r w:rsidR="002B5F02">
        <w:rPr>
          <w:sz w:val="24"/>
          <w:szCs w:val="24"/>
        </w:rPr>
        <w:t xml:space="preserve"> and</w:t>
      </w:r>
      <w:r w:rsidR="00877D9A">
        <w:rPr>
          <w:sz w:val="24"/>
          <w:szCs w:val="24"/>
        </w:rPr>
        <w:t xml:space="preserve"> returned to the</w:t>
      </w:r>
      <w:r w:rsidR="00CF03A6">
        <w:rPr>
          <w:sz w:val="24"/>
          <w:szCs w:val="24"/>
        </w:rPr>
        <w:t xml:space="preserve"> top</w:t>
      </w:r>
      <w:r w:rsidR="0078084D">
        <w:rPr>
          <w:sz w:val="24"/>
          <w:szCs w:val="24"/>
        </w:rPr>
        <w:t xml:space="preserve"> </w:t>
      </w:r>
      <w:r w:rsidR="008E237F">
        <w:rPr>
          <w:sz w:val="24"/>
          <w:szCs w:val="24"/>
        </w:rPr>
        <w:t>five</w:t>
      </w:r>
      <w:r w:rsidR="0078084D">
        <w:rPr>
          <w:sz w:val="24"/>
          <w:szCs w:val="24"/>
        </w:rPr>
        <w:t xml:space="preserve"> of the WTA rankings</w:t>
      </w:r>
      <w:r w:rsidR="00877D9A">
        <w:rPr>
          <w:sz w:val="24"/>
          <w:szCs w:val="24"/>
        </w:rPr>
        <w:t xml:space="preserve"> at four</w:t>
      </w:r>
      <w:r w:rsidR="008E237F">
        <w:rPr>
          <w:sz w:val="24"/>
          <w:szCs w:val="24"/>
        </w:rPr>
        <w:t>.</w:t>
      </w:r>
      <w:r w:rsidR="0079318A">
        <w:rPr>
          <w:sz w:val="24"/>
          <w:szCs w:val="24"/>
        </w:rPr>
        <w:t xml:space="preserve"> </w:t>
      </w:r>
      <w:r w:rsidR="006314D8">
        <w:rPr>
          <w:sz w:val="24"/>
          <w:szCs w:val="24"/>
        </w:rPr>
        <w:t>Two weeks after</w:t>
      </w:r>
      <w:r w:rsidR="00123748">
        <w:rPr>
          <w:sz w:val="24"/>
          <w:szCs w:val="24"/>
        </w:rPr>
        <w:t xml:space="preserve"> winning Wimbledon, </w:t>
      </w:r>
      <w:r w:rsidR="002701CA">
        <w:rPr>
          <w:sz w:val="24"/>
          <w:szCs w:val="24"/>
        </w:rPr>
        <w:t xml:space="preserve">Serena </w:t>
      </w:r>
      <w:r w:rsidR="00273884">
        <w:rPr>
          <w:sz w:val="24"/>
          <w:szCs w:val="24"/>
        </w:rPr>
        <w:t>won</w:t>
      </w:r>
      <w:r w:rsidR="00D7563E">
        <w:rPr>
          <w:sz w:val="24"/>
          <w:szCs w:val="24"/>
        </w:rPr>
        <w:t xml:space="preserve"> </w:t>
      </w:r>
      <w:r w:rsidR="007D78CE">
        <w:rPr>
          <w:sz w:val="24"/>
          <w:szCs w:val="24"/>
        </w:rPr>
        <w:t xml:space="preserve">the title in </w:t>
      </w:r>
      <w:r w:rsidR="00D7563E">
        <w:rPr>
          <w:sz w:val="24"/>
          <w:szCs w:val="24"/>
        </w:rPr>
        <w:t>Stanf</w:t>
      </w:r>
      <w:r w:rsidR="00106E80">
        <w:rPr>
          <w:sz w:val="24"/>
          <w:szCs w:val="24"/>
        </w:rPr>
        <w:t>ord</w:t>
      </w:r>
      <w:r w:rsidR="00262173">
        <w:rPr>
          <w:sz w:val="24"/>
          <w:szCs w:val="24"/>
        </w:rPr>
        <w:t xml:space="preserve"> </w:t>
      </w:r>
      <w:r w:rsidR="00106E80">
        <w:rPr>
          <w:sz w:val="24"/>
          <w:szCs w:val="24"/>
        </w:rPr>
        <w:t>without dropping a set:</w:t>
      </w:r>
    </w:p>
    <w:p w14:paraId="3C635312" w14:textId="77777777" w:rsidR="00106E80" w:rsidRDefault="00106E80" w:rsidP="004954D3">
      <w:pPr>
        <w:spacing w:after="0" w:line="240" w:lineRule="auto"/>
        <w:jc w:val="both"/>
        <w:rPr>
          <w:sz w:val="24"/>
          <w:szCs w:val="24"/>
        </w:rPr>
      </w:pPr>
    </w:p>
    <w:p w14:paraId="33BB1039" w14:textId="77777777" w:rsidR="00D04730" w:rsidRDefault="00D04730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Nicole Gibbs (USA): 6-2 6-1</w:t>
      </w:r>
    </w:p>
    <w:p w14:paraId="0A797463" w14:textId="77777777" w:rsidR="002B59F4" w:rsidRDefault="001B67A8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1B67A8">
        <w:rPr>
          <w:sz w:val="24"/>
          <w:szCs w:val="24"/>
        </w:rPr>
        <w:t>Chanelle Scheepers</w:t>
      </w:r>
      <w:r>
        <w:rPr>
          <w:sz w:val="24"/>
          <w:szCs w:val="24"/>
        </w:rPr>
        <w:t xml:space="preserve"> (SOUTH AFRICA): 6-4 6-0</w:t>
      </w:r>
    </w:p>
    <w:p w14:paraId="61BB2311" w14:textId="77777777" w:rsidR="002B59F4" w:rsidRDefault="002B59F4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2B59F4">
        <w:rPr>
          <w:sz w:val="24"/>
          <w:szCs w:val="24"/>
        </w:rPr>
        <w:t>Sorana Cîrstea</w:t>
      </w:r>
      <w:r>
        <w:rPr>
          <w:sz w:val="24"/>
          <w:szCs w:val="24"/>
        </w:rPr>
        <w:t xml:space="preserve"> (ROMANIA): 6-1 6-2</w:t>
      </w:r>
    </w:p>
    <w:p w14:paraId="3B6DFB1E" w14:textId="0082BA92" w:rsidR="00433481" w:rsidRDefault="002B59F4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Coco Vandeweghe (USA): 7-5 6-3</w:t>
      </w:r>
      <w:r w:rsidR="00467BCB" w:rsidRPr="00D04730">
        <w:rPr>
          <w:sz w:val="24"/>
          <w:szCs w:val="24"/>
        </w:rPr>
        <w:t xml:space="preserve"> </w:t>
      </w:r>
    </w:p>
    <w:p w14:paraId="323C2218" w14:textId="7F979CEE" w:rsidR="00960C7B" w:rsidRDefault="00960C7B" w:rsidP="004954D3">
      <w:pPr>
        <w:spacing w:after="0" w:line="240" w:lineRule="auto"/>
        <w:jc w:val="both"/>
        <w:rPr>
          <w:sz w:val="24"/>
          <w:szCs w:val="24"/>
        </w:rPr>
      </w:pPr>
    </w:p>
    <w:p w14:paraId="766C541D" w14:textId="34285E10" w:rsidR="00960C7B" w:rsidRPr="005C60D5" w:rsidRDefault="00460B5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r w:rsidR="00E92DF7">
        <w:rPr>
          <w:sz w:val="24"/>
          <w:szCs w:val="24"/>
        </w:rPr>
        <w:t xml:space="preserve">Vandeweghe broke </w:t>
      </w:r>
      <w:r w:rsidR="00EC5CCA">
        <w:rPr>
          <w:sz w:val="24"/>
          <w:szCs w:val="24"/>
        </w:rPr>
        <w:t>Serena</w:t>
      </w:r>
      <w:r w:rsidR="00E92DF7">
        <w:rPr>
          <w:sz w:val="24"/>
          <w:szCs w:val="24"/>
        </w:rPr>
        <w:t xml:space="preserve"> </w:t>
      </w:r>
      <w:r w:rsidR="00183E3A">
        <w:rPr>
          <w:sz w:val="24"/>
          <w:szCs w:val="24"/>
        </w:rPr>
        <w:t>in the third</w:t>
      </w:r>
      <w:r w:rsidR="00141EBA">
        <w:rPr>
          <w:sz w:val="24"/>
          <w:szCs w:val="24"/>
        </w:rPr>
        <w:t xml:space="preserve">, </w:t>
      </w:r>
      <w:r w:rsidR="00D642D5">
        <w:rPr>
          <w:sz w:val="24"/>
          <w:szCs w:val="24"/>
        </w:rPr>
        <w:t>fifth</w:t>
      </w:r>
      <w:r w:rsidR="00141EBA">
        <w:rPr>
          <w:sz w:val="24"/>
          <w:szCs w:val="24"/>
        </w:rPr>
        <w:t>, and seventh</w:t>
      </w:r>
      <w:r w:rsidR="00D642D5">
        <w:rPr>
          <w:sz w:val="24"/>
          <w:szCs w:val="24"/>
        </w:rPr>
        <w:t xml:space="preserve"> games</w:t>
      </w:r>
      <w:r w:rsidR="00002B64">
        <w:rPr>
          <w:sz w:val="24"/>
          <w:szCs w:val="24"/>
        </w:rPr>
        <w:t>.</w:t>
      </w:r>
      <w:r w:rsidR="000C4C52">
        <w:rPr>
          <w:sz w:val="24"/>
          <w:szCs w:val="24"/>
        </w:rPr>
        <w:t xml:space="preserve"> </w:t>
      </w:r>
      <w:r w:rsidR="00E402BB">
        <w:rPr>
          <w:sz w:val="24"/>
          <w:szCs w:val="24"/>
        </w:rPr>
        <w:t>But</w:t>
      </w:r>
      <w:r w:rsidR="008012F5">
        <w:rPr>
          <w:sz w:val="24"/>
          <w:szCs w:val="24"/>
        </w:rPr>
        <w:t xml:space="preserve"> </w:t>
      </w:r>
      <w:r w:rsidR="000D6331">
        <w:rPr>
          <w:sz w:val="24"/>
          <w:szCs w:val="24"/>
        </w:rPr>
        <w:t xml:space="preserve">Serena broke </w:t>
      </w:r>
      <w:r w:rsidR="00C77CE8">
        <w:rPr>
          <w:sz w:val="24"/>
          <w:szCs w:val="24"/>
        </w:rPr>
        <w:t>in the 10</w:t>
      </w:r>
      <w:r w:rsidR="00C77CE8" w:rsidRPr="00C77CE8">
        <w:rPr>
          <w:sz w:val="24"/>
          <w:szCs w:val="24"/>
          <w:vertAlign w:val="superscript"/>
        </w:rPr>
        <w:t>th</w:t>
      </w:r>
      <w:r w:rsidR="00C77CE8">
        <w:rPr>
          <w:sz w:val="24"/>
          <w:szCs w:val="24"/>
        </w:rPr>
        <w:t xml:space="preserve"> game</w:t>
      </w:r>
      <w:r w:rsidR="0074721D">
        <w:rPr>
          <w:sz w:val="24"/>
          <w:szCs w:val="24"/>
        </w:rPr>
        <w:t xml:space="preserve">. </w:t>
      </w:r>
      <w:r w:rsidR="001B2C71">
        <w:rPr>
          <w:sz w:val="24"/>
          <w:szCs w:val="24"/>
        </w:rPr>
        <w:t>In the 12</w:t>
      </w:r>
      <w:r w:rsidR="001B2C71" w:rsidRPr="001B2C71">
        <w:rPr>
          <w:sz w:val="24"/>
          <w:szCs w:val="24"/>
          <w:vertAlign w:val="superscript"/>
        </w:rPr>
        <w:t>th</w:t>
      </w:r>
      <w:r w:rsidR="001B2C71">
        <w:rPr>
          <w:sz w:val="24"/>
          <w:szCs w:val="24"/>
        </w:rPr>
        <w:t xml:space="preserve"> game, </w:t>
      </w:r>
      <w:r w:rsidR="00981207">
        <w:rPr>
          <w:sz w:val="24"/>
          <w:szCs w:val="24"/>
        </w:rPr>
        <w:t xml:space="preserve">Serena won </w:t>
      </w:r>
      <w:r w:rsidR="003C7E2D">
        <w:rPr>
          <w:sz w:val="24"/>
          <w:szCs w:val="24"/>
        </w:rPr>
        <w:t>Vandeweghe’s</w:t>
      </w:r>
      <w:r w:rsidR="00981207">
        <w:rPr>
          <w:sz w:val="24"/>
          <w:szCs w:val="24"/>
        </w:rPr>
        <w:t xml:space="preserve"> first</w:t>
      </w:r>
      <w:r w:rsidR="003C7E2D">
        <w:rPr>
          <w:sz w:val="24"/>
          <w:szCs w:val="24"/>
        </w:rPr>
        <w:t xml:space="preserve"> service</w:t>
      </w:r>
      <w:r w:rsidR="00981207">
        <w:rPr>
          <w:sz w:val="24"/>
          <w:szCs w:val="24"/>
        </w:rPr>
        <w:t xml:space="preserve"> point before Vandeweghe won the next three points.</w:t>
      </w:r>
      <w:r w:rsidR="0018625D">
        <w:rPr>
          <w:sz w:val="24"/>
          <w:szCs w:val="24"/>
        </w:rPr>
        <w:t xml:space="preserve"> </w:t>
      </w:r>
      <w:r w:rsidR="00AF157B">
        <w:rPr>
          <w:sz w:val="24"/>
          <w:szCs w:val="24"/>
        </w:rPr>
        <w:t xml:space="preserve">But Serena won the last four points to claim the first set. </w:t>
      </w:r>
      <w:r w:rsidR="00DF4BFE">
        <w:rPr>
          <w:sz w:val="24"/>
          <w:szCs w:val="24"/>
        </w:rPr>
        <w:t>In the second set, Serena broke in the fourth game</w:t>
      </w:r>
      <w:r w:rsidR="00813A88">
        <w:rPr>
          <w:sz w:val="24"/>
          <w:szCs w:val="24"/>
        </w:rPr>
        <w:t xml:space="preserve">. </w:t>
      </w:r>
      <w:r w:rsidR="009D49B1">
        <w:rPr>
          <w:sz w:val="24"/>
          <w:szCs w:val="24"/>
        </w:rPr>
        <w:t xml:space="preserve">When </w:t>
      </w:r>
      <w:r w:rsidR="00971FA3">
        <w:rPr>
          <w:sz w:val="24"/>
          <w:szCs w:val="24"/>
        </w:rPr>
        <w:t>she</w:t>
      </w:r>
      <w:r w:rsidR="009D49B1">
        <w:rPr>
          <w:sz w:val="24"/>
          <w:szCs w:val="24"/>
        </w:rPr>
        <w:t xml:space="preserve"> served for the match in the ninth game, she lost </w:t>
      </w:r>
      <w:r w:rsidR="007C4E2B">
        <w:rPr>
          <w:sz w:val="24"/>
          <w:szCs w:val="24"/>
        </w:rPr>
        <w:t>her</w:t>
      </w:r>
      <w:r w:rsidR="009D49B1">
        <w:rPr>
          <w:sz w:val="24"/>
          <w:szCs w:val="24"/>
        </w:rPr>
        <w:t xml:space="preserve"> first</w:t>
      </w:r>
      <w:r w:rsidR="007C4E2B">
        <w:rPr>
          <w:sz w:val="24"/>
          <w:szCs w:val="24"/>
        </w:rPr>
        <w:t xml:space="preserve"> service</w:t>
      </w:r>
      <w:r w:rsidR="009D49B1">
        <w:rPr>
          <w:sz w:val="24"/>
          <w:szCs w:val="24"/>
        </w:rPr>
        <w:t xml:space="preserve"> point. But she </w:t>
      </w:r>
      <w:r w:rsidR="00C040A5">
        <w:rPr>
          <w:sz w:val="24"/>
          <w:szCs w:val="24"/>
        </w:rPr>
        <w:t>won</w:t>
      </w:r>
      <w:r w:rsidR="009D49B1">
        <w:rPr>
          <w:sz w:val="24"/>
          <w:szCs w:val="24"/>
        </w:rPr>
        <w:t xml:space="preserve"> the next four points to </w:t>
      </w:r>
      <w:r w:rsidR="00D27DD6">
        <w:rPr>
          <w:sz w:val="24"/>
          <w:szCs w:val="24"/>
        </w:rPr>
        <w:t>win the match</w:t>
      </w:r>
      <w:r w:rsidR="009D49B1">
        <w:rPr>
          <w:sz w:val="24"/>
          <w:szCs w:val="24"/>
        </w:rPr>
        <w:t xml:space="preserve">. </w:t>
      </w:r>
      <w:r w:rsidR="00A239BA">
        <w:rPr>
          <w:sz w:val="24"/>
          <w:szCs w:val="24"/>
        </w:rPr>
        <w:t xml:space="preserve"> </w:t>
      </w:r>
    </w:p>
    <w:p w14:paraId="2A4A70CF" w14:textId="04D6805B" w:rsidR="0023212D" w:rsidRPr="00AF01BE" w:rsidRDefault="0023212D" w:rsidP="004954D3">
      <w:pPr>
        <w:spacing w:after="0" w:line="240" w:lineRule="auto"/>
        <w:jc w:val="both"/>
        <w:rPr>
          <w:sz w:val="24"/>
          <w:szCs w:val="24"/>
        </w:rPr>
      </w:pPr>
    </w:p>
    <w:p w14:paraId="3406DDA7" w14:textId="37725808" w:rsidR="0023212D" w:rsidRDefault="0023212D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3212D">
        <w:rPr>
          <w:b/>
          <w:bCs/>
          <w:sz w:val="24"/>
          <w:szCs w:val="24"/>
        </w:rPr>
        <w:t>2012</w:t>
      </w:r>
      <w:r>
        <w:rPr>
          <w:b/>
          <w:bCs/>
          <w:sz w:val="24"/>
          <w:szCs w:val="24"/>
        </w:rPr>
        <w:t xml:space="preserve"> LONDON OLYMPICS</w:t>
      </w:r>
      <w:r w:rsidR="00F32A64">
        <w:rPr>
          <w:b/>
          <w:bCs/>
          <w:sz w:val="24"/>
          <w:szCs w:val="24"/>
        </w:rPr>
        <w:t xml:space="preserve"> – WOMEN’S SINGLES </w:t>
      </w:r>
    </w:p>
    <w:p w14:paraId="79C7AC50" w14:textId="7A5C93F0" w:rsidR="0023212D" w:rsidRDefault="00DB532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E567DA">
        <w:rPr>
          <w:sz w:val="24"/>
          <w:szCs w:val="24"/>
        </w:rPr>
        <w:t>achieved a Career Golden Slam</w:t>
      </w:r>
      <w:r w:rsidR="00BC0A94">
        <w:rPr>
          <w:sz w:val="24"/>
          <w:szCs w:val="24"/>
        </w:rPr>
        <w:t xml:space="preserve"> </w:t>
      </w:r>
      <w:proofErr w:type="gramStart"/>
      <w:r w:rsidR="00A83871">
        <w:rPr>
          <w:sz w:val="24"/>
          <w:szCs w:val="24"/>
        </w:rPr>
        <w:t>in</w:t>
      </w:r>
      <w:proofErr w:type="gramEnd"/>
      <w:r w:rsidR="00A83871">
        <w:rPr>
          <w:sz w:val="24"/>
          <w:szCs w:val="24"/>
        </w:rPr>
        <w:t xml:space="preserve"> winning</w:t>
      </w:r>
      <w:r w:rsidR="00BC0A94">
        <w:rPr>
          <w:sz w:val="24"/>
          <w:szCs w:val="24"/>
        </w:rPr>
        <w:t xml:space="preserve"> all </w:t>
      </w:r>
      <w:r w:rsidRPr="00DB532D">
        <w:rPr>
          <w:sz w:val="24"/>
          <w:szCs w:val="24"/>
        </w:rPr>
        <w:t>four Grand Slam tournaments</w:t>
      </w:r>
      <w:r w:rsidR="00385EB2">
        <w:rPr>
          <w:sz w:val="24"/>
          <w:szCs w:val="24"/>
        </w:rPr>
        <w:t xml:space="preserve"> </w:t>
      </w:r>
      <w:r w:rsidR="00ED20C2">
        <w:rPr>
          <w:sz w:val="24"/>
          <w:szCs w:val="24"/>
        </w:rPr>
        <w:t>and</w:t>
      </w:r>
      <w:r w:rsidR="00F81977">
        <w:rPr>
          <w:sz w:val="24"/>
          <w:szCs w:val="24"/>
        </w:rPr>
        <w:t xml:space="preserve"> </w:t>
      </w:r>
      <w:r w:rsidR="00247403">
        <w:rPr>
          <w:sz w:val="24"/>
          <w:szCs w:val="24"/>
        </w:rPr>
        <w:t>an</w:t>
      </w:r>
      <w:r w:rsidRPr="00DB532D">
        <w:rPr>
          <w:sz w:val="24"/>
          <w:szCs w:val="24"/>
        </w:rPr>
        <w:t xml:space="preserve"> Olympic gold medal</w:t>
      </w:r>
      <w:r w:rsidR="00247403">
        <w:rPr>
          <w:sz w:val="24"/>
          <w:szCs w:val="24"/>
        </w:rPr>
        <w:t xml:space="preserve">. </w:t>
      </w:r>
      <w:r w:rsidR="00D637E1">
        <w:rPr>
          <w:sz w:val="24"/>
          <w:szCs w:val="24"/>
        </w:rPr>
        <w:t>S</w:t>
      </w:r>
      <w:r w:rsidR="00D11BCC">
        <w:rPr>
          <w:sz w:val="24"/>
          <w:szCs w:val="24"/>
        </w:rPr>
        <w:t>he beat four former world number one players and won the title without dropping a set</w:t>
      </w:r>
      <w:r w:rsidR="00590D92">
        <w:rPr>
          <w:sz w:val="24"/>
          <w:szCs w:val="24"/>
        </w:rPr>
        <w:t>:</w:t>
      </w:r>
    </w:p>
    <w:p w14:paraId="534BB236" w14:textId="1A00A234" w:rsidR="00777F76" w:rsidRDefault="00777F76" w:rsidP="004954D3">
      <w:pPr>
        <w:spacing w:after="0" w:line="240" w:lineRule="auto"/>
        <w:jc w:val="both"/>
        <w:rPr>
          <w:sz w:val="24"/>
          <w:szCs w:val="24"/>
        </w:rPr>
      </w:pPr>
    </w:p>
    <w:p w14:paraId="255B5D8A" w14:textId="77FC9068" w:rsidR="00777F76" w:rsidRDefault="00E538D3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E538D3">
        <w:rPr>
          <w:sz w:val="24"/>
          <w:szCs w:val="24"/>
        </w:rPr>
        <w:t>Jelena Janković</w:t>
      </w:r>
      <w:r>
        <w:rPr>
          <w:sz w:val="24"/>
          <w:szCs w:val="24"/>
        </w:rPr>
        <w:t xml:space="preserve"> (SERBIA)</w:t>
      </w:r>
      <w:r w:rsidR="00371210">
        <w:rPr>
          <w:sz w:val="24"/>
          <w:szCs w:val="24"/>
        </w:rPr>
        <w:t>: 6-3 6-1</w:t>
      </w:r>
    </w:p>
    <w:p w14:paraId="043F5F3E" w14:textId="21AD04C5" w:rsidR="00E538D3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aces</w:t>
      </w:r>
    </w:p>
    <w:p w14:paraId="059CD0C9" w14:textId="39542125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6B8849ED" w14:textId="670FFFC4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 winners</w:t>
      </w:r>
    </w:p>
    <w:p w14:paraId="6BD3FFC8" w14:textId="58B9CA41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unforced errors</w:t>
      </w:r>
    </w:p>
    <w:p w14:paraId="6A910151" w14:textId="77777777" w:rsidR="00F34AB7" w:rsidRDefault="00F34AB7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246FF37" w14:textId="03635BA7" w:rsidR="00F34AB7" w:rsidRDefault="00751193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751193">
        <w:rPr>
          <w:sz w:val="24"/>
          <w:szCs w:val="24"/>
        </w:rPr>
        <w:t>Urszula Radwańska</w:t>
      </w:r>
      <w:r>
        <w:rPr>
          <w:sz w:val="24"/>
          <w:szCs w:val="24"/>
        </w:rPr>
        <w:t xml:space="preserve"> (POLAND)</w:t>
      </w:r>
      <w:r w:rsidR="00371210">
        <w:rPr>
          <w:sz w:val="24"/>
          <w:szCs w:val="24"/>
        </w:rPr>
        <w:t>: 6-2 6-3</w:t>
      </w:r>
    </w:p>
    <w:p w14:paraId="7D96319B" w14:textId="4BC1B249" w:rsidR="00751193" w:rsidRDefault="00BF40D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aces</w:t>
      </w:r>
    </w:p>
    <w:p w14:paraId="60E183B8" w14:textId="230B9B1C" w:rsidR="00BF40D0" w:rsidRDefault="00BF40D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F4A4968" w14:textId="7BF2C034" w:rsidR="002001A7" w:rsidRDefault="002001A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 winners</w:t>
      </w:r>
    </w:p>
    <w:p w14:paraId="2AC49536" w14:textId="17C69849" w:rsidR="002001A7" w:rsidRDefault="002001A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unforced errors</w:t>
      </w:r>
    </w:p>
    <w:p w14:paraId="38CCEA62" w14:textId="7BC6B8F8" w:rsidR="002001A7" w:rsidRDefault="002001A7" w:rsidP="004954D3">
      <w:pPr>
        <w:spacing w:after="0" w:line="240" w:lineRule="auto"/>
        <w:jc w:val="both"/>
        <w:rPr>
          <w:sz w:val="24"/>
          <w:szCs w:val="24"/>
        </w:rPr>
      </w:pPr>
    </w:p>
    <w:p w14:paraId="11B306A5" w14:textId="37124BD5" w:rsidR="002001A7" w:rsidRDefault="000F6817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Zvonareva</w:t>
      </w:r>
      <w:proofErr w:type="spellEnd"/>
      <w:r w:rsidR="00371210">
        <w:rPr>
          <w:sz w:val="24"/>
          <w:szCs w:val="24"/>
        </w:rPr>
        <w:t>: 6-0 6-1</w:t>
      </w:r>
    </w:p>
    <w:p w14:paraId="0F260260" w14:textId="56142A2D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5EA2F5FC" w14:textId="3FF7473E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0C74E7A6" w14:textId="574A0972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32 winners</w:t>
      </w:r>
    </w:p>
    <w:p w14:paraId="4E593228" w14:textId="50F26AF6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unforced errors</w:t>
      </w:r>
    </w:p>
    <w:p w14:paraId="7EFE3B00" w14:textId="302AB112" w:rsidR="000F6817" w:rsidRDefault="000F6817" w:rsidP="004954D3">
      <w:pPr>
        <w:spacing w:after="0" w:line="240" w:lineRule="auto"/>
        <w:jc w:val="both"/>
        <w:rPr>
          <w:sz w:val="24"/>
          <w:szCs w:val="24"/>
        </w:rPr>
      </w:pPr>
    </w:p>
    <w:p w14:paraId="70D7CD16" w14:textId="36AC28B1" w:rsidR="000F6817" w:rsidRDefault="00371210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Wozniacki: 6-0 6-3</w:t>
      </w:r>
    </w:p>
    <w:p w14:paraId="05A1E958" w14:textId="4D110F2B" w:rsidR="00371210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3E4F9DE7" w14:textId="7C91D75E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200345A" w14:textId="57E3A4FD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30 winners</w:t>
      </w:r>
    </w:p>
    <w:p w14:paraId="533D5C8B" w14:textId="42B37D34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 unforced errors</w:t>
      </w:r>
    </w:p>
    <w:p w14:paraId="7AD70483" w14:textId="4C57A7A9" w:rsidR="00233E76" w:rsidRDefault="00233E76" w:rsidP="004954D3">
      <w:pPr>
        <w:spacing w:after="0" w:line="240" w:lineRule="auto"/>
        <w:jc w:val="both"/>
        <w:rPr>
          <w:sz w:val="24"/>
          <w:szCs w:val="24"/>
        </w:rPr>
      </w:pPr>
    </w:p>
    <w:p w14:paraId="59C7D084" w14:textId="18410A12" w:rsidR="00233E76" w:rsidRDefault="003142AB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D49D5">
        <w:rPr>
          <w:sz w:val="24"/>
          <w:szCs w:val="24"/>
        </w:rPr>
        <w:t>Azárenka</w:t>
      </w:r>
      <w:proofErr w:type="spellEnd"/>
      <w:r w:rsidR="006018B4">
        <w:rPr>
          <w:sz w:val="24"/>
          <w:szCs w:val="24"/>
        </w:rPr>
        <w:t>: 6-1 6-2</w:t>
      </w:r>
    </w:p>
    <w:p w14:paraId="3ACF6D1C" w14:textId="6666BD6E" w:rsidR="003142AB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0E7E0C71" w14:textId="4589B711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4F40D03B" w14:textId="0808153C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33 winners</w:t>
      </w:r>
    </w:p>
    <w:p w14:paraId="39234A8E" w14:textId="209B3980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Five unforced errors</w:t>
      </w:r>
    </w:p>
    <w:p w14:paraId="7DF9A0F1" w14:textId="40B7F67F" w:rsidR="00425327" w:rsidRDefault="00425327" w:rsidP="004954D3">
      <w:pPr>
        <w:spacing w:after="0" w:line="240" w:lineRule="auto"/>
        <w:jc w:val="both"/>
        <w:rPr>
          <w:sz w:val="24"/>
          <w:szCs w:val="24"/>
        </w:rPr>
      </w:pPr>
    </w:p>
    <w:p w14:paraId="6C783928" w14:textId="14A4803B" w:rsidR="00425327" w:rsidRDefault="00425327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</w:t>
      </w:r>
      <w:r w:rsidR="00D76060">
        <w:rPr>
          <w:sz w:val="24"/>
          <w:szCs w:val="24"/>
        </w:rPr>
        <w:t>: 6-0 6-1</w:t>
      </w:r>
    </w:p>
    <w:p w14:paraId="02B572B4" w14:textId="4824CB02" w:rsidR="00425327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aces</w:t>
      </w:r>
    </w:p>
    <w:p w14:paraId="468CE2CB" w14:textId="418AC466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039D5F5D" w14:textId="6E12B8F7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winners</w:t>
      </w:r>
    </w:p>
    <w:p w14:paraId="5F4EDCC1" w14:textId="3C07BA94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Seven unforced errors</w:t>
      </w:r>
    </w:p>
    <w:p w14:paraId="0F8D8394" w14:textId="55A3E5C4" w:rsidR="008C07EA" w:rsidRDefault="008C07EA" w:rsidP="004954D3">
      <w:pPr>
        <w:spacing w:after="0" w:line="240" w:lineRule="auto"/>
        <w:jc w:val="both"/>
        <w:rPr>
          <w:sz w:val="24"/>
          <w:szCs w:val="24"/>
        </w:rPr>
      </w:pPr>
    </w:p>
    <w:p w14:paraId="4B6712B7" w14:textId="185E112B" w:rsidR="00B51E31" w:rsidRDefault="0010231B" w:rsidP="00451D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</w:t>
      </w:r>
      <w:r w:rsidR="00414C22">
        <w:rPr>
          <w:sz w:val="24"/>
          <w:szCs w:val="24"/>
        </w:rPr>
        <w:t xml:space="preserve"> was in vintage form in her</w:t>
      </w:r>
      <w:r>
        <w:rPr>
          <w:sz w:val="24"/>
          <w:szCs w:val="24"/>
        </w:rPr>
        <w:t xml:space="preserve"> quarterfinal match against Wozniacki. </w:t>
      </w:r>
      <w:r w:rsidR="00242F5A">
        <w:rPr>
          <w:sz w:val="24"/>
          <w:szCs w:val="24"/>
        </w:rPr>
        <w:t>She</w:t>
      </w:r>
      <w:r w:rsidR="00B95EA1">
        <w:rPr>
          <w:sz w:val="24"/>
          <w:szCs w:val="24"/>
        </w:rPr>
        <w:t xml:space="preserve"> </w:t>
      </w:r>
      <w:r w:rsidR="00C94E00">
        <w:rPr>
          <w:sz w:val="24"/>
          <w:szCs w:val="24"/>
        </w:rPr>
        <w:t>broke in the second, fourth, and sixth games to win the first set</w:t>
      </w:r>
      <w:r w:rsidR="00565F33">
        <w:rPr>
          <w:sz w:val="24"/>
          <w:szCs w:val="24"/>
        </w:rPr>
        <w:t xml:space="preserve">. </w:t>
      </w:r>
      <w:r w:rsidR="00987B24">
        <w:rPr>
          <w:sz w:val="24"/>
          <w:szCs w:val="24"/>
        </w:rPr>
        <w:t>In the second set, Serena broke in the fourth game</w:t>
      </w:r>
      <w:r w:rsidR="002C4249">
        <w:rPr>
          <w:sz w:val="24"/>
          <w:szCs w:val="24"/>
        </w:rPr>
        <w:t xml:space="preserve">. </w:t>
      </w:r>
      <w:r w:rsidR="00B679BA">
        <w:rPr>
          <w:sz w:val="24"/>
          <w:szCs w:val="24"/>
        </w:rPr>
        <w:t xml:space="preserve">When Serena served for the match in the ninth game, Wozniacki won </w:t>
      </w:r>
      <w:r w:rsidR="00253679">
        <w:rPr>
          <w:sz w:val="24"/>
          <w:szCs w:val="24"/>
        </w:rPr>
        <w:t>Serena’s</w:t>
      </w:r>
      <w:r w:rsidR="00B679BA">
        <w:rPr>
          <w:sz w:val="24"/>
          <w:szCs w:val="24"/>
        </w:rPr>
        <w:t xml:space="preserve"> first</w:t>
      </w:r>
      <w:r w:rsidR="00253679">
        <w:rPr>
          <w:sz w:val="24"/>
          <w:szCs w:val="24"/>
        </w:rPr>
        <w:t xml:space="preserve"> service</w:t>
      </w:r>
      <w:r w:rsidR="00B679BA">
        <w:rPr>
          <w:sz w:val="24"/>
          <w:szCs w:val="24"/>
        </w:rPr>
        <w:t xml:space="preserve"> point</w:t>
      </w:r>
      <w:r w:rsidR="00D55FCF">
        <w:rPr>
          <w:sz w:val="24"/>
          <w:szCs w:val="24"/>
        </w:rPr>
        <w:t xml:space="preserve"> </w:t>
      </w:r>
      <w:r w:rsidR="00B679BA">
        <w:rPr>
          <w:sz w:val="24"/>
          <w:szCs w:val="24"/>
        </w:rPr>
        <w:t xml:space="preserve">with a crosscourt backhand winner. </w:t>
      </w:r>
      <w:r w:rsidR="00107EE4">
        <w:rPr>
          <w:sz w:val="24"/>
          <w:szCs w:val="24"/>
        </w:rPr>
        <w:t>But</w:t>
      </w:r>
      <w:r w:rsidR="00D2347D">
        <w:rPr>
          <w:sz w:val="24"/>
          <w:szCs w:val="24"/>
        </w:rPr>
        <w:t xml:space="preserve"> </w:t>
      </w:r>
      <w:r w:rsidR="00B679BA">
        <w:rPr>
          <w:sz w:val="24"/>
          <w:szCs w:val="24"/>
        </w:rPr>
        <w:t>Serena</w:t>
      </w:r>
      <w:r w:rsidR="00D2347D">
        <w:rPr>
          <w:sz w:val="24"/>
          <w:szCs w:val="24"/>
        </w:rPr>
        <w:t xml:space="preserve"> </w:t>
      </w:r>
      <w:r w:rsidR="00AC6F47">
        <w:rPr>
          <w:sz w:val="24"/>
          <w:szCs w:val="24"/>
        </w:rPr>
        <w:t xml:space="preserve">won </w:t>
      </w:r>
      <w:r w:rsidR="005B3879">
        <w:rPr>
          <w:sz w:val="24"/>
          <w:szCs w:val="24"/>
        </w:rPr>
        <w:t>the last four</w:t>
      </w:r>
      <w:r w:rsidR="00AC6F47">
        <w:rPr>
          <w:sz w:val="24"/>
          <w:szCs w:val="24"/>
        </w:rPr>
        <w:t xml:space="preserve"> points </w:t>
      </w:r>
      <w:r w:rsidR="00D56630">
        <w:rPr>
          <w:sz w:val="24"/>
          <w:szCs w:val="24"/>
        </w:rPr>
        <w:t>with</w:t>
      </w:r>
      <w:r w:rsidR="00C5517F">
        <w:rPr>
          <w:sz w:val="24"/>
          <w:szCs w:val="24"/>
        </w:rPr>
        <w:t xml:space="preserve"> </w:t>
      </w:r>
      <w:r w:rsidR="008B43FD">
        <w:rPr>
          <w:sz w:val="24"/>
          <w:szCs w:val="24"/>
        </w:rPr>
        <w:t>her sixth ace</w:t>
      </w:r>
      <w:r w:rsidR="00221FE1">
        <w:rPr>
          <w:sz w:val="24"/>
          <w:szCs w:val="24"/>
        </w:rPr>
        <w:t xml:space="preserve"> and three winners</w:t>
      </w:r>
      <w:r w:rsidR="008B43FD">
        <w:rPr>
          <w:sz w:val="24"/>
          <w:szCs w:val="24"/>
        </w:rPr>
        <w:t xml:space="preserve">. </w:t>
      </w:r>
    </w:p>
    <w:p w14:paraId="2E5DC9FC" w14:textId="5F1A9054" w:rsidR="007A2499" w:rsidRPr="0023212D" w:rsidRDefault="007A2499" w:rsidP="004954D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4DDF6AC" w14:textId="44C10E89" w:rsidR="007A2499" w:rsidRPr="00A447D9" w:rsidRDefault="007A2499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lastRenderedPageBreak/>
        <w:t>2013 BRISBANE INTERNATIONAL</w:t>
      </w:r>
      <w:r w:rsidR="00E9694D">
        <w:rPr>
          <w:b/>
          <w:bCs/>
          <w:sz w:val="24"/>
          <w:szCs w:val="24"/>
        </w:rPr>
        <w:t xml:space="preserve"> – WOMEN’S SINGLES</w:t>
      </w:r>
    </w:p>
    <w:p w14:paraId="2A7B25A1" w14:textId="77777777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Australian Open is the first Grand Slam tournament of the year. The Australian Open series is a group of tune-up tournaments that lead up to the Australian Open. </w:t>
      </w:r>
      <w:r w:rsidRPr="00C878BE">
        <w:rPr>
          <w:sz w:val="24"/>
          <w:szCs w:val="24"/>
        </w:rPr>
        <w:t>The Brisbane International is</w:t>
      </w:r>
      <w:r>
        <w:rPr>
          <w:sz w:val="24"/>
          <w:szCs w:val="24"/>
        </w:rPr>
        <w:t xml:space="preserve"> the first tournament of the year in the Australian Open series. It is held at the Queensland Tennis Center in Brisbane, which is in the Australian state of Queensland. </w:t>
      </w:r>
    </w:p>
    <w:p w14:paraId="508EF643" w14:textId="77777777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</w:p>
    <w:p w14:paraId="7726131C" w14:textId="54190303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first played in Brisbane in 2012. </w:t>
      </w:r>
      <w:r w:rsidR="00CB4492">
        <w:rPr>
          <w:sz w:val="24"/>
          <w:szCs w:val="24"/>
        </w:rPr>
        <w:t xml:space="preserve">After she won her </w:t>
      </w:r>
      <w:r w:rsidR="005D208C">
        <w:rPr>
          <w:sz w:val="24"/>
          <w:szCs w:val="24"/>
        </w:rPr>
        <w:t>opener</w:t>
      </w:r>
      <w:r w:rsidR="00CB4492">
        <w:rPr>
          <w:sz w:val="24"/>
          <w:szCs w:val="24"/>
        </w:rPr>
        <w:t xml:space="preserve"> against Jovanovski,</w:t>
      </w:r>
      <w:r w:rsidR="00DD27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she withdrew from the tournament with a left ankle </w:t>
      </w:r>
      <w:r w:rsidR="00CB4492">
        <w:rPr>
          <w:sz w:val="24"/>
          <w:szCs w:val="24"/>
        </w:rPr>
        <w:t>injury</w:t>
      </w:r>
      <w:r w:rsidR="002D3963">
        <w:rPr>
          <w:sz w:val="24"/>
          <w:szCs w:val="24"/>
        </w:rPr>
        <w:t xml:space="preserve">. </w:t>
      </w:r>
      <w:r w:rsidR="00107EE4">
        <w:rPr>
          <w:sz w:val="24"/>
          <w:szCs w:val="24"/>
        </w:rPr>
        <w:t>But</w:t>
      </w:r>
      <w:r w:rsidR="002D3963">
        <w:rPr>
          <w:sz w:val="24"/>
          <w:szCs w:val="24"/>
        </w:rPr>
        <w:t xml:space="preserve"> </w:t>
      </w:r>
      <w:r w:rsidR="001C704B">
        <w:rPr>
          <w:sz w:val="24"/>
          <w:szCs w:val="24"/>
        </w:rPr>
        <w:t xml:space="preserve">she </w:t>
      </w:r>
      <w:r w:rsidR="005E61DD">
        <w:rPr>
          <w:sz w:val="24"/>
          <w:szCs w:val="24"/>
        </w:rPr>
        <w:t>went</w:t>
      </w:r>
      <w:r w:rsidR="00473D10">
        <w:rPr>
          <w:sz w:val="24"/>
          <w:szCs w:val="24"/>
        </w:rPr>
        <w:t xml:space="preserve"> </w:t>
      </w:r>
      <w:r w:rsidR="001C704B">
        <w:rPr>
          <w:sz w:val="24"/>
          <w:szCs w:val="24"/>
        </w:rPr>
        <w:t>one step further in 2013</w:t>
      </w:r>
      <w:r w:rsidR="00292682">
        <w:rPr>
          <w:sz w:val="24"/>
          <w:szCs w:val="24"/>
        </w:rPr>
        <w:t xml:space="preserve"> and</w:t>
      </w:r>
      <w:r w:rsidR="0080570A">
        <w:rPr>
          <w:sz w:val="24"/>
          <w:szCs w:val="24"/>
        </w:rPr>
        <w:t xml:space="preserve"> won the title without dropping a set</w:t>
      </w:r>
      <w:r>
        <w:rPr>
          <w:sz w:val="24"/>
          <w:szCs w:val="24"/>
        </w:rPr>
        <w:t xml:space="preserve">: </w:t>
      </w:r>
    </w:p>
    <w:p w14:paraId="511767A0" w14:textId="761EFF2E" w:rsidR="00183AB5" w:rsidRPr="00AB36CA" w:rsidRDefault="00183AB5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9EF427D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A560B">
        <w:rPr>
          <w:sz w:val="24"/>
          <w:szCs w:val="24"/>
        </w:rPr>
        <w:t xml:space="preserve">Varvara </w:t>
      </w:r>
      <w:proofErr w:type="spellStart"/>
      <w:r w:rsidRPr="006A560B">
        <w:rPr>
          <w:sz w:val="24"/>
          <w:szCs w:val="24"/>
        </w:rPr>
        <w:t>Lepchenko</w:t>
      </w:r>
      <w:proofErr w:type="spellEnd"/>
      <w:r>
        <w:rPr>
          <w:sz w:val="24"/>
          <w:szCs w:val="24"/>
        </w:rPr>
        <w:t xml:space="preserve"> (USA): </w:t>
      </w:r>
      <w:r w:rsidRPr="00C878BE">
        <w:rPr>
          <w:sz w:val="24"/>
          <w:szCs w:val="24"/>
        </w:rPr>
        <w:t>6-2 6-1</w:t>
      </w:r>
    </w:p>
    <w:p w14:paraId="3AD67553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2291C">
        <w:rPr>
          <w:sz w:val="24"/>
          <w:szCs w:val="24"/>
        </w:rPr>
        <w:t>Alizé Cornet</w:t>
      </w:r>
      <w:r>
        <w:rPr>
          <w:sz w:val="24"/>
          <w:szCs w:val="24"/>
        </w:rPr>
        <w:t xml:space="preserve"> (FRANCE): </w:t>
      </w:r>
      <w:r w:rsidRPr="00C878BE">
        <w:rPr>
          <w:sz w:val="24"/>
          <w:szCs w:val="24"/>
        </w:rPr>
        <w:t>6-2 6-2</w:t>
      </w:r>
    </w:p>
    <w:p w14:paraId="505FC8AB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Sloane Stephens (USA): </w:t>
      </w:r>
      <w:r w:rsidRPr="00C878BE">
        <w:rPr>
          <w:sz w:val="24"/>
          <w:szCs w:val="24"/>
        </w:rPr>
        <w:t>6-4 6-3</w:t>
      </w:r>
    </w:p>
    <w:p w14:paraId="013ED5EB" w14:textId="3AD84AD4" w:rsidR="00153D93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772DEF">
        <w:rPr>
          <w:sz w:val="24"/>
          <w:szCs w:val="24"/>
          <w:lang w:val="en"/>
        </w:rPr>
        <w:t>Pavlyuchenkova</w:t>
      </w:r>
      <w:r>
        <w:rPr>
          <w:sz w:val="24"/>
          <w:szCs w:val="24"/>
          <w:lang w:val="en"/>
        </w:rPr>
        <w:t>:</w:t>
      </w:r>
      <w:r>
        <w:rPr>
          <w:sz w:val="24"/>
          <w:szCs w:val="24"/>
        </w:rPr>
        <w:t xml:space="preserve"> </w:t>
      </w:r>
      <w:r w:rsidRPr="000F6DAC">
        <w:rPr>
          <w:sz w:val="24"/>
          <w:szCs w:val="24"/>
        </w:rPr>
        <w:t>6-2 6-1</w:t>
      </w:r>
    </w:p>
    <w:p w14:paraId="41A4507E" w14:textId="77777777" w:rsidR="008F31F2" w:rsidRDefault="008F31F2" w:rsidP="004954D3">
      <w:pPr>
        <w:spacing w:after="0" w:line="240" w:lineRule="auto"/>
        <w:jc w:val="both"/>
        <w:rPr>
          <w:sz w:val="24"/>
          <w:szCs w:val="24"/>
        </w:rPr>
      </w:pPr>
    </w:p>
    <w:p w14:paraId="7D18349E" w14:textId="4A27C063" w:rsidR="00CF6292" w:rsidRDefault="00013112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r w:rsidR="00AF413B">
        <w:rPr>
          <w:sz w:val="24"/>
          <w:szCs w:val="24"/>
        </w:rPr>
        <w:t xml:space="preserve">Serena and </w:t>
      </w:r>
      <w:r w:rsidR="00AF413B" w:rsidRPr="00772DEF">
        <w:rPr>
          <w:sz w:val="24"/>
          <w:szCs w:val="24"/>
          <w:lang w:val="en"/>
        </w:rPr>
        <w:t>Pavlyuchenkova</w:t>
      </w:r>
      <w:r w:rsidR="00AF413B">
        <w:rPr>
          <w:sz w:val="24"/>
          <w:szCs w:val="24"/>
          <w:lang w:val="en"/>
        </w:rPr>
        <w:t xml:space="preserve"> traded service holds for the first four games before Serena won seven games in a row. </w:t>
      </w:r>
      <w:r w:rsidR="007A1A65" w:rsidRPr="00772DEF">
        <w:rPr>
          <w:sz w:val="24"/>
          <w:szCs w:val="24"/>
          <w:lang w:val="en"/>
        </w:rPr>
        <w:t>Pavlyuchenkova</w:t>
      </w:r>
      <w:r w:rsidR="007A1A65">
        <w:rPr>
          <w:sz w:val="24"/>
          <w:szCs w:val="24"/>
          <w:lang w:val="en"/>
        </w:rPr>
        <w:t xml:space="preserve"> </w:t>
      </w:r>
      <w:r w:rsidR="0089603E">
        <w:rPr>
          <w:sz w:val="24"/>
          <w:szCs w:val="24"/>
          <w:lang w:val="en"/>
        </w:rPr>
        <w:t xml:space="preserve">held </w:t>
      </w:r>
      <w:r w:rsidR="007A1A65">
        <w:rPr>
          <w:sz w:val="24"/>
          <w:szCs w:val="24"/>
          <w:lang w:val="en"/>
        </w:rPr>
        <w:t xml:space="preserve">in the </w:t>
      </w:r>
      <w:r w:rsidR="00D43504">
        <w:rPr>
          <w:sz w:val="24"/>
          <w:szCs w:val="24"/>
          <w:lang w:val="en"/>
        </w:rPr>
        <w:t>fourth</w:t>
      </w:r>
      <w:r w:rsidR="007A1A65">
        <w:rPr>
          <w:sz w:val="24"/>
          <w:szCs w:val="24"/>
          <w:lang w:val="en"/>
        </w:rPr>
        <w:t xml:space="preserve"> game</w:t>
      </w:r>
      <w:r w:rsidR="00A51F3D">
        <w:rPr>
          <w:sz w:val="24"/>
          <w:szCs w:val="24"/>
          <w:lang w:val="en"/>
        </w:rPr>
        <w:t xml:space="preserve"> of the second set</w:t>
      </w:r>
      <w:r w:rsidR="007A1A65">
        <w:rPr>
          <w:sz w:val="24"/>
          <w:szCs w:val="24"/>
          <w:lang w:val="en"/>
        </w:rPr>
        <w:t xml:space="preserve">. </w:t>
      </w:r>
      <w:r w:rsidR="00033D72">
        <w:rPr>
          <w:sz w:val="24"/>
          <w:szCs w:val="24"/>
          <w:lang w:val="en"/>
        </w:rPr>
        <w:t>But</w:t>
      </w:r>
      <w:r w:rsidR="004C2EA7">
        <w:rPr>
          <w:sz w:val="24"/>
          <w:szCs w:val="24"/>
          <w:lang w:val="en"/>
        </w:rPr>
        <w:t xml:space="preserve"> </w:t>
      </w:r>
      <w:r w:rsidR="00134908">
        <w:rPr>
          <w:sz w:val="24"/>
          <w:szCs w:val="24"/>
          <w:lang w:val="en"/>
        </w:rPr>
        <w:t xml:space="preserve">Serena won the last three games to win her first Brisbane International </w:t>
      </w:r>
      <w:r w:rsidR="00712F1F">
        <w:rPr>
          <w:sz w:val="24"/>
          <w:szCs w:val="24"/>
          <w:lang w:val="en"/>
        </w:rPr>
        <w:t>title</w:t>
      </w:r>
      <w:r w:rsidR="00134908">
        <w:rPr>
          <w:sz w:val="24"/>
          <w:szCs w:val="24"/>
          <w:lang w:val="en"/>
        </w:rPr>
        <w:t xml:space="preserve">. </w:t>
      </w:r>
    </w:p>
    <w:p w14:paraId="4805DB3F" w14:textId="77777777" w:rsidR="00CF6292" w:rsidRDefault="00CF6292" w:rsidP="004954D3">
      <w:pPr>
        <w:spacing w:after="0" w:line="240" w:lineRule="auto"/>
        <w:jc w:val="both"/>
        <w:rPr>
          <w:sz w:val="24"/>
          <w:szCs w:val="24"/>
        </w:rPr>
      </w:pPr>
    </w:p>
    <w:p w14:paraId="3B930ABC" w14:textId="158D1DED" w:rsidR="00154E20" w:rsidRPr="00A447D9" w:rsidRDefault="000628C5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 xml:space="preserve">2014 </w:t>
      </w:r>
      <w:r w:rsidR="00C878BE" w:rsidRPr="00A447D9">
        <w:rPr>
          <w:b/>
          <w:bCs/>
          <w:sz w:val="24"/>
          <w:szCs w:val="24"/>
        </w:rPr>
        <w:t>BRISBANE INTERNATIONAL</w:t>
      </w:r>
      <w:r w:rsidR="003D2F8F" w:rsidRPr="00A447D9">
        <w:rPr>
          <w:b/>
          <w:bCs/>
          <w:sz w:val="24"/>
          <w:szCs w:val="24"/>
        </w:rPr>
        <w:t xml:space="preserve"> </w:t>
      </w:r>
      <w:r w:rsidR="00D43F2F">
        <w:rPr>
          <w:b/>
          <w:bCs/>
          <w:sz w:val="24"/>
          <w:szCs w:val="24"/>
        </w:rPr>
        <w:t>– WOMEN’S SINGLES</w:t>
      </w:r>
    </w:p>
    <w:p w14:paraId="7CCECB49" w14:textId="12746DD1" w:rsidR="00A80206" w:rsidRDefault="008177E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F6292">
        <w:rPr>
          <w:sz w:val="24"/>
          <w:szCs w:val="24"/>
        </w:rPr>
        <w:t>erena</w:t>
      </w:r>
      <w:r w:rsidR="00874632">
        <w:rPr>
          <w:sz w:val="24"/>
          <w:szCs w:val="24"/>
        </w:rPr>
        <w:t xml:space="preserve"> won the Brisbane International</w:t>
      </w:r>
      <w:r w:rsidR="008E487D">
        <w:rPr>
          <w:sz w:val="24"/>
          <w:szCs w:val="24"/>
        </w:rPr>
        <w:t xml:space="preserve"> for</w:t>
      </w:r>
      <w:r w:rsidR="00874632">
        <w:rPr>
          <w:sz w:val="24"/>
          <w:szCs w:val="24"/>
        </w:rPr>
        <w:t xml:space="preserve"> a second straight year</w:t>
      </w:r>
      <w:r w:rsidR="00181339">
        <w:rPr>
          <w:sz w:val="24"/>
          <w:szCs w:val="24"/>
        </w:rPr>
        <w:t xml:space="preserve">. She </w:t>
      </w:r>
      <w:r w:rsidR="00D447D1">
        <w:rPr>
          <w:sz w:val="24"/>
          <w:szCs w:val="24"/>
        </w:rPr>
        <w:t>did not play</w:t>
      </w:r>
      <w:r w:rsidR="00181339">
        <w:rPr>
          <w:sz w:val="24"/>
          <w:szCs w:val="24"/>
        </w:rPr>
        <w:t xml:space="preserve"> her best. But </w:t>
      </w:r>
      <w:r w:rsidR="00B97AF5">
        <w:rPr>
          <w:sz w:val="24"/>
          <w:szCs w:val="24"/>
        </w:rPr>
        <w:t xml:space="preserve">it </w:t>
      </w:r>
      <w:r w:rsidR="00A12685">
        <w:rPr>
          <w:sz w:val="24"/>
          <w:szCs w:val="24"/>
        </w:rPr>
        <w:t>was</w:t>
      </w:r>
      <w:r w:rsidR="00B97AF5">
        <w:rPr>
          <w:sz w:val="24"/>
          <w:szCs w:val="24"/>
        </w:rPr>
        <w:t xml:space="preserve"> not her worst either. S</w:t>
      </w:r>
      <w:r w:rsidR="00181339">
        <w:rPr>
          <w:sz w:val="24"/>
          <w:szCs w:val="24"/>
        </w:rPr>
        <w:t xml:space="preserve">he </w:t>
      </w:r>
      <w:r w:rsidR="00356527">
        <w:rPr>
          <w:sz w:val="24"/>
          <w:szCs w:val="24"/>
        </w:rPr>
        <w:t>became</w:t>
      </w:r>
      <w:r w:rsidR="00C02083">
        <w:rPr>
          <w:sz w:val="24"/>
          <w:szCs w:val="24"/>
        </w:rPr>
        <w:t xml:space="preserve"> the </w:t>
      </w:r>
      <w:r w:rsidR="004878DF">
        <w:rPr>
          <w:b/>
          <w:bCs/>
          <w:sz w:val="24"/>
          <w:szCs w:val="24"/>
        </w:rPr>
        <w:t>FIRST</w:t>
      </w:r>
      <w:r w:rsidR="00C02083">
        <w:rPr>
          <w:sz w:val="24"/>
          <w:szCs w:val="24"/>
        </w:rPr>
        <w:t xml:space="preserve"> woman to </w:t>
      </w:r>
      <w:r w:rsidR="00CF454E">
        <w:rPr>
          <w:sz w:val="24"/>
          <w:szCs w:val="24"/>
        </w:rPr>
        <w:t>successfully</w:t>
      </w:r>
      <w:r w:rsidR="008267CD">
        <w:rPr>
          <w:sz w:val="24"/>
          <w:szCs w:val="24"/>
        </w:rPr>
        <w:t xml:space="preserve"> defend her title</w:t>
      </w:r>
      <w:r w:rsidR="0056442A">
        <w:rPr>
          <w:sz w:val="24"/>
          <w:szCs w:val="24"/>
        </w:rPr>
        <w:t xml:space="preserve"> </w:t>
      </w:r>
      <w:r w:rsidR="00C02083">
        <w:rPr>
          <w:sz w:val="24"/>
          <w:szCs w:val="24"/>
        </w:rPr>
        <w:t xml:space="preserve">at the event: </w:t>
      </w:r>
    </w:p>
    <w:p w14:paraId="64E7A246" w14:textId="3C29D48F" w:rsidR="00AB36CA" w:rsidRPr="00AB36CA" w:rsidRDefault="00AB36CA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418A0ED" w14:textId="5C259FE8" w:rsidR="00565D48" w:rsidRDefault="00662C31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Andrea </w:t>
      </w:r>
      <w:r w:rsidR="008C2F68">
        <w:rPr>
          <w:sz w:val="24"/>
          <w:szCs w:val="24"/>
        </w:rPr>
        <w:t>Petkovic</w:t>
      </w:r>
      <w:r>
        <w:rPr>
          <w:sz w:val="24"/>
          <w:szCs w:val="24"/>
        </w:rPr>
        <w:t xml:space="preserve"> (GERMANY)</w:t>
      </w:r>
      <w:r w:rsidR="008C2F68"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6-4 6-4</w:t>
      </w:r>
    </w:p>
    <w:p w14:paraId="777A6928" w14:textId="7886F50E" w:rsidR="00605357" w:rsidRDefault="00605357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605357">
        <w:rPr>
          <w:sz w:val="24"/>
          <w:szCs w:val="24"/>
        </w:rPr>
        <w:t>Cibulková</w:t>
      </w:r>
      <w:r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6-3 6-3</w:t>
      </w:r>
    </w:p>
    <w:p w14:paraId="052658EE" w14:textId="754CF1D5" w:rsidR="0008636B" w:rsidRDefault="00931DE4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</w:t>
      </w:r>
      <w:r w:rsidR="00605357"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6-2 7-6(9-7)</w:t>
      </w:r>
    </w:p>
    <w:p w14:paraId="23BA1F7C" w14:textId="2EB15601" w:rsidR="006B392A" w:rsidRDefault="0008636B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6B392A">
        <w:rPr>
          <w:sz w:val="24"/>
          <w:szCs w:val="24"/>
        </w:rPr>
        <w:t>Azárenka</w:t>
      </w:r>
      <w:proofErr w:type="spellEnd"/>
      <w:r>
        <w:rPr>
          <w:sz w:val="24"/>
          <w:szCs w:val="24"/>
        </w:rPr>
        <w:t>: 6-4 7-5</w:t>
      </w:r>
      <w:r w:rsidR="008067FC" w:rsidRPr="008C2F68">
        <w:rPr>
          <w:sz w:val="24"/>
          <w:szCs w:val="24"/>
        </w:rPr>
        <w:t xml:space="preserve"> </w:t>
      </w:r>
    </w:p>
    <w:p w14:paraId="134384BD" w14:textId="77777777" w:rsidR="006B392A" w:rsidRDefault="006B392A" w:rsidP="004954D3">
      <w:pPr>
        <w:spacing w:after="0" w:line="240" w:lineRule="auto"/>
        <w:jc w:val="both"/>
        <w:rPr>
          <w:sz w:val="24"/>
          <w:szCs w:val="24"/>
        </w:rPr>
      </w:pPr>
    </w:p>
    <w:p w14:paraId="642A3EB6" w14:textId="72A363DB" w:rsidR="001E462C" w:rsidRDefault="00807D3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8E5659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 in her opener against Petkovic</w:t>
      </w:r>
      <w:r w:rsidR="00F641B6">
        <w:rPr>
          <w:sz w:val="24"/>
          <w:szCs w:val="24"/>
        </w:rPr>
        <w:t xml:space="preserve">. </w:t>
      </w:r>
      <w:r w:rsidR="00962E11">
        <w:rPr>
          <w:sz w:val="24"/>
          <w:szCs w:val="24"/>
        </w:rPr>
        <w:t>In the first set, b</w:t>
      </w:r>
      <w:r w:rsidR="00667627">
        <w:rPr>
          <w:sz w:val="24"/>
          <w:szCs w:val="24"/>
        </w:rPr>
        <w:t>oth players</w:t>
      </w:r>
      <w:r w:rsidR="00C7667E">
        <w:rPr>
          <w:sz w:val="24"/>
          <w:szCs w:val="24"/>
        </w:rPr>
        <w:t xml:space="preserve"> traded breaks </w:t>
      </w:r>
      <w:r w:rsidR="000F1150">
        <w:rPr>
          <w:sz w:val="24"/>
          <w:szCs w:val="24"/>
        </w:rPr>
        <w:t>in the third and fourth games</w:t>
      </w:r>
      <w:r w:rsidR="00C2511A">
        <w:rPr>
          <w:sz w:val="24"/>
          <w:szCs w:val="24"/>
        </w:rPr>
        <w:t xml:space="preserve">. </w:t>
      </w:r>
      <w:r w:rsidR="00962E11">
        <w:rPr>
          <w:sz w:val="24"/>
          <w:szCs w:val="24"/>
        </w:rPr>
        <w:t xml:space="preserve">Then, </w:t>
      </w:r>
      <w:r w:rsidR="000518BE">
        <w:rPr>
          <w:sz w:val="24"/>
          <w:szCs w:val="24"/>
        </w:rPr>
        <w:t xml:space="preserve">Serena </w:t>
      </w:r>
      <w:r w:rsidR="00B532E6">
        <w:rPr>
          <w:sz w:val="24"/>
          <w:szCs w:val="24"/>
        </w:rPr>
        <w:t>broke in the ninth</w:t>
      </w:r>
      <w:r w:rsidR="00962E11">
        <w:rPr>
          <w:sz w:val="24"/>
          <w:szCs w:val="24"/>
        </w:rPr>
        <w:t xml:space="preserve"> game</w:t>
      </w:r>
      <w:r w:rsidR="000518BE">
        <w:rPr>
          <w:sz w:val="24"/>
          <w:szCs w:val="24"/>
        </w:rPr>
        <w:t>.</w:t>
      </w:r>
      <w:r w:rsidR="000B0F4B">
        <w:rPr>
          <w:sz w:val="24"/>
          <w:szCs w:val="24"/>
        </w:rPr>
        <w:t xml:space="preserve"> In the second set, </w:t>
      </w:r>
      <w:r w:rsidR="00BD429C">
        <w:rPr>
          <w:sz w:val="24"/>
          <w:szCs w:val="24"/>
        </w:rPr>
        <w:t>she</w:t>
      </w:r>
      <w:r w:rsidR="00942A5A">
        <w:rPr>
          <w:sz w:val="24"/>
          <w:szCs w:val="24"/>
        </w:rPr>
        <w:t xml:space="preserve"> broke in the fifth game</w:t>
      </w:r>
      <w:r w:rsidR="009D489B">
        <w:rPr>
          <w:sz w:val="24"/>
          <w:szCs w:val="24"/>
        </w:rPr>
        <w:t>.</w:t>
      </w:r>
      <w:r w:rsidR="00FB25D2">
        <w:rPr>
          <w:sz w:val="24"/>
          <w:szCs w:val="24"/>
        </w:rPr>
        <w:t xml:space="preserve"> </w:t>
      </w:r>
    </w:p>
    <w:p w14:paraId="07D33133" w14:textId="77777777" w:rsidR="001E462C" w:rsidRDefault="001E462C" w:rsidP="004954D3">
      <w:pPr>
        <w:spacing w:after="0" w:line="240" w:lineRule="auto"/>
        <w:jc w:val="both"/>
        <w:rPr>
          <w:sz w:val="24"/>
          <w:szCs w:val="24"/>
        </w:rPr>
      </w:pPr>
    </w:p>
    <w:p w14:paraId="12EF7718" w14:textId="33138FA7" w:rsidR="0084219B" w:rsidRDefault="001E462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</w:t>
      </w:r>
      <w:r w:rsidR="00E94CA0">
        <w:rPr>
          <w:sz w:val="24"/>
          <w:szCs w:val="24"/>
        </w:rPr>
        <w:t>third-round</w:t>
      </w:r>
      <w:r>
        <w:rPr>
          <w:sz w:val="24"/>
          <w:szCs w:val="24"/>
        </w:rPr>
        <w:t xml:space="preserve"> match against </w:t>
      </w:r>
      <w:r w:rsidRPr="00605357">
        <w:rPr>
          <w:sz w:val="24"/>
          <w:szCs w:val="24"/>
        </w:rPr>
        <w:t>Cibulková</w:t>
      </w:r>
      <w:r w:rsidR="00BB5972">
        <w:rPr>
          <w:sz w:val="24"/>
          <w:szCs w:val="24"/>
        </w:rPr>
        <w:t xml:space="preserve">, </w:t>
      </w:r>
      <w:r w:rsidR="007B4D8B">
        <w:rPr>
          <w:sz w:val="24"/>
          <w:szCs w:val="24"/>
        </w:rPr>
        <w:t xml:space="preserve">both players traded service holds for the first seven games before </w:t>
      </w:r>
      <w:r w:rsidR="000E1DA8">
        <w:rPr>
          <w:sz w:val="24"/>
          <w:szCs w:val="24"/>
        </w:rPr>
        <w:t xml:space="preserve">Serena broke </w:t>
      </w:r>
      <w:r w:rsidR="00BB5972">
        <w:rPr>
          <w:sz w:val="24"/>
          <w:szCs w:val="24"/>
        </w:rPr>
        <w:t>in the eighth game</w:t>
      </w:r>
      <w:r w:rsidR="00061DC4">
        <w:rPr>
          <w:sz w:val="24"/>
          <w:szCs w:val="24"/>
        </w:rPr>
        <w:t>.</w:t>
      </w:r>
      <w:r w:rsidR="00F10DAE">
        <w:rPr>
          <w:sz w:val="24"/>
          <w:szCs w:val="24"/>
        </w:rPr>
        <w:t xml:space="preserve"> Then, she successfully served out the first set to love in the ninth game.</w:t>
      </w:r>
      <w:r w:rsidR="00192354">
        <w:rPr>
          <w:sz w:val="24"/>
          <w:szCs w:val="24"/>
        </w:rPr>
        <w:t xml:space="preserve"> </w:t>
      </w:r>
      <w:r w:rsidR="00514B5A">
        <w:rPr>
          <w:sz w:val="24"/>
          <w:szCs w:val="24"/>
        </w:rPr>
        <w:t>In the second set</w:t>
      </w:r>
      <w:r w:rsidR="007C7530">
        <w:rPr>
          <w:sz w:val="24"/>
          <w:szCs w:val="24"/>
        </w:rPr>
        <w:t xml:space="preserve">, </w:t>
      </w:r>
      <w:r w:rsidR="00061DC4">
        <w:rPr>
          <w:sz w:val="24"/>
          <w:szCs w:val="24"/>
        </w:rPr>
        <w:t>she</w:t>
      </w:r>
      <w:r w:rsidR="008D2E62">
        <w:rPr>
          <w:sz w:val="24"/>
          <w:szCs w:val="24"/>
        </w:rPr>
        <w:t xml:space="preserve"> broke </w:t>
      </w:r>
      <w:r w:rsidR="007C1FAE">
        <w:rPr>
          <w:sz w:val="24"/>
          <w:szCs w:val="24"/>
        </w:rPr>
        <w:t xml:space="preserve">in the first </w:t>
      </w:r>
      <w:r w:rsidR="002402F4">
        <w:rPr>
          <w:sz w:val="24"/>
          <w:szCs w:val="24"/>
        </w:rPr>
        <w:t xml:space="preserve">and ninth </w:t>
      </w:r>
      <w:r w:rsidR="007C1FAE">
        <w:rPr>
          <w:sz w:val="24"/>
          <w:szCs w:val="24"/>
        </w:rPr>
        <w:t>game</w:t>
      </w:r>
      <w:r w:rsidR="002402F4">
        <w:rPr>
          <w:sz w:val="24"/>
          <w:szCs w:val="24"/>
        </w:rPr>
        <w:t>s</w:t>
      </w:r>
      <w:r w:rsidR="001B416A">
        <w:rPr>
          <w:sz w:val="24"/>
          <w:szCs w:val="24"/>
        </w:rPr>
        <w:t xml:space="preserve"> to win the match. </w:t>
      </w:r>
    </w:p>
    <w:p w14:paraId="7FC9C66F" w14:textId="7ACE8C54" w:rsidR="00844B9A" w:rsidRDefault="00844B9A" w:rsidP="004954D3">
      <w:pPr>
        <w:spacing w:after="0" w:line="240" w:lineRule="auto"/>
        <w:jc w:val="both"/>
        <w:rPr>
          <w:sz w:val="24"/>
          <w:szCs w:val="24"/>
        </w:rPr>
      </w:pPr>
    </w:p>
    <w:p w14:paraId="60EA6408" w14:textId="29B6CC61" w:rsidR="00844B9A" w:rsidRDefault="00844B9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semifinal match against Sharapova, </w:t>
      </w:r>
      <w:r w:rsidR="00E01864">
        <w:rPr>
          <w:sz w:val="24"/>
          <w:szCs w:val="24"/>
        </w:rPr>
        <w:t xml:space="preserve">Serena </w:t>
      </w:r>
      <w:r w:rsidR="00763613">
        <w:rPr>
          <w:sz w:val="24"/>
          <w:szCs w:val="24"/>
        </w:rPr>
        <w:t>dropped serve</w:t>
      </w:r>
      <w:r w:rsidR="00E01864">
        <w:rPr>
          <w:sz w:val="24"/>
          <w:szCs w:val="24"/>
        </w:rPr>
        <w:t xml:space="preserve"> in the third game</w:t>
      </w:r>
      <w:r w:rsidR="0026173C">
        <w:rPr>
          <w:sz w:val="24"/>
          <w:szCs w:val="24"/>
        </w:rPr>
        <w:t>. Then,</w:t>
      </w:r>
      <w:r w:rsidR="00E01864">
        <w:rPr>
          <w:sz w:val="24"/>
          <w:szCs w:val="24"/>
        </w:rPr>
        <w:t xml:space="preserve"> she </w:t>
      </w:r>
      <w:r w:rsidR="00AD67A7">
        <w:rPr>
          <w:sz w:val="24"/>
          <w:szCs w:val="24"/>
        </w:rPr>
        <w:t>broke in the fourth, sixth, and eighth games</w:t>
      </w:r>
      <w:r w:rsidR="00E01864">
        <w:rPr>
          <w:sz w:val="24"/>
          <w:szCs w:val="24"/>
        </w:rPr>
        <w:t xml:space="preserve"> to win the first set.</w:t>
      </w:r>
      <w:r w:rsidR="00435786">
        <w:rPr>
          <w:sz w:val="24"/>
          <w:szCs w:val="24"/>
        </w:rPr>
        <w:t xml:space="preserve"> </w:t>
      </w:r>
      <w:r w:rsidR="00E23E11">
        <w:rPr>
          <w:sz w:val="24"/>
          <w:szCs w:val="24"/>
        </w:rPr>
        <w:t xml:space="preserve">She also dominated the </w:t>
      </w:r>
      <w:r w:rsidR="00D70CE1">
        <w:rPr>
          <w:sz w:val="24"/>
          <w:szCs w:val="24"/>
        </w:rPr>
        <w:t>second</w:t>
      </w:r>
      <w:r w:rsidR="00E23E11">
        <w:rPr>
          <w:sz w:val="24"/>
          <w:szCs w:val="24"/>
        </w:rPr>
        <w:t>-</w:t>
      </w:r>
      <w:r w:rsidR="00D70CE1">
        <w:rPr>
          <w:sz w:val="24"/>
          <w:szCs w:val="24"/>
        </w:rPr>
        <w:t>set</w:t>
      </w:r>
      <w:r w:rsidR="006C6EB1">
        <w:rPr>
          <w:sz w:val="24"/>
          <w:szCs w:val="24"/>
        </w:rPr>
        <w:t xml:space="preserve"> tiebreak.</w:t>
      </w:r>
      <w:r w:rsidR="00E76640">
        <w:rPr>
          <w:sz w:val="24"/>
          <w:szCs w:val="24"/>
        </w:rPr>
        <w:t xml:space="preserve"> </w:t>
      </w:r>
      <w:r w:rsidR="00225798">
        <w:rPr>
          <w:sz w:val="24"/>
          <w:szCs w:val="24"/>
        </w:rPr>
        <w:t xml:space="preserve"> </w:t>
      </w:r>
      <w:r w:rsidR="00D26054">
        <w:rPr>
          <w:sz w:val="24"/>
          <w:szCs w:val="24"/>
        </w:rPr>
        <w:t xml:space="preserve"> </w:t>
      </w:r>
      <w:r w:rsidR="007616D1">
        <w:rPr>
          <w:sz w:val="24"/>
          <w:szCs w:val="24"/>
        </w:rPr>
        <w:t xml:space="preserve"> </w:t>
      </w:r>
      <w:r w:rsidR="006C6EB1">
        <w:rPr>
          <w:sz w:val="24"/>
          <w:szCs w:val="24"/>
        </w:rPr>
        <w:t xml:space="preserve"> </w:t>
      </w:r>
      <w:r w:rsidR="00E01864">
        <w:rPr>
          <w:sz w:val="24"/>
          <w:szCs w:val="24"/>
        </w:rPr>
        <w:t xml:space="preserve"> </w:t>
      </w:r>
    </w:p>
    <w:p w14:paraId="104CB5E2" w14:textId="77777777" w:rsidR="002046EF" w:rsidRDefault="002046EF" w:rsidP="004954D3">
      <w:pPr>
        <w:spacing w:after="0" w:line="240" w:lineRule="auto"/>
        <w:jc w:val="both"/>
        <w:rPr>
          <w:sz w:val="24"/>
          <w:szCs w:val="24"/>
        </w:rPr>
      </w:pPr>
    </w:p>
    <w:p w14:paraId="4777CD4B" w14:textId="56C1C9FE" w:rsidR="0056442A" w:rsidRPr="00DE0841" w:rsidRDefault="00770F1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E71DAC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</w:t>
      </w:r>
      <w:r w:rsidR="002046EF">
        <w:rPr>
          <w:sz w:val="24"/>
          <w:szCs w:val="24"/>
        </w:rPr>
        <w:t xml:space="preserve"> against </w:t>
      </w:r>
      <w:proofErr w:type="spellStart"/>
      <w:r w:rsidR="006937E4" w:rsidRPr="006B392A">
        <w:rPr>
          <w:sz w:val="24"/>
          <w:szCs w:val="24"/>
        </w:rPr>
        <w:t>Azárenka</w:t>
      </w:r>
      <w:proofErr w:type="spellEnd"/>
      <w:r w:rsidR="006937E4">
        <w:rPr>
          <w:sz w:val="24"/>
          <w:szCs w:val="24"/>
        </w:rPr>
        <w:t xml:space="preserve"> in the </w:t>
      </w:r>
      <w:r w:rsidR="000D4730">
        <w:rPr>
          <w:sz w:val="24"/>
          <w:szCs w:val="24"/>
        </w:rPr>
        <w:t>championship match</w:t>
      </w:r>
      <w:r>
        <w:rPr>
          <w:sz w:val="24"/>
          <w:szCs w:val="24"/>
        </w:rPr>
        <w:t>.</w:t>
      </w:r>
      <w:r w:rsidR="00593E77">
        <w:rPr>
          <w:sz w:val="24"/>
          <w:szCs w:val="24"/>
        </w:rPr>
        <w:t xml:space="preserve"> In the first set,</w:t>
      </w:r>
      <w:r>
        <w:rPr>
          <w:sz w:val="24"/>
          <w:szCs w:val="24"/>
        </w:rPr>
        <w:t xml:space="preserve"> </w:t>
      </w:r>
      <w:r w:rsidR="00F97DF3">
        <w:rPr>
          <w:sz w:val="24"/>
          <w:szCs w:val="24"/>
        </w:rPr>
        <w:t>both players</w:t>
      </w:r>
      <w:r w:rsidR="0033305A">
        <w:rPr>
          <w:sz w:val="24"/>
          <w:szCs w:val="24"/>
        </w:rPr>
        <w:t xml:space="preserve"> </w:t>
      </w:r>
      <w:r w:rsidR="00F1390C" w:rsidRPr="006B392A">
        <w:rPr>
          <w:sz w:val="24"/>
          <w:szCs w:val="24"/>
        </w:rPr>
        <w:t xml:space="preserve">traded service holds </w:t>
      </w:r>
      <w:r w:rsidR="006F7F0C" w:rsidRPr="006B392A">
        <w:rPr>
          <w:sz w:val="24"/>
          <w:szCs w:val="24"/>
        </w:rPr>
        <w:t>for the first</w:t>
      </w:r>
      <w:r w:rsidR="00E14155" w:rsidRPr="006B392A">
        <w:rPr>
          <w:sz w:val="24"/>
          <w:szCs w:val="24"/>
        </w:rPr>
        <w:t xml:space="preserve"> six games</w:t>
      </w:r>
      <w:r w:rsidR="00A61544">
        <w:rPr>
          <w:sz w:val="24"/>
          <w:szCs w:val="24"/>
        </w:rPr>
        <w:t xml:space="preserve">. Then, </w:t>
      </w:r>
      <w:r w:rsidR="006947E9" w:rsidRPr="006B392A">
        <w:rPr>
          <w:sz w:val="24"/>
          <w:szCs w:val="24"/>
        </w:rPr>
        <w:t>Serena broke in the seventh game</w:t>
      </w:r>
      <w:r w:rsidR="00922EDB" w:rsidRPr="006B392A">
        <w:rPr>
          <w:sz w:val="24"/>
          <w:szCs w:val="24"/>
        </w:rPr>
        <w:t>.</w:t>
      </w:r>
      <w:r w:rsidR="00B66D06">
        <w:rPr>
          <w:sz w:val="24"/>
          <w:szCs w:val="24"/>
        </w:rPr>
        <w:t xml:space="preserve"> </w:t>
      </w:r>
      <w:r w:rsidR="00847D6B">
        <w:rPr>
          <w:sz w:val="24"/>
          <w:szCs w:val="24"/>
        </w:rPr>
        <w:t xml:space="preserve">In the second set, </w:t>
      </w:r>
      <w:r w:rsidR="00E34D83">
        <w:rPr>
          <w:sz w:val="24"/>
          <w:szCs w:val="24"/>
        </w:rPr>
        <w:t xml:space="preserve">Serena broke </w:t>
      </w:r>
      <w:proofErr w:type="spellStart"/>
      <w:r w:rsidR="00E34D83" w:rsidRPr="006B392A">
        <w:rPr>
          <w:sz w:val="24"/>
          <w:szCs w:val="24"/>
        </w:rPr>
        <w:t>Azárenka</w:t>
      </w:r>
      <w:proofErr w:type="spellEnd"/>
      <w:r w:rsidR="00E34D83">
        <w:rPr>
          <w:sz w:val="24"/>
          <w:szCs w:val="24"/>
        </w:rPr>
        <w:t xml:space="preserve"> in the first game</w:t>
      </w:r>
      <w:r w:rsidR="00947E6B">
        <w:rPr>
          <w:sz w:val="24"/>
          <w:szCs w:val="24"/>
        </w:rPr>
        <w:t>.</w:t>
      </w:r>
      <w:r w:rsidR="00AE3BA3">
        <w:rPr>
          <w:sz w:val="24"/>
          <w:szCs w:val="24"/>
        </w:rPr>
        <w:t xml:space="preserve"> </w:t>
      </w:r>
      <w:r w:rsidR="001F148C">
        <w:rPr>
          <w:sz w:val="24"/>
          <w:szCs w:val="24"/>
        </w:rPr>
        <w:t xml:space="preserve">Then, </w:t>
      </w:r>
      <w:proofErr w:type="spellStart"/>
      <w:r w:rsidR="004E6F64" w:rsidRPr="006B392A">
        <w:rPr>
          <w:sz w:val="24"/>
          <w:szCs w:val="24"/>
        </w:rPr>
        <w:t>Azárenka</w:t>
      </w:r>
      <w:proofErr w:type="spellEnd"/>
      <w:r w:rsidR="0068057B">
        <w:rPr>
          <w:sz w:val="24"/>
          <w:szCs w:val="24"/>
        </w:rPr>
        <w:t xml:space="preserve"> broke in the fourth and sixth games</w:t>
      </w:r>
      <w:r w:rsidR="00797C8B">
        <w:rPr>
          <w:sz w:val="24"/>
          <w:szCs w:val="24"/>
        </w:rPr>
        <w:t xml:space="preserve">. </w:t>
      </w:r>
      <w:r w:rsidR="0004184B">
        <w:rPr>
          <w:sz w:val="24"/>
          <w:szCs w:val="24"/>
        </w:rPr>
        <w:t>But</w:t>
      </w:r>
      <w:r w:rsidR="002B75B6" w:rsidRPr="006B392A">
        <w:rPr>
          <w:sz w:val="24"/>
          <w:szCs w:val="24"/>
        </w:rPr>
        <w:t xml:space="preserve"> </w:t>
      </w:r>
      <w:r w:rsidR="00C84BBB" w:rsidRPr="006B392A">
        <w:rPr>
          <w:sz w:val="24"/>
          <w:szCs w:val="24"/>
        </w:rPr>
        <w:t>Serena</w:t>
      </w:r>
      <w:r w:rsidR="00A31FF6">
        <w:rPr>
          <w:sz w:val="24"/>
          <w:szCs w:val="24"/>
        </w:rPr>
        <w:t xml:space="preserve"> </w:t>
      </w:r>
      <w:r w:rsidR="00A73D36">
        <w:rPr>
          <w:sz w:val="24"/>
          <w:szCs w:val="24"/>
        </w:rPr>
        <w:t>broke</w:t>
      </w:r>
      <w:r w:rsidR="00951B72">
        <w:rPr>
          <w:sz w:val="24"/>
          <w:szCs w:val="24"/>
        </w:rPr>
        <w:t xml:space="preserve"> </w:t>
      </w:r>
      <w:r w:rsidR="00A31FF6">
        <w:rPr>
          <w:sz w:val="24"/>
          <w:szCs w:val="24"/>
        </w:rPr>
        <w:t xml:space="preserve">in the seventh game. </w:t>
      </w:r>
      <w:r w:rsidR="00CA784E">
        <w:rPr>
          <w:sz w:val="24"/>
          <w:szCs w:val="24"/>
        </w:rPr>
        <w:t>In the 10</w:t>
      </w:r>
      <w:r w:rsidR="00CA784E" w:rsidRPr="00CA784E">
        <w:rPr>
          <w:sz w:val="24"/>
          <w:szCs w:val="24"/>
          <w:vertAlign w:val="superscript"/>
        </w:rPr>
        <w:t>th</w:t>
      </w:r>
      <w:r w:rsidR="00CA784E">
        <w:rPr>
          <w:sz w:val="24"/>
          <w:szCs w:val="24"/>
        </w:rPr>
        <w:t xml:space="preserve"> game, Serena lost </w:t>
      </w:r>
      <w:r w:rsidR="00DC29A8">
        <w:rPr>
          <w:sz w:val="24"/>
          <w:szCs w:val="24"/>
        </w:rPr>
        <w:t>her first two service points</w:t>
      </w:r>
      <w:r w:rsidR="00305325">
        <w:rPr>
          <w:sz w:val="24"/>
          <w:szCs w:val="24"/>
        </w:rPr>
        <w:t xml:space="preserve">. </w:t>
      </w:r>
      <w:r w:rsidR="003F736B">
        <w:rPr>
          <w:sz w:val="24"/>
          <w:szCs w:val="24"/>
        </w:rPr>
        <w:t>But</w:t>
      </w:r>
      <w:r w:rsidR="00CA784E">
        <w:rPr>
          <w:sz w:val="24"/>
          <w:szCs w:val="24"/>
        </w:rPr>
        <w:t xml:space="preserve"> she </w:t>
      </w:r>
      <w:r w:rsidR="00163E13">
        <w:rPr>
          <w:sz w:val="24"/>
          <w:szCs w:val="24"/>
        </w:rPr>
        <w:t>recovered to win</w:t>
      </w:r>
      <w:r w:rsidR="00CA784E">
        <w:rPr>
          <w:sz w:val="24"/>
          <w:szCs w:val="24"/>
        </w:rPr>
        <w:t xml:space="preserve"> the next four </w:t>
      </w:r>
      <w:r w:rsidR="00AB5037">
        <w:rPr>
          <w:sz w:val="24"/>
          <w:szCs w:val="24"/>
        </w:rPr>
        <w:t>points.</w:t>
      </w:r>
      <w:r w:rsidR="00B927C7">
        <w:rPr>
          <w:sz w:val="24"/>
          <w:szCs w:val="24"/>
        </w:rPr>
        <w:t xml:space="preserve"> </w:t>
      </w:r>
      <w:r w:rsidR="006B6D83">
        <w:rPr>
          <w:sz w:val="24"/>
          <w:szCs w:val="24"/>
        </w:rPr>
        <w:t xml:space="preserve">After </w:t>
      </w:r>
      <w:proofErr w:type="spellStart"/>
      <w:r w:rsidR="00545F78" w:rsidRPr="006B392A">
        <w:rPr>
          <w:sz w:val="24"/>
          <w:szCs w:val="24"/>
        </w:rPr>
        <w:t>Azárenka</w:t>
      </w:r>
      <w:proofErr w:type="spellEnd"/>
      <w:r w:rsidR="00AA5FFF">
        <w:rPr>
          <w:sz w:val="24"/>
          <w:szCs w:val="24"/>
        </w:rPr>
        <w:t xml:space="preserve"> </w:t>
      </w:r>
      <w:r w:rsidR="00374430">
        <w:rPr>
          <w:sz w:val="24"/>
          <w:szCs w:val="24"/>
        </w:rPr>
        <w:t>missed</w:t>
      </w:r>
      <w:r w:rsidR="005076EE">
        <w:rPr>
          <w:sz w:val="24"/>
          <w:szCs w:val="24"/>
        </w:rPr>
        <w:t xml:space="preserve"> </w:t>
      </w:r>
      <w:r w:rsidR="00310507">
        <w:rPr>
          <w:sz w:val="24"/>
          <w:szCs w:val="24"/>
        </w:rPr>
        <w:t>her</w:t>
      </w:r>
      <w:r w:rsidR="005076EE">
        <w:rPr>
          <w:sz w:val="24"/>
          <w:szCs w:val="24"/>
        </w:rPr>
        <w:t xml:space="preserve"> </w:t>
      </w:r>
      <w:r w:rsidR="0054243A">
        <w:rPr>
          <w:sz w:val="24"/>
          <w:szCs w:val="24"/>
        </w:rPr>
        <w:t>opportunities</w:t>
      </w:r>
      <w:r w:rsidR="005076EE">
        <w:rPr>
          <w:sz w:val="24"/>
          <w:szCs w:val="24"/>
        </w:rPr>
        <w:t xml:space="preserve"> on Serena’s</w:t>
      </w:r>
      <w:r w:rsidR="00A66C00">
        <w:rPr>
          <w:sz w:val="24"/>
          <w:szCs w:val="24"/>
        </w:rPr>
        <w:t xml:space="preserve"> first two service points</w:t>
      </w:r>
      <w:r w:rsidR="005076EE">
        <w:rPr>
          <w:sz w:val="24"/>
          <w:szCs w:val="24"/>
        </w:rPr>
        <w:t xml:space="preserve"> in the </w:t>
      </w:r>
      <w:r w:rsidR="00586D8B">
        <w:rPr>
          <w:sz w:val="24"/>
          <w:szCs w:val="24"/>
        </w:rPr>
        <w:t>10</w:t>
      </w:r>
      <w:r w:rsidR="00586D8B" w:rsidRPr="00586D8B">
        <w:rPr>
          <w:sz w:val="24"/>
          <w:szCs w:val="24"/>
          <w:vertAlign w:val="superscript"/>
        </w:rPr>
        <w:t>th</w:t>
      </w:r>
      <w:r w:rsidR="00586D8B">
        <w:rPr>
          <w:sz w:val="24"/>
          <w:szCs w:val="24"/>
        </w:rPr>
        <w:t xml:space="preserve"> game</w:t>
      </w:r>
      <w:r w:rsidR="00937316">
        <w:rPr>
          <w:sz w:val="24"/>
          <w:szCs w:val="24"/>
        </w:rPr>
        <w:t xml:space="preserve">, she </w:t>
      </w:r>
      <w:r w:rsidR="00A503CA">
        <w:rPr>
          <w:sz w:val="24"/>
          <w:szCs w:val="24"/>
        </w:rPr>
        <w:t>lost</w:t>
      </w:r>
      <w:r w:rsidR="00937316">
        <w:rPr>
          <w:sz w:val="24"/>
          <w:szCs w:val="24"/>
        </w:rPr>
        <w:t xml:space="preserve"> serve in the 11</w:t>
      </w:r>
      <w:r w:rsidR="00937316" w:rsidRPr="00937316">
        <w:rPr>
          <w:sz w:val="24"/>
          <w:szCs w:val="24"/>
          <w:vertAlign w:val="superscript"/>
        </w:rPr>
        <w:t>th</w:t>
      </w:r>
      <w:r w:rsidR="00937316">
        <w:rPr>
          <w:sz w:val="24"/>
          <w:szCs w:val="24"/>
        </w:rPr>
        <w:t xml:space="preserve"> game. </w:t>
      </w:r>
      <w:r w:rsidR="00C849E1">
        <w:rPr>
          <w:sz w:val="24"/>
          <w:szCs w:val="24"/>
        </w:rPr>
        <w:t>In the 12</w:t>
      </w:r>
      <w:r w:rsidR="00C849E1" w:rsidRPr="00C849E1">
        <w:rPr>
          <w:sz w:val="24"/>
          <w:szCs w:val="24"/>
          <w:vertAlign w:val="superscript"/>
        </w:rPr>
        <w:t>th</w:t>
      </w:r>
      <w:r w:rsidR="00C849E1">
        <w:rPr>
          <w:sz w:val="24"/>
          <w:szCs w:val="24"/>
        </w:rPr>
        <w:t xml:space="preserve"> game, </w:t>
      </w:r>
      <w:r w:rsidR="00582264">
        <w:rPr>
          <w:sz w:val="24"/>
          <w:szCs w:val="24"/>
        </w:rPr>
        <w:t xml:space="preserve">Serena won </w:t>
      </w:r>
      <w:r w:rsidR="00852229">
        <w:rPr>
          <w:sz w:val="24"/>
          <w:szCs w:val="24"/>
        </w:rPr>
        <w:t>her</w:t>
      </w:r>
      <w:r w:rsidR="00BF25DA">
        <w:rPr>
          <w:sz w:val="24"/>
          <w:szCs w:val="24"/>
        </w:rPr>
        <w:t xml:space="preserve"> </w:t>
      </w:r>
      <w:r w:rsidR="00506D61">
        <w:rPr>
          <w:sz w:val="24"/>
          <w:szCs w:val="24"/>
        </w:rPr>
        <w:t>first two</w:t>
      </w:r>
      <w:r w:rsidR="00852229">
        <w:rPr>
          <w:sz w:val="24"/>
          <w:szCs w:val="24"/>
        </w:rPr>
        <w:t xml:space="preserve"> service</w:t>
      </w:r>
      <w:r w:rsidR="00506D61">
        <w:rPr>
          <w:sz w:val="24"/>
          <w:szCs w:val="24"/>
        </w:rPr>
        <w:t xml:space="preserve"> points with </w:t>
      </w:r>
      <w:r w:rsidR="0023287B">
        <w:rPr>
          <w:sz w:val="24"/>
          <w:szCs w:val="24"/>
        </w:rPr>
        <w:t>her 11</w:t>
      </w:r>
      <w:r w:rsidR="0023287B" w:rsidRPr="0023287B">
        <w:rPr>
          <w:sz w:val="24"/>
          <w:szCs w:val="24"/>
          <w:vertAlign w:val="superscript"/>
        </w:rPr>
        <w:t>th</w:t>
      </w:r>
      <w:r w:rsidR="0023287B">
        <w:rPr>
          <w:sz w:val="24"/>
          <w:szCs w:val="24"/>
        </w:rPr>
        <w:t xml:space="preserve"> </w:t>
      </w:r>
      <w:r w:rsidR="00506D61">
        <w:rPr>
          <w:sz w:val="24"/>
          <w:szCs w:val="24"/>
        </w:rPr>
        <w:t xml:space="preserve">ace and a </w:t>
      </w:r>
      <w:r w:rsidR="008620A0">
        <w:rPr>
          <w:sz w:val="24"/>
          <w:szCs w:val="24"/>
        </w:rPr>
        <w:t>service winner</w:t>
      </w:r>
      <w:r w:rsidR="00852229">
        <w:rPr>
          <w:sz w:val="24"/>
          <w:szCs w:val="24"/>
        </w:rPr>
        <w:t xml:space="preserve">. </w:t>
      </w:r>
      <w:proofErr w:type="spellStart"/>
      <w:r w:rsidR="00036162" w:rsidRPr="006B392A">
        <w:rPr>
          <w:sz w:val="24"/>
          <w:szCs w:val="24"/>
        </w:rPr>
        <w:t>Azárenka</w:t>
      </w:r>
      <w:proofErr w:type="spellEnd"/>
      <w:r w:rsidR="00036162">
        <w:rPr>
          <w:sz w:val="24"/>
          <w:szCs w:val="24"/>
        </w:rPr>
        <w:t xml:space="preserve"> won the next point with a cross-court backhand winner</w:t>
      </w:r>
      <w:r w:rsidR="00C34318">
        <w:rPr>
          <w:sz w:val="24"/>
          <w:szCs w:val="24"/>
        </w:rPr>
        <w:t>. Th</w:t>
      </w:r>
      <w:r w:rsidR="00025347">
        <w:rPr>
          <w:sz w:val="24"/>
          <w:szCs w:val="24"/>
        </w:rPr>
        <w:t>en, Serena blasted down two service winners to win the match.</w:t>
      </w:r>
      <w:r w:rsidR="00852602">
        <w:rPr>
          <w:sz w:val="24"/>
          <w:szCs w:val="24"/>
        </w:rPr>
        <w:t xml:space="preserve"> </w:t>
      </w:r>
      <w:r w:rsidR="00C743B1">
        <w:rPr>
          <w:sz w:val="24"/>
          <w:szCs w:val="24"/>
        </w:rPr>
        <w:t>She</w:t>
      </w:r>
      <w:r w:rsidR="00DE0841">
        <w:rPr>
          <w:sz w:val="24"/>
          <w:szCs w:val="24"/>
        </w:rPr>
        <w:t xml:space="preserve"> </w:t>
      </w:r>
      <w:r w:rsidR="00603022">
        <w:rPr>
          <w:sz w:val="24"/>
          <w:szCs w:val="24"/>
        </w:rPr>
        <w:t>became</w:t>
      </w:r>
      <w:r w:rsidR="00DE0841">
        <w:rPr>
          <w:sz w:val="24"/>
          <w:szCs w:val="24"/>
        </w:rPr>
        <w:t xml:space="preserve"> the </w:t>
      </w:r>
      <w:r w:rsidR="00DE0841">
        <w:rPr>
          <w:b/>
          <w:bCs/>
          <w:sz w:val="24"/>
          <w:szCs w:val="24"/>
        </w:rPr>
        <w:t>ONLY</w:t>
      </w:r>
      <w:r w:rsidR="00DE0841">
        <w:rPr>
          <w:sz w:val="24"/>
          <w:szCs w:val="24"/>
        </w:rPr>
        <w:t xml:space="preserve"> woman to win the title</w:t>
      </w:r>
      <w:r w:rsidR="00603022">
        <w:rPr>
          <w:sz w:val="24"/>
          <w:szCs w:val="24"/>
        </w:rPr>
        <w:t xml:space="preserve"> </w:t>
      </w:r>
      <w:r w:rsidR="00D55686">
        <w:rPr>
          <w:sz w:val="24"/>
          <w:szCs w:val="24"/>
        </w:rPr>
        <w:t>two</w:t>
      </w:r>
      <w:r w:rsidR="00603022">
        <w:rPr>
          <w:sz w:val="24"/>
          <w:szCs w:val="24"/>
        </w:rPr>
        <w:t xml:space="preserve"> years in a row </w:t>
      </w:r>
      <w:r w:rsidR="00603022">
        <w:rPr>
          <w:b/>
          <w:bCs/>
          <w:sz w:val="24"/>
          <w:szCs w:val="24"/>
        </w:rPr>
        <w:t>WITHOUT</w:t>
      </w:r>
      <w:r w:rsidR="00603022">
        <w:rPr>
          <w:sz w:val="24"/>
          <w:szCs w:val="24"/>
        </w:rPr>
        <w:t xml:space="preserve"> dropping a set both times</w:t>
      </w:r>
      <w:r w:rsidR="00065D85">
        <w:rPr>
          <w:sz w:val="24"/>
          <w:szCs w:val="24"/>
        </w:rPr>
        <w:t>.</w:t>
      </w:r>
      <w:r w:rsidR="00803E1E">
        <w:rPr>
          <w:sz w:val="24"/>
          <w:szCs w:val="24"/>
        </w:rPr>
        <w:t xml:space="preserve"> </w:t>
      </w:r>
      <w:r w:rsidR="00E71DAC">
        <w:rPr>
          <w:sz w:val="24"/>
          <w:szCs w:val="24"/>
        </w:rPr>
        <w:t>She</w:t>
      </w:r>
      <w:r w:rsidR="00803E1E">
        <w:rPr>
          <w:sz w:val="24"/>
          <w:szCs w:val="24"/>
        </w:rPr>
        <w:t xml:space="preserve"> had a streak of 16 sets won and zero sets lost.  </w:t>
      </w:r>
      <w:r w:rsidR="00C5006B">
        <w:rPr>
          <w:sz w:val="24"/>
          <w:szCs w:val="24"/>
        </w:rPr>
        <w:t xml:space="preserve"> </w:t>
      </w:r>
    </w:p>
    <w:p w14:paraId="056F3846" w14:textId="16CE8310" w:rsidR="0087533E" w:rsidRDefault="0087533E" w:rsidP="004954D3">
      <w:pPr>
        <w:spacing w:after="0" w:line="240" w:lineRule="auto"/>
        <w:jc w:val="both"/>
        <w:rPr>
          <w:sz w:val="24"/>
          <w:szCs w:val="24"/>
        </w:rPr>
      </w:pPr>
    </w:p>
    <w:p w14:paraId="0B86C80B" w14:textId="0567D9A3" w:rsidR="0087533E" w:rsidRDefault="0087533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20F8B">
        <w:rPr>
          <w:b/>
          <w:bCs/>
          <w:sz w:val="24"/>
          <w:szCs w:val="24"/>
        </w:rPr>
        <w:t>201</w:t>
      </w:r>
      <w:r w:rsidR="00670CBC">
        <w:rPr>
          <w:b/>
          <w:bCs/>
          <w:sz w:val="24"/>
          <w:szCs w:val="24"/>
        </w:rPr>
        <w:t>4</w:t>
      </w:r>
      <w:r w:rsidRPr="00220F8B">
        <w:rPr>
          <w:b/>
          <w:bCs/>
          <w:sz w:val="24"/>
          <w:szCs w:val="24"/>
        </w:rPr>
        <w:t xml:space="preserve"> </w:t>
      </w:r>
      <w:r w:rsidR="004C3C04">
        <w:rPr>
          <w:b/>
          <w:bCs/>
          <w:sz w:val="24"/>
          <w:szCs w:val="24"/>
        </w:rPr>
        <w:t>US</w:t>
      </w:r>
      <w:r w:rsidRPr="00220F8B">
        <w:rPr>
          <w:b/>
          <w:bCs/>
          <w:sz w:val="24"/>
          <w:szCs w:val="24"/>
        </w:rPr>
        <w:t xml:space="preserve"> OPEN</w:t>
      </w:r>
      <w:r w:rsidR="00BA5593">
        <w:rPr>
          <w:b/>
          <w:bCs/>
          <w:sz w:val="24"/>
          <w:szCs w:val="24"/>
        </w:rPr>
        <w:t xml:space="preserve"> – WOMEN’S SINGLES</w:t>
      </w:r>
    </w:p>
    <w:p w14:paraId="255A4839" w14:textId="5EFC770E" w:rsidR="00007450" w:rsidRDefault="006C150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half of 2014, Serena struggled </w:t>
      </w:r>
      <w:r w:rsidR="00566331">
        <w:rPr>
          <w:sz w:val="24"/>
          <w:szCs w:val="24"/>
        </w:rPr>
        <w:t xml:space="preserve">at the first three Grand Slams. </w:t>
      </w:r>
      <w:r w:rsidR="00004D99">
        <w:rPr>
          <w:sz w:val="24"/>
          <w:szCs w:val="24"/>
        </w:rPr>
        <w:t>But after her third-round loss at Wimbledon,</w:t>
      </w:r>
      <w:r w:rsidR="00D22145">
        <w:rPr>
          <w:sz w:val="24"/>
          <w:szCs w:val="24"/>
        </w:rPr>
        <w:t xml:space="preserve"> she rebounded in spectacular fashion</w:t>
      </w:r>
      <w:r w:rsidR="00913A80">
        <w:rPr>
          <w:sz w:val="24"/>
          <w:szCs w:val="24"/>
        </w:rPr>
        <w:t xml:space="preserve">. She </w:t>
      </w:r>
      <w:r w:rsidR="00EA0BA5">
        <w:rPr>
          <w:sz w:val="24"/>
          <w:szCs w:val="24"/>
        </w:rPr>
        <w:t xml:space="preserve">won </w:t>
      </w:r>
      <w:r w:rsidR="00D22145">
        <w:rPr>
          <w:sz w:val="24"/>
          <w:szCs w:val="24"/>
        </w:rPr>
        <w:t>19 of her next 20 matches</w:t>
      </w:r>
      <w:r w:rsidR="00913A80">
        <w:rPr>
          <w:sz w:val="24"/>
          <w:szCs w:val="24"/>
        </w:rPr>
        <w:t xml:space="preserve"> with </w:t>
      </w:r>
      <w:r w:rsidR="008E1526">
        <w:rPr>
          <w:sz w:val="24"/>
          <w:szCs w:val="24"/>
        </w:rPr>
        <w:t>two titles</w:t>
      </w:r>
      <w:r w:rsidR="00D22145">
        <w:rPr>
          <w:sz w:val="24"/>
          <w:szCs w:val="24"/>
        </w:rPr>
        <w:t xml:space="preserve"> </w:t>
      </w:r>
      <w:r w:rsidR="00C60B10">
        <w:rPr>
          <w:sz w:val="24"/>
          <w:szCs w:val="24"/>
        </w:rPr>
        <w:t>in</w:t>
      </w:r>
      <w:r w:rsidR="00D22145">
        <w:rPr>
          <w:sz w:val="24"/>
          <w:szCs w:val="24"/>
        </w:rPr>
        <w:t xml:space="preserve"> Stanford and Cincinnati.</w:t>
      </w:r>
      <w:r w:rsidR="00330B6F">
        <w:rPr>
          <w:sz w:val="24"/>
          <w:szCs w:val="24"/>
        </w:rPr>
        <w:t xml:space="preserve"> </w:t>
      </w:r>
      <w:r w:rsidR="00A40596">
        <w:rPr>
          <w:sz w:val="24"/>
          <w:szCs w:val="24"/>
        </w:rPr>
        <w:t xml:space="preserve">Then, she won her </w:t>
      </w:r>
      <w:r w:rsidR="00752C4A">
        <w:rPr>
          <w:sz w:val="24"/>
          <w:szCs w:val="24"/>
        </w:rPr>
        <w:t xml:space="preserve">sixth US Open title </w:t>
      </w:r>
      <w:r w:rsidR="00007450">
        <w:rPr>
          <w:sz w:val="24"/>
          <w:szCs w:val="24"/>
        </w:rPr>
        <w:t>without dropping a set:</w:t>
      </w:r>
    </w:p>
    <w:p w14:paraId="51650D0F" w14:textId="77777777" w:rsidR="00007450" w:rsidRDefault="00007450" w:rsidP="004954D3">
      <w:pPr>
        <w:spacing w:after="0" w:line="240" w:lineRule="auto"/>
        <w:jc w:val="both"/>
        <w:rPr>
          <w:sz w:val="24"/>
          <w:szCs w:val="24"/>
        </w:rPr>
      </w:pPr>
    </w:p>
    <w:p w14:paraId="15705717" w14:textId="689CBB2C" w:rsidR="004C3C04" w:rsidRDefault="009936D9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Taylor Townsend (</w:t>
      </w:r>
      <w:r w:rsidR="00127810">
        <w:rPr>
          <w:sz w:val="24"/>
          <w:szCs w:val="24"/>
        </w:rPr>
        <w:t>USA): 6-3 6-1</w:t>
      </w:r>
    </w:p>
    <w:p w14:paraId="5FC57534" w14:textId="798A8BB9" w:rsidR="00127810" w:rsidRDefault="00127810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Vania King (USA): 6-1 6-0</w:t>
      </w:r>
    </w:p>
    <w:p w14:paraId="531F41B3" w14:textId="53F4AA9F" w:rsidR="00127810" w:rsidRDefault="00A35F5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Lepchenko</w:t>
      </w:r>
      <w:proofErr w:type="spellEnd"/>
      <w:r>
        <w:rPr>
          <w:sz w:val="24"/>
          <w:szCs w:val="24"/>
        </w:rPr>
        <w:t>: 6-3 6-3</w:t>
      </w:r>
    </w:p>
    <w:p w14:paraId="6C427EA9" w14:textId="766C8709" w:rsidR="00A35F5D" w:rsidRDefault="00971A9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Kaia </w:t>
      </w:r>
      <w:proofErr w:type="spellStart"/>
      <w:r>
        <w:rPr>
          <w:sz w:val="24"/>
          <w:szCs w:val="24"/>
        </w:rPr>
        <w:t>Kanepi</w:t>
      </w:r>
      <w:proofErr w:type="spellEnd"/>
      <w:r>
        <w:rPr>
          <w:sz w:val="24"/>
          <w:szCs w:val="24"/>
        </w:rPr>
        <w:t xml:space="preserve"> (ESTONIA): 6-3 6-3</w:t>
      </w:r>
    </w:p>
    <w:p w14:paraId="3C854DFE" w14:textId="43BB63E9" w:rsidR="00971A9D" w:rsidRDefault="00971A9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Flavia Pennetta (ITALY): </w:t>
      </w:r>
      <w:r w:rsidR="00F16FC3">
        <w:rPr>
          <w:sz w:val="24"/>
          <w:szCs w:val="24"/>
        </w:rPr>
        <w:t>6-3 6-2</w:t>
      </w:r>
    </w:p>
    <w:p w14:paraId="06F4CD2C" w14:textId="7DA60C03" w:rsidR="00F16FC3" w:rsidRDefault="00F16FC3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Ekaterina Makarova (RUSSIA): 6-1 6-3</w:t>
      </w:r>
    </w:p>
    <w:p w14:paraId="6627C88C" w14:textId="5D7535FB" w:rsidR="00F16FC3" w:rsidRDefault="00F16FC3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Wozniacki: 6-3 6-3</w:t>
      </w:r>
    </w:p>
    <w:p w14:paraId="0F4949A9" w14:textId="77777777" w:rsidR="008C0612" w:rsidRDefault="008C0612" w:rsidP="00E366D2">
      <w:pPr>
        <w:spacing w:after="0" w:line="240" w:lineRule="auto"/>
        <w:jc w:val="both"/>
        <w:rPr>
          <w:sz w:val="24"/>
          <w:szCs w:val="24"/>
        </w:rPr>
      </w:pPr>
    </w:p>
    <w:p w14:paraId="481F1495" w14:textId="1B4203DD" w:rsidR="00EF7899" w:rsidRPr="00377BE3" w:rsidRDefault="002063F1" w:rsidP="00E366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quarterfinal match against </w:t>
      </w:r>
      <w:r w:rsidR="00BD00E9">
        <w:rPr>
          <w:sz w:val="24"/>
          <w:szCs w:val="24"/>
        </w:rPr>
        <w:t>Pennetta</w:t>
      </w:r>
      <w:r>
        <w:rPr>
          <w:sz w:val="24"/>
          <w:szCs w:val="24"/>
        </w:rPr>
        <w:t xml:space="preserve">, Serena </w:t>
      </w:r>
      <w:r w:rsidR="00D26791">
        <w:rPr>
          <w:sz w:val="24"/>
          <w:szCs w:val="24"/>
        </w:rPr>
        <w:t xml:space="preserve">dropped serve in the first and third games. </w:t>
      </w:r>
      <w:r w:rsidR="00903CF4">
        <w:rPr>
          <w:sz w:val="24"/>
          <w:szCs w:val="24"/>
        </w:rPr>
        <w:t xml:space="preserve">But instead of </w:t>
      </w:r>
      <w:r w:rsidR="00D26791">
        <w:rPr>
          <w:sz w:val="24"/>
          <w:szCs w:val="24"/>
        </w:rPr>
        <w:t xml:space="preserve">losing four straight games, </w:t>
      </w:r>
      <w:r w:rsidR="00B97064">
        <w:rPr>
          <w:sz w:val="24"/>
          <w:szCs w:val="24"/>
        </w:rPr>
        <w:t>she</w:t>
      </w:r>
      <w:r w:rsidR="00903CF4">
        <w:rPr>
          <w:sz w:val="24"/>
          <w:szCs w:val="24"/>
        </w:rPr>
        <w:t xml:space="preserve"> broke in the fourth </w:t>
      </w:r>
      <w:r w:rsidR="002129FE">
        <w:rPr>
          <w:sz w:val="24"/>
          <w:szCs w:val="24"/>
        </w:rPr>
        <w:t xml:space="preserve">and </w:t>
      </w:r>
      <w:r w:rsidR="00FB0DFB">
        <w:rPr>
          <w:sz w:val="24"/>
          <w:szCs w:val="24"/>
        </w:rPr>
        <w:t>sixth game</w:t>
      </w:r>
      <w:r w:rsidR="00F756DF">
        <w:rPr>
          <w:sz w:val="24"/>
          <w:szCs w:val="24"/>
        </w:rPr>
        <w:t>s</w:t>
      </w:r>
      <w:r w:rsidR="00FB0DFB">
        <w:rPr>
          <w:sz w:val="24"/>
          <w:szCs w:val="24"/>
        </w:rPr>
        <w:t>.</w:t>
      </w:r>
      <w:r w:rsidR="00306806">
        <w:rPr>
          <w:sz w:val="24"/>
          <w:szCs w:val="24"/>
        </w:rPr>
        <w:t xml:space="preserve"> </w:t>
      </w:r>
      <w:r w:rsidR="00A77F8B">
        <w:rPr>
          <w:sz w:val="24"/>
          <w:szCs w:val="24"/>
        </w:rPr>
        <w:t>Serena</w:t>
      </w:r>
      <w:r w:rsidR="004F6591">
        <w:rPr>
          <w:sz w:val="24"/>
          <w:szCs w:val="24"/>
        </w:rPr>
        <w:t xml:space="preserve"> held to love in the seventh game</w:t>
      </w:r>
      <w:r w:rsidR="00A348F9">
        <w:rPr>
          <w:sz w:val="24"/>
          <w:szCs w:val="24"/>
        </w:rPr>
        <w:t xml:space="preserve">, broke Pennetta in the eighth game and successfully served out the first set in the ninth game. </w:t>
      </w:r>
      <w:r w:rsidR="00442F93">
        <w:rPr>
          <w:sz w:val="24"/>
          <w:szCs w:val="24"/>
        </w:rPr>
        <w:t xml:space="preserve">In the second set, </w:t>
      </w:r>
      <w:r w:rsidR="004D7321">
        <w:rPr>
          <w:sz w:val="24"/>
          <w:szCs w:val="24"/>
        </w:rPr>
        <w:t xml:space="preserve">Serena broke in the fifth </w:t>
      </w:r>
      <w:r w:rsidR="00923569">
        <w:rPr>
          <w:sz w:val="24"/>
          <w:szCs w:val="24"/>
        </w:rPr>
        <w:t>and seventh games</w:t>
      </w:r>
      <w:r w:rsidR="00757B5D">
        <w:rPr>
          <w:sz w:val="24"/>
          <w:szCs w:val="24"/>
        </w:rPr>
        <w:t xml:space="preserve">. </w:t>
      </w:r>
    </w:p>
    <w:p w14:paraId="308109DC" w14:textId="77777777" w:rsidR="00EF7899" w:rsidRDefault="00EF7899" w:rsidP="00E366D2">
      <w:pPr>
        <w:spacing w:after="0" w:line="240" w:lineRule="auto"/>
        <w:jc w:val="both"/>
        <w:rPr>
          <w:sz w:val="24"/>
          <w:szCs w:val="24"/>
        </w:rPr>
      </w:pPr>
    </w:p>
    <w:p w14:paraId="74354ECD" w14:textId="3213333E" w:rsidR="004860E1" w:rsidRDefault="00814334" w:rsidP="00E366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9D2EC9">
        <w:rPr>
          <w:sz w:val="24"/>
          <w:szCs w:val="24"/>
        </w:rPr>
        <w:t>championship match</w:t>
      </w:r>
      <w:r>
        <w:rPr>
          <w:sz w:val="24"/>
          <w:szCs w:val="24"/>
        </w:rPr>
        <w:t xml:space="preserve"> against Wozniacki, </w:t>
      </w:r>
      <w:r w:rsidR="00FB4506">
        <w:rPr>
          <w:sz w:val="24"/>
          <w:szCs w:val="24"/>
        </w:rPr>
        <w:t xml:space="preserve">Serena </w:t>
      </w:r>
      <w:r w:rsidR="00BC2D38">
        <w:rPr>
          <w:sz w:val="24"/>
          <w:szCs w:val="24"/>
        </w:rPr>
        <w:t>held in the first game</w:t>
      </w:r>
      <w:r w:rsidR="001765C2">
        <w:rPr>
          <w:sz w:val="24"/>
          <w:szCs w:val="24"/>
        </w:rPr>
        <w:t xml:space="preserve"> of the first set</w:t>
      </w:r>
      <w:r w:rsidR="006108C6">
        <w:rPr>
          <w:sz w:val="24"/>
          <w:szCs w:val="24"/>
        </w:rPr>
        <w:t>. Then,</w:t>
      </w:r>
      <w:r w:rsidR="00BC2D38">
        <w:rPr>
          <w:sz w:val="24"/>
          <w:szCs w:val="24"/>
        </w:rPr>
        <w:t xml:space="preserve"> she </w:t>
      </w:r>
      <w:r w:rsidR="00E366D2">
        <w:rPr>
          <w:sz w:val="24"/>
          <w:szCs w:val="24"/>
        </w:rPr>
        <w:t>and Wozniacki traded breaks for the next six games</w:t>
      </w:r>
      <w:r w:rsidR="00BC2D38">
        <w:rPr>
          <w:sz w:val="24"/>
          <w:szCs w:val="24"/>
        </w:rPr>
        <w:t xml:space="preserve">. </w:t>
      </w:r>
      <w:r w:rsidR="009735F0">
        <w:rPr>
          <w:sz w:val="24"/>
          <w:szCs w:val="24"/>
        </w:rPr>
        <w:t xml:space="preserve">Serena held </w:t>
      </w:r>
      <w:r w:rsidR="00344FC3">
        <w:rPr>
          <w:sz w:val="24"/>
          <w:szCs w:val="24"/>
        </w:rPr>
        <w:t>in the seventh game</w:t>
      </w:r>
      <w:r w:rsidR="005021A4">
        <w:rPr>
          <w:sz w:val="24"/>
          <w:szCs w:val="24"/>
        </w:rPr>
        <w:t xml:space="preserve">. </w:t>
      </w:r>
      <w:r w:rsidR="00A82CF4">
        <w:rPr>
          <w:sz w:val="24"/>
          <w:szCs w:val="24"/>
        </w:rPr>
        <w:t xml:space="preserve">Then, </w:t>
      </w:r>
      <w:r w:rsidR="00407662">
        <w:rPr>
          <w:sz w:val="24"/>
          <w:szCs w:val="24"/>
        </w:rPr>
        <w:t>Wozniacki</w:t>
      </w:r>
      <w:r w:rsidR="00A82CF4">
        <w:rPr>
          <w:sz w:val="24"/>
          <w:szCs w:val="24"/>
        </w:rPr>
        <w:t xml:space="preserve"> held in the eighth game. </w:t>
      </w:r>
      <w:r w:rsidR="00E13530">
        <w:rPr>
          <w:sz w:val="24"/>
          <w:szCs w:val="24"/>
        </w:rPr>
        <w:t>When</w:t>
      </w:r>
      <w:r w:rsidR="00E42BD1">
        <w:rPr>
          <w:sz w:val="24"/>
          <w:szCs w:val="24"/>
        </w:rPr>
        <w:t xml:space="preserve"> Serena served for the first set</w:t>
      </w:r>
      <w:r w:rsidR="00344FC3">
        <w:rPr>
          <w:sz w:val="24"/>
          <w:szCs w:val="24"/>
        </w:rPr>
        <w:t xml:space="preserve"> in the ninth game</w:t>
      </w:r>
      <w:r w:rsidR="00E42BD1">
        <w:rPr>
          <w:sz w:val="24"/>
          <w:szCs w:val="24"/>
        </w:rPr>
        <w:t xml:space="preserve">, she lost </w:t>
      </w:r>
      <w:r w:rsidR="00865D4F">
        <w:rPr>
          <w:sz w:val="24"/>
          <w:szCs w:val="24"/>
        </w:rPr>
        <w:t>her first service</w:t>
      </w:r>
      <w:r w:rsidR="009105DF">
        <w:rPr>
          <w:sz w:val="24"/>
          <w:szCs w:val="24"/>
        </w:rPr>
        <w:t xml:space="preserve"> point</w:t>
      </w:r>
      <w:r w:rsidR="00E42BD1">
        <w:rPr>
          <w:sz w:val="24"/>
          <w:szCs w:val="24"/>
        </w:rPr>
        <w:t xml:space="preserve">. </w:t>
      </w:r>
      <w:r w:rsidR="006675EF">
        <w:rPr>
          <w:sz w:val="24"/>
          <w:szCs w:val="24"/>
        </w:rPr>
        <w:t>But</w:t>
      </w:r>
      <w:r w:rsidR="00E42BD1">
        <w:rPr>
          <w:sz w:val="24"/>
          <w:szCs w:val="24"/>
        </w:rPr>
        <w:t xml:space="preserve"> she </w:t>
      </w:r>
      <w:r w:rsidR="004126AE">
        <w:rPr>
          <w:sz w:val="24"/>
          <w:szCs w:val="24"/>
        </w:rPr>
        <w:t>won</w:t>
      </w:r>
      <w:r w:rsidR="00E42BD1">
        <w:rPr>
          <w:sz w:val="24"/>
          <w:szCs w:val="24"/>
        </w:rPr>
        <w:t xml:space="preserve"> the </w:t>
      </w:r>
      <w:r w:rsidR="000843BF">
        <w:rPr>
          <w:sz w:val="24"/>
          <w:szCs w:val="24"/>
        </w:rPr>
        <w:t>last</w:t>
      </w:r>
      <w:r w:rsidR="00E42BD1">
        <w:rPr>
          <w:sz w:val="24"/>
          <w:szCs w:val="24"/>
        </w:rPr>
        <w:t xml:space="preserve"> </w:t>
      </w:r>
      <w:r w:rsidR="00A62BC3">
        <w:rPr>
          <w:sz w:val="24"/>
          <w:szCs w:val="24"/>
        </w:rPr>
        <w:t>four</w:t>
      </w:r>
      <w:r w:rsidR="00E25397">
        <w:rPr>
          <w:sz w:val="24"/>
          <w:szCs w:val="24"/>
        </w:rPr>
        <w:t xml:space="preserve"> points</w:t>
      </w:r>
      <w:r w:rsidR="00140034">
        <w:rPr>
          <w:sz w:val="24"/>
          <w:szCs w:val="24"/>
        </w:rPr>
        <w:t xml:space="preserve"> to</w:t>
      </w:r>
      <w:r w:rsidR="009D537F">
        <w:rPr>
          <w:sz w:val="24"/>
          <w:szCs w:val="24"/>
        </w:rPr>
        <w:t xml:space="preserve"> </w:t>
      </w:r>
      <w:r w:rsidR="000843BF">
        <w:rPr>
          <w:sz w:val="24"/>
          <w:szCs w:val="24"/>
        </w:rPr>
        <w:t>win</w:t>
      </w:r>
      <w:r w:rsidR="00140034">
        <w:rPr>
          <w:sz w:val="24"/>
          <w:szCs w:val="24"/>
        </w:rPr>
        <w:t xml:space="preserve"> the first set</w:t>
      </w:r>
      <w:r w:rsidR="00BE1CDD">
        <w:rPr>
          <w:sz w:val="24"/>
          <w:szCs w:val="24"/>
        </w:rPr>
        <w:t>.</w:t>
      </w:r>
      <w:r w:rsidR="006A2126">
        <w:rPr>
          <w:sz w:val="24"/>
          <w:szCs w:val="24"/>
        </w:rPr>
        <w:t xml:space="preserve"> </w:t>
      </w:r>
      <w:r w:rsidR="00396693">
        <w:rPr>
          <w:sz w:val="24"/>
          <w:szCs w:val="24"/>
        </w:rPr>
        <w:t xml:space="preserve">In the second set, </w:t>
      </w:r>
      <w:r w:rsidR="006A2126">
        <w:rPr>
          <w:sz w:val="24"/>
          <w:szCs w:val="24"/>
        </w:rPr>
        <w:t xml:space="preserve">Serena broke Wozniacki in the first </w:t>
      </w:r>
      <w:r w:rsidR="00396693">
        <w:rPr>
          <w:sz w:val="24"/>
          <w:szCs w:val="24"/>
        </w:rPr>
        <w:t>and</w:t>
      </w:r>
      <w:r w:rsidR="000A7739">
        <w:rPr>
          <w:sz w:val="24"/>
          <w:szCs w:val="24"/>
        </w:rPr>
        <w:t xml:space="preserve"> the </w:t>
      </w:r>
      <w:r w:rsidR="00692E4C">
        <w:rPr>
          <w:sz w:val="24"/>
          <w:szCs w:val="24"/>
        </w:rPr>
        <w:t>ninth game</w:t>
      </w:r>
      <w:r w:rsidR="00396693">
        <w:rPr>
          <w:sz w:val="24"/>
          <w:szCs w:val="24"/>
        </w:rPr>
        <w:t>s</w:t>
      </w:r>
      <w:r w:rsidR="00692E4C">
        <w:rPr>
          <w:sz w:val="24"/>
          <w:szCs w:val="24"/>
        </w:rPr>
        <w:t xml:space="preserve"> to win the </w:t>
      </w:r>
      <w:r w:rsidR="00285893">
        <w:rPr>
          <w:sz w:val="24"/>
          <w:szCs w:val="24"/>
        </w:rPr>
        <w:t>title</w:t>
      </w:r>
      <w:r w:rsidR="00692E4C">
        <w:rPr>
          <w:sz w:val="24"/>
          <w:szCs w:val="24"/>
        </w:rPr>
        <w:t xml:space="preserve">. </w:t>
      </w:r>
    </w:p>
    <w:p w14:paraId="246D2AA1" w14:textId="0B092866" w:rsidR="002F5E38" w:rsidRDefault="002F5E38" w:rsidP="004954D3">
      <w:pPr>
        <w:spacing w:after="0" w:line="240" w:lineRule="auto"/>
        <w:jc w:val="both"/>
        <w:rPr>
          <w:sz w:val="24"/>
          <w:szCs w:val="24"/>
        </w:rPr>
      </w:pPr>
    </w:p>
    <w:p w14:paraId="3230A2D0" w14:textId="62F3050B" w:rsidR="00F2751A" w:rsidRPr="00BB4CE8" w:rsidRDefault="00F2751A" w:rsidP="00BB4CE8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2015 WIMBLEDON</w:t>
      </w:r>
      <w:r w:rsidR="0071071F">
        <w:rPr>
          <w:b/>
          <w:bCs/>
          <w:sz w:val="24"/>
          <w:szCs w:val="24"/>
        </w:rPr>
        <w:t xml:space="preserve"> – WOMEN’S DOUBLES</w:t>
      </w:r>
    </w:p>
    <w:p w14:paraId="477CAE61" w14:textId="7EB38A36" w:rsidR="00421388" w:rsidRDefault="002F47A3" w:rsidP="004F19A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Martina </w:t>
      </w:r>
      <w:r w:rsidR="00BC2CAC">
        <w:rPr>
          <w:sz w:val="24"/>
          <w:szCs w:val="24"/>
        </w:rPr>
        <w:t>Hingis</w:t>
      </w:r>
      <w:r>
        <w:rPr>
          <w:sz w:val="24"/>
          <w:szCs w:val="24"/>
        </w:rPr>
        <w:t xml:space="preserve"> (SWITZERLAND)</w:t>
      </w:r>
      <w:r w:rsidR="00285986">
        <w:rPr>
          <w:sz w:val="24"/>
          <w:szCs w:val="24"/>
        </w:rPr>
        <w:t xml:space="preserve"> and Sania Mirza (INDIA)</w:t>
      </w:r>
      <w:r w:rsidR="00507D4B">
        <w:rPr>
          <w:sz w:val="24"/>
          <w:szCs w:val="24"/>
        </w:rPr>
        <w:t xml:space="preserve"> </w:t>
      </w:r>
      <w:r w:rsidR="001168DD">
        <w:rPr>
          <w:sz w:val="24"/>
          <w:szCs w:val="24"/>
        </w:rPr>
        <w:t>won</w:t>
      </w:r>
      <w:r w:rsidR="00335B73">
        <w:rPr>
          <w:sz w:val="24"/>
          <w:szCs w:val="24"/>
        </w:rPr>
        <w:t xml:space="preserve"> titles in</w:t>
      </w:r>
      <w:r w:rsidR="001168DD">
        <w:rPr>
          <w:sz w:val="24"/>
          <w:szCs w:val="24"/>
        </w:rPr>
        <w:t xml:space="preserve"> </w:t>
      </w:r>
      <w:r w:rsidR="002F29ED">
        <w:rPr>
          <w:sz w:val="24"/>
          <w:szCs w:val="24"/>
        </w:rPr>
        <w:t>Indian Wells, Miami, and Charleston</w:t>
      </w:r>
      <w:r w:rsidR="004F19A6">
        <w:rPr>
          <w:sz w:val="24"/>
          <w:szCs w:val="24"/>
        </w:rPr>
        <w:t xml:space="preserve"> to</w:t>
      </w:r>
      <w:r w:rsidR="006D65F7">
        <w:rPr>
          <w:sz w:val="24"/>
          <w:szCs w:val="24"/>
        </w:rPr>
        <w:t xml:space="preserve"> bec</w:t>
      </w:r>
      <w:r w:rsidR="004F19A6">
        <w:rPr>
          <w:sz w:val="24"/>
          <w:szCs w:val="24"/>
        </w:rPr>
        <w:t>o</w:t>
      </w:r>
      <w:r w:rsidR="006D65F7">
        <w:rPr>
          <w:sz w:val="24"/>
          <w:szCs w:val="24"/>
        </w:rPr>
        <w:t>me co-world number one in doubles</w:t>
      </w:r>
      <w:r w:rsidR="00007F6E">
        <w:rPr>
          <w:sz w:val="24"/>
          <w:szCs w:val="24"/>
        </w:rPr>
        <w:t>.</w:t>
      </w:r>
      <w:r w:rsidR="00A447B2">
        <w:rPr>
          <w:sz w:val="24"/>
          <w:szCs w:val="24"/>
        </w:rPr>
        <w:t xml:space="preserve"> They</w:t>
      </w:r>
      <w:r w:rsidR="008A0EC4">
        <w:rPr>
          <w:sz w:val="24"/>
          <w:szCs w:val="24"/>
        </w:rPr>
        <w:t xml:space="preserve"> never won a Grand Slam title</w:t>
      </w:r>
      <w:r w:rsidR="00F755A3">
        <w:rPr>
          <w:sz w:val="24"/>
          <w:szCs w:val="24"/>
        </w:rPr>
        <w:t xml:space="preserve">. </w:t>
      </w:r>
      <w:r w:rsidR="00466810">
        <w:rPr>
          <w:sz w:val="24"/>
          <w:szCs w:val="24"/>
        </w:rPr>
        <w:t>But</w:t>
      </w:r>
      <w:r w:rsidR="00F755A3">
        <w:rPr>
          <w:sz w:val="24"/>
          <w:szCs w:val="24"/>
        </w:rPr>
        <w:t xml:space="preserve"> </w:t>
      </w:r>
      <w:r w:rsidR="00995084">
        <w:rPr>
          <w:sz w:val="24"/>
          <w:szCs w:val="24"/>
        </w:rPr>
        <w:t xml:space="preserve">that </w:t>
      </w:r>
      <w:r w:rsidR="004205CD">
        <w:rPr>
          <w:sz w:val="24"/>
          <w:szCs w:val="24"/>
        </w:rPr>
        <w:t>changed</w:t>
      </w:r>
      <w:r w:rsidR="00995084">
        <w:rPr>
          <w:sz w:val="24"/>
          <w:szCs w:val="24"/>
        </w:rPr>
        <w:t xml:space="preserve"> </w:t>
      </w:r>
      <w:r w:rsidR="00356C80">
        <w:rPr>
          <w:sz w:val="24"/>
          <w:szCs w:val="24"/>
        </w:rPr>
        <w:t>when</w:t>
      </w:r>
      <w:r w:rsidR="00995084">
        <w:rPr>
          <w:sz w:val="24"/>
          <w:szCs w:val="24"/>
        </w:rPr>
        <w:t xml:space="preserve"> they reached </w:t>
      </w:r>
      <w:r w:rsidR="000C134E">
        <w:rPr>
          <w:sz w:val="24"/>
          <w:szCs w:val="24"/>
        </w:rPr>
        <w:t>their first Grand Slam final without dropping a set:</w:t>
      </w:r>
    </w:p>
    <w:p w14:paraId="602BC404" w14:textId="0A0BBEAC" w:rsidR="000C134E" w:rsidRDefault="000C134E" w:rsidP="004954D3">
      <w:pPr>
        <w:spacing w:after="0" w:line="240" w:lineRule="auto"/>
        <w:jc w:val="both"/>
        <w:rPr>
          <w:sz w:val="24"/>
          <w:szCs w:val="24"/>
        </w:rPr>
      </w:pPr>
    </w:p>
    <w:p w14:paraId="7F9E9191" w14:textId="6EDA1626" w:rsidR="000C134E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Zarina </w:t>
      </w:r>
      <w:proofErr w:type="spellStart"/>
      <w:r>
        <w:rPr>
          <w:sz w:val="24"/>
          <w:szCs w:val="24"/>
        </w:rPr>
        <w:t>Diyas</w:t>
      </w:r>
      <w:proofErr w:type="spellEnd"/>
      <w:r>
        <w:rPr>
          <w:sz w:val="24"/>
          <w:szCs w:val="24"/>
        </w:rPr>
        <w:t xml:space="preserve"> (KAZAKHSTAN)</w:t>
      </w:r>
      <w:r w:rsidR="00754A21">
        <w:rPr>
          <w:sz w:val="24"/>
          <w:szCs w:val="24"/>
        </w:rPr>
        <w:t>/</w:t>
      </w:r>
      <w:proofErr w:type="spellStart"/>
      <w:r w:rsidR="003B6F0E">
        <w:rPr>
          <w:sz w:val="24"/>
          <w:szCs w:val="24"/>
        </w:rPr>
        <w:t>Saisai</w:t>
      </w:r>
      <w:proofErr w:type="spellEnd"/>
      <w:r w:rsidR="003B6F0E">
        <w:rPr>
          <w:sz w:val="24"/>
          <w:szCs w:val="24"/>
        </w:rPr>
        <w:t xml:space="preserve"> </w:t>
      </w:r>
      <w:r>
        <w:rPr>
          <w:sz w:val="24"/>
          <w:szCs w:val="24"/>
        </w:rPr>
        <w:t>Zheng (CHINA): 6-2 6-2</w:t>
      </w:r>
    </w:p>
    <w:p w14:paraId="02D335A2" w14:textId="58F44166" w:rsidR="00F65AC9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Francesca Schiavone (ITALY)</w:t>
      </w:r>
      <w:r w:rsidR="00A14A01">
        <w:rPr>
          <w:sz w:val="24"/>
          <w:szCs w:val="24"/>
        </w:rPr>
        <w:t>/</w:t>
      </w:r>
      <w:r>
        <w:rPr>
          <w:sz w:val="24"/>
          <w:szCs w:val="24"/>
        </w:rPr>
        <w:t>Kimiko Date-Krumm (JAPAN): 6-0 6-1</w:t>
      </w:r>
    </w:p>
    <w:p w14:paraId="1216414C" w14:textId="3D986193" w:rsidR="001A4ADB" w:rsidRPr="001A4ADB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Medina Garrigues</w:t>
      </w:r>
      <w:r w:rsidR="002E6599">
        <w:rPr>
          <w:sz w:val="24"/>
          <w:szCs w:val="24"/>
        </w:rPr>
        <w:t>/</w:t>
      </w:r>
      <w:r w:rsidR="001A4ADB" w:rsidRPr="001A4ADB">
        <w:rPr>
          <w:sz w:val="24"/>
          <w:szCs w:val="24"/>
          <w:lang w:val="en"/>
        </w:rPr>
        <w:t xml:space="preserve">Arantxa Parra </w:t>
      </w:r>
      <w:proofErr w:type="spellStart"/>
      <w:r w:rsidR="001A4ADB" w:rsidRPr="001A4ADB">
        <w:rPr>
          <w:sz w:val="24"/>
          <w:szCs w:val="24"/>
          <w:lang w:val="en"/>
        </w:rPr>
        <w:t>Santonja</w:t>
      </w:r>
      <w:proofErr w:type="spellEnd"/>
      <w:r w:rsidR="001A4ADB">
        <w:rPr>
          <w:sz w:val="24"/>
          <w:szCs w:val="24"/>
          <w:lang w:val="en"/>
        </w:rPr>
        <w:t xml:space="preserve"> (SPAIN): 6-4 6-3</w:t>
      </w:r>
    </w:p>
    <w:p w14:paraId="54B32ADC" w14:textId="49230346" w:rsidR="00F65AC9" w:rsidRDefault="001A4ADB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Dellacqua</w:t>
      </w:r>
      <w:r w:rsidR="002E6599">
        <w:rPr>
          <w:sz w:val="24"/>
          <w:szCs w:val="24"/>
        </w:rPr>
        <w:t>/</w:t>
      </w:r>
      <w:r>
        <w:rPr>
          <w:sz w:val="24"/>
          <w:szCs w:val="24"/>
        </w:rPr>
        <w:t>Shvedova: 7-5 6-3</w:t>
      </w:r>
    </w:p>
    <w:p w14:paraId="6F1D01D9" w14:textId="786B7EC4" w:rsidR="001168DD" w:rsidRDefault="005629C2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Raquel </w:t>
      </w:r>
      <w:r w:rsidR="00C43DBD">
        <w:rPr>
          <w:sz w:val="24"/>
          <w:szCs w:val="24"/>
        </w:rPr>
        <w:t>Kops-Jones</w:t>
      </w:r>
      <w:r>
        <w:rPr>
          <w:sz w:val="24"/>
          <w:szCs w:val="24"/>
        </w:rPr>
        <w:t xml:space="preserve"> (USA)</w:t>
      </w:r>
      <w:r w:rsidR="00FB5295">
        <w:rPr>
          <w:sz w:val="24"/>
          <w:szCs w:val="24"/>
        </w:rPr>
        <w:t>/</w:t>
      </w:r>
      <w:r>
        <w:rPr>
          <w:sz w:val="24"/>
          <w:szCs w:val="24"/>
        </w:rPr>
        <w:t>Abigail Spears (USA): 6-1 6-2</w:t>
      </w:r>
    </w:p>
    <w:p w14:paraId="4B536455" w14:textId="77777777" w:rsidR="001168DD" w:rsidRDefault="001168DD" w:rsidP="004954D3">
      <w:pPr>
        <w:spacing w:after="0" w:line="240" w:lineRule="auto"/>
        <w:jc w:val="both"/>
        <w:rPr>
          <w:sz w:val="24"/>
          <w:szCs w:val="24"/>
        </w:rPr>
      </w:pPr>
    </w:p>
    <w:p w14:paraId="4E4C71B7" w14:textId="42B9B906" w:rsidR="00982FA0" w:rsidRDefault="00EE6D7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Hingis and Mirza’s</w:t>
      </w:r>
      <w:r w:rsidR="001D13CD">
        <w:rPr>
          <w:sz w:val="24"/>
          <w:szCs w:val="24"/>
        </w:rPr>
        <w:t xml:space="preserve"> </w:t>
      </w:r>
      <w:proofErr w:type="gramStart"/>
      <w:r w:rsidR="00E70800" w:rsidRPr="001168DD">
        <w:rPr>
          <w:sz w:val="24"/>
          <w:szCs w:val="24"/>
        </w:rPr>
        <w:t>run</w:t>
      </w:r>
      <w:proofErr w:type="gramEnd"/>
      <w:r w:rsidR="002C197C" w:rsidRPr="001168DD">
        <w:rPr>
          <w:sz w:val="24"/>
          <w:szCs w:val="24"/>
        </w:rPr>
        <w:t xml:space="preserve"> set</w:t>
      </w:r>
      <w:r w:rsidR="00E70800" w:rsidRPr="001168DD">
        <w:rPr>
          <w:sz w:val="24"/>
          <w:szCs w:val="24"/>
        </w:rPr>
        <w:t xml:space="preserve"> them</w:t>
      </w:r>
      <w:r w:rsidR="002C197C" w:rsidRPr="001168DD">
        <w:rPr>
          <w:sz w:val="24"/>
          <w:szCs w:val="24"/>
        </w:rPr>
        <w:t xml:space="preserve"> up</w:t>
      </w:r>
      <w:r w:rsidR="00225F50" w:rsidRPr="001168DD">
        <w:rPr>
          <w:sz w:val="24"/>
          <w:szCs w:val="24"/>
        </w:rPr>
        <w:t xml:space="preserve"> with</w:t>
      </w:r>
      <w:r w:rsidR="002C197C" w:rsidRPr="001168DD">
        <w:rPr>
          <w:sz w:val="24"/>
          <w:szCs w:val="24"/>
        </w:rPr>
        <w:t xml:space="preserve"> a </w:t>
      </w:r>
      <w:r w:rsidR="00C40083">
        <w:rPr>
          <w:sz w:val="24"/>
          <w:szCs w:val="24"/>
        </w:rPr>
        <w:t>championship match</w:t>
      </w:r>
      <w:r w:rsidR="002C197C" w:rsidRPr="001168DD">
        <w:rPr>
          <w:sz w:val="24"/>
          <w:szCs w:val="24"/>
        </w:rPr>
        <w:t xml:space="preserve"> against </w:t>
      </w:r>
      <w:r w:rsidR="00763A56" w:rsidRPr="001168DD">
        <w:rPr>
          <w:sz w:val="24"/>
          <w:szCs w:val="24"/>
        </w:rPr>
        <w:t>Makarova and Vesnina.</w:t>
      </w:r>
      <w:r w:rsidR="00E36670">
        <w:rPr>
          <w:sz w:val="24"/>
          <w:szCs w:val="24"/>
        </w:rPr>
        <w:t xml:space="preserve"> </w:t>
      </w:r>
      <w:r w:rsidR="00C8709C">
        <w:rPr>
          <w:sz w:val="24"/>
          <w:szCs w:val="24"/>
        </w:rPr>
        <w:t xml:space="preserve">In the first set, </w:t>
      </w:r>
      <w:r w:rsidR="002C197C" w:rsidRPr="001168DD">
        <w:rPr>
          <w:sz w:val="24"/>
          <w:szCs w:val="24"/>
        </w:rPr>
        <w:t>Makarova and Vesnina</w:t>
      </w:r>
      <w:r w:rsidR="00C35218">
        <w:rPr>
          <w:sz w:val="24"/>
          <w:szCs w:val="24"/>
        </w:rPr>
        <w:t xml:space="preserve"> broke Hingis and Mirza </w:t>
      </w:r>
      <w:r w:rsidR="00144803">
        <w:rPr>
          <w:sz w:val="24"/>
          <w:szCs w:val="24"/>
        </w:rPr>
        <w:t xml:space="preserve">in the first </w:t>
      </w:r>
      <w:r w:rsidR="00F2116C">
        <w:rPr>
          <w:sz w:val="24"/>
          <w:szCs w:val="24"/>
        </w:rPr>
        <w:t xml:space="preserve">and </w:t>
      </w:r>
      <w:r w:rsidR="002E3C57">
        <w:rPr>
          <w:sz w:val="24"/>
          <w:szCs w:val="24"/>
        </w:rPr>
        <w:t>11</w:t>
      </w:r>
      <w:r w:rsidR="002E3C57" w:rsidRPr="002E3C57">
        <w:rPr>
          <w:sz w:val="24"/>
          <w:szCs w:val="24"/>
          <w:vertAlign w:val="superscript"/>
        </w:rPr>
        <w:t>th</w:t>
      </w:r>
      <w:r w:rsidR="002E3C57">
        <w:rPr>
          <w:sz w:val="24"/>
          <w:szCs w:val="24"/>
        </w:rPr>
        <w:t xml:space="preserve"> </w:t>
      </w:r>
      <w:r w:rsidR="00F2116C">
        <w:rPr>
          <w:sz w:val="24"/>
          <w:szCs w:val="24"/>
        </w:rPr>
        <w:t xml:space="preserve">games before they </w:t>
      </w:r>
      <w:r w:rsidR="005A7B8E">
        <w:rPr>
          <w:sz w:val="24"/>
          <w:szCs w:val="24"/>
        </w:rPr>
        <w:t>effectively</w:t>
      </w:r>
      <w:r w:rsidR="008A3FB8">
        <w:rPr>
          <w:sz w:val="24"/>
          <w:szCs w:val="24"/>
        </w:rPr>
        <w:t xml:space="preserve"> </w:t>
      </w:r>
      <w:r w:rsidR="006948BD">
        <w:rPr>
          <w:sz w:val="24"/>
          <w:szCs w:val="24"/>
        </w:rPr>
        <w:t xml:space="preserve">served </w:t>
      </w:r>
      <w:r w:rsidR="008A3FB8">
        <w:rPr>
          <w:sz w:val="24"/>
          <w:szCs w:val="24"/>
        </w:rPr>
        <w:t>out the first set</w:t>
      </w:r>
      <w:r w:rsidR="00891964">
        <w:rPr>
          <w:sz w:val="24"/>
          <w:szCs w:val="24"/>
        </w:rPr>
        <w:t xml:space="preserve"> in the 12</w:t>
      </w:r>
      <w:r w:rsidR="00891964" w:rsidRPr="00891964">
        <w:rPr>
          <w:sz w:val="24"/>
          <w:szCs w:val="24"/>
          <w:vertAlign w:val="superscript"/>
        </w:rPr>
        <w:t>th</w:t>
      </w:r>
      <w:r w:rsidR="00891964">
        <w:rPr>
          <w:sz w:val="24"/>
          <w:szCs w:val="24"/>
        </w:rPr>
        <w:t xml:space="preserve"> game</w:t>
      </w:r>
      <w:r w:rsidR="008A3FB8">
        <w:rPr>
          <w:sz w:val="24"/>
          <w:szCs w:val="24"/>
        </w:rPr>
        <w:t>.</w:t>
      </w:r>
      <w:r w:rsidR="00191B1C">
        <w:rPr>
          <w:sz w:val="24"/>
          <w:szCs w:val="24"/>
        </w:rPr>
        <w:t xml:space="preserve"> </w:t>
      </w:r>
      <w:r w:rsidR="00B97408">
        <w:rPr>
          <w:sz w:val="24"/>
          <w:szCs w:val="24"/>
        </w:rPr>
        <w:t xml:space="preserve">Then, Hingis and Mirza won a second-set tiebreak. </w:t>
      </w:r>
      <w:r w:rsidR="00C900EE">
        <w:rPr>
          <w:sz w:val="24"/>
          <w:szCs w:val="24"/>
        </w:rPr>
        <w:t xml:space="preserve">In the final set, </w:t>
      </w:r>
      <w:r w:rsidR="006948BD">
        <w:rPr>
          <w:sz w:val="24"/>
          <w:szCs w:val="24"/>
        </w:rPr>
        <w:t>Makarova and Vesnina</w:t>
      </w:r>
      <w:r w:rsidR="003D332E">
        <w:rPr>
          <w:sz w:val="24"/>
          <w:szCs w:val="24"/>
        </w:rPr>
        <w:t xml:space="preserve"> </w:t>
      </w:r>
      <w:r w:rsidR="00B27544">
        <w:rPr>
          <w:sz w:val="24"/>
          <w:szCs w:val="24"/>
        </w:rPr>
        <w:t xml:space="preserve">broke </w:t>
      </w:r>
      <w:r w:rsidR="004550E2">
        <w:rPr>
          <w:sz w:val="24"/>
          <w:szCs w:val="24"/>
        </w:rPr>
        <w:t>in the third game.</w:t>
      </w:r>
      <w:r w:rsidR="003A2ABF">
        <w:rPr>
          <w:sz w:val="24"/>
          <w:szCs w:val="24"/>
        </w:rPr>
        <w:t xml:space="preserve"> </w:t>
      </w:r>
      <w:r w:rsidR="005A7B8E">
        <w:rPr>
          <w:sz w:val="24"/>
          <w:szCs w:val="24"/>
        </w:rPr>
        <w:t>But</w:t>
      </w:r>
      <w:r w:rsidR="00ED3477">
        <w:rPr>
          <w:sz w:val="24"/>
          <w:szCs w:val="24"/>
        </w:rPr>
        <w:t xml:space="preserve"> </w:t>
      </w:r>
      <w:r w:rsidR="005208F1">
        <w:rPr>
          <w:sz w:val="24"/>
          <w:szCs w:val="24"/>
        </w:rPr>
        <w:t xml:space="preserve">Hingis and Mirza </w:t>
      </w:r>
      <w:r w:rsidR="00D0736D">
        <w:rPr>
          <w:sz w:val="24"/>
          <w:szCs w:val="24"/>
        </w:rPr>
        <w:t xml:space="preserve">broke in the ninth game. </w:t>
      </w:r>
      <w:r w:rsidR="00A44761">
        <w:rPr>
          <w:sz w:val="24"/>
          <w:szCs w:val="24"/>
        </w:rPr>
        <w:t>A</w:t>
      </w:r>
      <w:r w:rsidR="00296522">
        <w:rPr>
          <w:sz w:val="24"/>
          <w:szCs w:val="24"/>
        </w:rPr>
        <w:t>fter</w:t>
      </w:r>
      <w:r w:rsidR="00F30BB6">
        <w:rPr>
          <w:sz w:val="24"/>
          <w:szCs w:val="24"/>
        </w:rPr>
        <w:t xml:space="preserve"> Hingis and Mirza</w:t>
      </w:r>
      <w:r w:rsidR="00D50C6C">
        <w:rPr>
          <w:sz w:val="24"/>
          <w:szCs w:val="24"/>
        </w:rPr>
        <w:t xml:space="preserve"> </w:t>
      </w:r>
      <w:r w:rsidR="00F30BB6">
        <w:rPr>
          <w:sz w:val="24"/>
          <w:szCs w:val="24"/>
        </w:rPr>
        <w:t xml:space="preserve">held in the </w:t>
      </w:r>
      <w:r w:rsidR="00B45E00">
        <w:rPr>
          <w:sz w:val="24"/>
          <w:szCs w:val="24"/>
        </w:rPr>
        <w:t>10</w:t>
      </w:r>
      <w:r w:rsidR="00B45E00" w:rsidRPr="00B45E00">
        <w:rPr>
          <w:sz w:val="24"/>
          <w:szCs w:val="24"/>
          <w:vertAlign w:val="superscript"/>
        </w:rPr>
        <w:t>th</w:t>
      </w:r>
      <w:r w:rsidR="00B45E00">
        <w:rPr>
          <w:sz w:val="24"/>
          <w:szCs w:val="24"/>
        </w:rPr>
        <w:t xml:space="preserve"> </w:t>
      </w:r>
      <w:r w:rsidR="00F30BB6">
        <w:rPr>
          <w:sz w:val="24"/>
          <w:szCs w:val="24"/>
        </w:rPr>
        <w:t xml:space="preserve">game, </w:t>
      </w:r>
      <w:r w:rsidR="00D07344">
        <w:rPr>
          <w:sz w:val="24"/>
          <w:szCs w:val="24"/>
        </w:rPr>
        <w:t>the</w:t>
      </w:r>
      <w:r w:rsidR="00576ADA">
        <w:rPr>
          <w:sz w:val="24"/>
          <w:szCs w:val="24"/>
        </w:rPr>
        <w:t xml:space="preserve"> </w:t>
      </w:r>
      <w:r w:rsidR="00821EF1" w:rsidRPr="001168DD">
        <w:rPr>
          <w:sz w:val="24"/>
          <w:szCs w:val="24"/>
        </w:rPr>
        <w:t>tournament</w:t>
      </w:r>
      <w:r w:rsidR="00226327">
        <w:rPr>
          <w:sz w:val="24"/>
          <w:szCs w:val="24"/>
        </w:rPr>
        <w:t xml:space="preserve"> officials</w:t>
      </w:r>
      <w:r w:rsidR="00F37C75">
        <w:rPr>
          <w:sz w:val="24"/>
          <w:szCs w:val="24"/>
        </w:rPr>
        <w:t xml:space="preserve"> c</w:t>
      </w:r>
      <w:r w:rsidR="00DB050C">
        <w:rPr>
          <w:sz w:val="24"/>
          <w:szCs w:val="24"/>
        </w:rPr>
        <w:t>losed</w:t>
      </w:r>
      <w:r w:rsidR="00821EF1" w:rsidRPr="001168DD">
        <w:rPr>
          <w:sz w:val="24"/>
          <w:szCs w:val="24"/>
        </w:rPr>
        <w:t xml:space="preserve"> the roof on Center Court</w:t>
      </w:r>
      <w:r w:rsidR="00810711">
        <w:rPr>
          <w:sz w:val="24"/>
          <w:szCs w:val="24"/>
        </w:rPr>
        <w:t>.</w:t>
      </w:r>
      <w:r w:rsidR="00B90D36">
        <w:rPr>
          <w:sz w:val="24"/>
          <w:szCs w:val="24"/>
        </w:rPr>
        <w:t xml:space="preserve"> </w:t>
      </w:r>
      <w:r w:rsidR="002B5834">
        <w:rPr>
          <w:sz w:val="24"/>
          <w:szCs w:val="24"/>
        </w:rPr>
        <w:t>When</w:t>
      </w:r>
      <w:r w:rsidR="007C2A8D" w:rsidRPr="001168DD">
        <w:rPr>
          <w:sz w:val="24"/>
          <w:szCs w:val="24"/>
        </w:rPr>
        <w:t xml:space="preserve"> </w:t>
      </w:r>
      <w:r w:rsidR="00DD29C9" w:rsidRPr="001168DD">
        <w:rPr>
          <w:sz w:val="24"/>
          <w:szCs w:val="24"/>
        </w:rPr>
        <w:t>both teams</w:t>
      </w:r>
      <w:r w:rsidR="007C2A8D" w:rsidRPr="001168DD">
        <w:rPr>
          <w:sz w:val="24"/>
          <w:szCs w:val="24"/>
        </w:rPr>
        <w:t xml:space="preserve"> </w:t>
      </w:r>
      <w:r w:rsidR="00130F11">
        <w:rPr>
          <w:sz w:val="24"/>
          <w:szCs w:val="24"/>
        </w:rPr>
        <w:t xml:space="preserve">returned to </w:t>
      </w:r>
      <w:r w:rsidR="00A824D7">
        <w:rPr>
          <w:sz w:val="24"/>
          <w:szCs w:val="24"/>
        </w:rPr>
        <w:t>Center Court</w:t>
      </w:r>
      <w:r w:rsidR="007C2A8D" w:rsidRPr="001168DD">
        <w:rPr>
          <w:sz w:val="24"/>
          <w:szCs w:val="24"/>
        </w:rPr>
        <w:t>,</w:t>
      </w:r>
      <w:r w:rsidR="000365DA">
        <w:rPr>
          <w:sz w:val="24"/>
          <w:szCs w:val="24"/>
        </w:rPr>
        <w:t xml:space="preserve"> </w:t>
      </w:r>
      <w:r w:rsidR="00321AD5">
        <w:rPr>
          <w:sz w:val="24"/>
          <w:szCs w:val="24"/>
        </w:rPr>
        <w:t>the Swiss-Miss Indian duo</w:t>
      </w:r>
      <w:r w:rsidR="00B90D36">
        <w:rPr>
          <w:sz w:val="24"/>
          <w:szCs w:val="24"/>
        </w:rPr>
        <w:t xml:space="preserve"> </w:t>
      </w:r>
      <w:r w:rsidR="005C3769">
        <w:rPr>
          <w:sz w:val="24"/>
          <w:szCs w:val="24"/>
        </w:rPr>
        <w:t>broke</w:t>
      </w:r>
      <w:r w:rsidR="0008778B">
        <w:rPr>
          <w:sz w:val="24"/>
          <w:szCs w:val="24"/>
        </w:rPr>
        <w:t xml:space="preserve"> </w:t>
      </w:r>
      <w:r w:rsidR="00321AD5">
        <w:rPr>
          <w:sz w:val="24"/>
          <w:szCs w:val="24"/>
        </w:rPr>
        <w:t>the Russians</w:t>
      </w:r>
      <w:r w:rsidR="00707164">
        <w:rPr>
          <w:sz w:val="24"/>
          <w:szCs w:val="24"/>
        </w:rPr>
        <w:t xml:space="preserve"> </w:t>
      </w:r>
      <w:r w:rsidR="00634C84">
        <w:rPr>
          <w:sz w:val="24"/>
          <w:szCs w:val="24"/>
        </w:rPr>
        <w:t>in the 11</w:t>
      </w:r>
      <w:r w:rsidR="00634C84" w:rsidRPr="00634C84">
        <w:rPr>
          <w:sz w:val="24"/>
          <w:szCs w:val="24"/>
          <w:vertAlign w:val="superscript"/>
        </w:rPr>
        <w:t>th</w:t>
      </w:r>
      <w:r w:rsidR="00634C84">
        <w:rPr>
          <w:sz w:val="24"/>
          <w:szCs w:val="24"/>
        </w:rPr>
        <w:t xml:space="preserve"> game and </w:t>
      </w:r>
      <w:r w:rsidR="00BD41F5">
        <w:rPr>
          <w:sz w:val="24"/>
          <w:szCs w:val="24"/>
        </w:rPr>
        <w:t>successfully served out</w:t>
      </w:r>
      <w:r w:rsidR="005E1010">
        <w:rPr>
          <w:sz w:val="24"/>
          <w:szCs w:val="24"/>
        </w:rPr>
        <w:t xml:space="preserve"> the match</w:t>
      </w:r>
      <w:r w:rsidR="00BD41F5">
        <w:rPr>
          <w:sz w:val="24"/>
          <w:szCs w:val="24"/>
        </w:rPr>
        <w:t xml:space="preserve"> to love</w:t>
      </w:r>
      <w:r w:rsidR="00FE6D5A">
        <w:rPr>
          <w:sz w:val="24"/>
          <w:szCs w:val="24"/>
        </w:rPr>
        <w:t xml:space="preserve"> in the 1</w:t>
      </w:r>
      <w:r w:rsidR="001B738D">
        <w:rPr>
          <w:sz w:val="24"/>
          <w:szCs w:val="24"/>
        </w:rPr>
        <w:t>2</w:t>
      </w:r>
      <w:r w:rsidR="00FE6D5A" w:rsidRPr="00FE6D5A">
        <w:rPr>
          <w:sz w:val="24"/>
          <w:szCs w:val="24"/>
          <w:vertAlign w:val="superscript"/>
        </w:rPr>
        <w:t>th</w:t>
      </w:r>
      <w:r w:rsidR="00FE6D5A">
        <w:rPr>
          <w:sz w:val="24"/>
          <w:szCs w:val="24"/>
        </w:rPr>
        <w:t xml:space="preserve"> game</w:t>
      </w:r>
      <w:r w:rsidR="003147A6">
        <w:rPr>
          <w:sz w:val="24"/>
          <w:szCs w:val="24"/>
        </w:rPr>
        <w:t xml:space="preserve"> to win their first Grand Slam title</w:t>
      </w:r>
      <w:r w:rsidR="00B63CE5">
        <w:rPr>
          <w:sz w:val="24"/>
          <w:szCs w:val="24"/>
        </w:rPr>
        <w:t xml:space="preserve"> as a team</w:t>
      </w:r>
      <w:r w:rsidR="00BD41F5">
        <w:rPr>
          <w:sz w:val="24"/>
          <w:szCs w:val="24"/>
        </w:rPr>
        <w:t>.</w:t>
      </w:r>
      <w:r w:rsidR="00EC3601">
        <w:rPr>
          <w:sz w:val="24"/>
          <w:szCs w:val="24"/>
        </w:rPr>
        <w:t xml:space="preserve"> </w:t>
      </w:r>
    </w:p>
    <w:p w14:paraId="65D9C61C" w14:textId="6E91FC55" w:rsidR="004852D8" w:rsidRDefault="004852D8" w:rsidP="004954D3">
      <w:pPr>
        <w:spacing w:after="0" w:line="240" w:lineRule="auto"/>
        <w:jc w:val="both"/>
        <w:rPr>
          <w:sz w:val="24"/>
          <w:szCs w:val="24"/>
        </w:rPr>
      </w:pPr>
    </w:p>
    <w:p w14:paraId="30BD75C1" w14:textId="260EB9D7" w:rsidR="0051299E" w:rsidRPr="00A447D9" w:rsidRDefault="0051299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2015 US OPEN</w:t>
      </w:r>
      <w:r w:rsidR="00A12CB1">
        <w:rPr>
          <w:b/>
          <w:bCs/>
          <w:sz w:val="24"/>
          <w:szCs w:val="24"/>
        </w:rPr>
        <w:t xml:space="preserve"> – MEN’S </w:t>
      </w:r>
      <w:r w:rsidR="00B35211" w:rsidRPr="00A447D9">
        <w:rPr>
          <w:b/>
          <w:bCs/>
          <w:sz w:val="24"/>
          <w:szCs w:val="24"/>
        </w:rPr>
        <w:t>SINGLES</w:t>
      </w:r>
      <w:r w:rsidR="008E642D">
        <w:rPr>
          <w:b/>
          <w:bCs/>
          <w:sz w:val="24"/>
          <w:szCs w:val="24"/>
        </w:rPr>
        <w:t xml:space="preserve"> </w:t>
      </w:r>
    </w:p>
    <w:p w14:paraId="6042EEEB" w14:textId="77DB4EB4" w:rsidR="00E36F97" w:rsidRPr="008C697A" w:rsidRDefault="002C66E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20-time Grand Slam Champion Roger </w:t>
      </w:r>
      <w:r w:rsidR="008C697A">
        <w:rPr>
          <w:sz w:val="24"/>
          <w:szCs w:val="24"/>
        </w:rPr>
        <w:t>Federer</w:t>
      </w:r>
      <w:r>
        <w:rPr>
          <w:sz w:val="24"/>
          <w:szCs w:val="24"/>
        </w:rPr>
        <w:t xml:space="preserve"> (SWITZERLAND)</w:t>
      </w:r>
      <w:r w:rsidR="008C697A">
        <w:rPr>
          <w:sz w:val="24"/>
          <w:szCs w:val="24"/>
        </w:rPr>
        <w:t xml:space="preserve"> </w:t>
      </w:r>
      <w:r w:rsidR="003A03A1">
        <w:rPr>
          <w:sz w:val="24"/>
          <w:szCs w:val="24"/>
        </w:rPr>
        <w:t xml:space="preserve">won the </w:t>
      </w:r>
      <w:r w:rsidR="006237BC">
        <w:rPr>
          <w:sz w:val="24"/>
          <w:szCs w:val="24"/>
        </w:rPr>
        <w:t>US O</w:t>
      </w:r>
      <w:r w:rsidR="007374F7">
        <w:rPr>
          <w:sz w:val="24"/>
          <w:szCs w:val="24"/>
        </w:rPr>
        <w:t>pen</w:t>
      </w:r>
      <w:r w:rsidR="003A03A1">
        <w:rPr>
          <w:sz w:val="24"/>
          <w:szCs w:val="24"/>
        </w:rPr>
        <w:t xml:space="preserve"> in 2004, 2005, 2006, 2007, and 2008. </w:t>
      </w:r>
      <w:r w:rsidR="006446B0">
        <w:rPr>
          <w:sz w:val="24"/>
          <w:szCs w:val="24"/>
        </w:rPr>
        <w:t xml:space="preserve">Even though he had not won the title </w:t>
      </w:r>
      <w:r w:rsidR="000965D5">
        <w:rPr>
          <w:sz w:val="24"/>
          <w:szCs w:val="24"/>
        </w:rPr>
        <w:t>since then</w:t>
      </w:r>
      <w:r w:rsidR="006446B0">
        <w:rPr>
          <w:sz w:val="24"/>
          <w:szCs w:val="24"/>
        </w:rPr>
        <w:t>,</w:t>
      </w:r>
      <w:r w:rsidR="00867147">
        <w:rPr>
          <w:sz w:val="24"/>
          <w:szCs w:val="24"/>
        </w:rPr>
        <w:t xml:space="preserve"> </w:t>
      </w:r>
      <w:r w:rsidR="006446B0">
        <w:rPr>
          <w:sz w:val="24"/>
          <w:szCs w:val="24"/>
        </w:rPr>
        <w:t>h</w:t>
      </w:r>
      <w:r w:rsidR="00867147">
        <w:rPr>
          <w:sz w:val="24"/>
          <w:szCs w:val="24"/>
        </w:rPr>
        <w:t>e</w:t>
      </w:r>
      <w:r w:rsidR="006444A4">
        <w:rPr>
          <w:sz w:val="24"/>
          <w:szCs w:val="24"/>
        </w:rPr>
        <w:t xml:space="preserve"> was </w:t>
      </w:r>
      <w:r w:rsidR="00AD1D43">
        <w:rPr>
          <w:sz w:val="24"/>
          <w:szCs w:val="24"/>
        </w:rPr>
        <w:t>able to reach the final without dropping a set</w:t>
      </w:r>
      <w:r w:rsidR="006444A4">
        <w:rPr>
          <w:sz w:val="24"/>
          <w:szCs w:val="24"/>
        </w:rPr>
        <w:t>:</w:t>
      </w:r>
      <w:r w:rsidR="00867147">
        <w:rPr>
          <w:sz w:val="24"/>
          <w:szCs w:val="24"/>
        </w:rPr>
        <w:t xml:space="preserve"> </w:t>
      </w:r>
    </w:p>
    <w:p w14:paraId="2EA74A91" w14:textId="77777777" w:rsidR="00F0352D" w:rsidRPr="00BA0F13" w:rsidRDefault="00F0352D" w:rsidP="004954D3">
      <w:pPr>
        <w:spacing w:after="0" w:line="240" w:lineRule="auto"/>
        <w:jc w:val="both"/>
        <w:rPr>
          <w:sz w:val="24"/>
          <w:szCs w:val="24"/>
        </w:rPr>
      </w:pPr>
    </w:p>
    <w:p w14:paraId="13B31230" w14:textId="07B8C7B0" w:rsidR="00AB05D5" w:rsidRDefault="00E36F97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Leonardo Mayer (ARGENTINA)</w:t>
      </w:r>
      <w:r w:rsidR="00D708D2">
        <w:rPr>
          <w:sz w:val="24"/>
          <w:szCs w:val="24"/>
        </w:rPr>
        <w:t>: 6-1 6-2 6-2</w:t>
      </w:r>
    </w:p>
    <w:p w14:paraId="374237E3" w14:textId="43325E79" w:rsidR="00E36F97" w:rsidRDefault="00E36F97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7E5F2756" w14:textId="7A98EF95" w:rsidR="00E36F97" w:rsidRDefault="00E36F97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double faults</w:t>
      </w:r>
    </w:p>
    <w:p w14:paraId="582C223C" w14:textId="7C0FEDE0" w:rsidR="00E36F97" w:rsidRDefault="003E399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 winners</w:t>
      </w:r>
    </w:p>
    <w:p w14:paraId="0A25A470" w14:textId="74C9B7BC" w:rsidR="003E3999" w:rsidRDefault="003E399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 unforced errors</w:t>
      </w:r>
    </w:p>
    <w:p w14:paraId="799AA001" w14:textId="74716E93" w:rsidR="003E3999" w:rsidRDefault="003E3999" w:rsidP="004954D3">
      <w:pPr>
        <w:spacing w:after="0" w:line="240" w:lineRule="auto"/>
        <w:jc w:val="both"/>
        <w:rPr>
          <w:sz w:val="24"/>
          <w:szCs w:val="24"/>
        </w:rPr>
      </w:pPr>
    </w:p>
    <w:p w14:paraId="3EABE1A8" w14:textId="26FF36B6" w:rsidR="003E3999" w:rsidRDefault="00BE2EE0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Steve Darcis (BELGIUM)</w:t>
      </w:r>
      <w:r w:rsidR="00B80E55">
        <w:rPr>
          <w:sz w:val="24"/>
          <w:szCs w:val="24"/>
        </w:rPr>
        <w:t xml:space="preserve">: </w:t>
      </w:r>
      <w:r w:rsidR="000778EA">
        <w:rPr>
          <w:sz w:val="24"/>
          <w:szCs w:val="24"/>
        </w:rPr>
        <w:t>6-1 6-2 6-1</w:t>
      </w:r>
    </w:p>
    <w:p w14:paraId="69049875" w14:textId="01024026" w:rsidR="00BE2EE0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 aces</w:t>
      </w:r>
    </w:p>
    <w:p w14:paraId="4E639ADE" w14:textId="29854729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907B5F3" w14:textId="3FFEACDF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46 winners</w:t>
      </w:r>
    </w:p>
    <w:p w14:paraId="283AAC19" w14:textId="21855ECE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 unforced errors</w:t>
      </w:r>
    </w:p>
    <w:p w14:paraId="1492D6F6" w14:textId="314CDD37" w:rsidR="0066746F" w:rsidRDefault="0066746F" w:rsidP="004954D3">
      <w:pPr>
        <w:spacing w:after="0" w:line="240" w:lineRule="auto"/>
        <w:jc w:val="both"/>
        <w:rPr>
          <w:sz w:val="24"/>
          <w:szCs w:val="24"/>
        </w:rPr>
      </w:pPr>
    </w:p>
    <w:p w14:paraId="6CCF574D" w14:textId="29166BF5" w:rsidR="0066746F" w:rsidRDefault="00BF4549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BF4549">
        <w:rPr>
          <w:sz w:val="24"/>
          <w:szCs w:val="24"/>
        </w:rPr>
        <w:t>Philipp Kohlschreiber</w:t>
      </w:r>
      <w:r w:rsidR="000778EA">
        <w:rPr>
          <w:sz w:val="24"/>
          <w:szCs w:val="24"/>
        </w:rPr>
        <w:t xml:space="preserve">: </w:t>
      </w:r>
      <w:r w:rsidR="00B01987">
        <w:rPr>
          <w:sz w:val="24"/>
          <w:szCs w:val="24"/>
        </w:rPr>
        <w:t>6-3 6-4 6-4</w:t>
      </w:r>
    </w:p>
    <w:p w14:paraId="7A3A5D9E" w14:textId="66DE04AD" w:rsidR="00BF4549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6E663DAE" w14:textId="4D50022F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1170B086" w14:textId="50B6EEBA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27 winners</w:t>
      </w:r>
    </w:p>
    <w:p w14:paraId="14F147EA" w14:textId="4552E558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26 unforced errors</w:t>
      </w:r>
    </w:p>
    <w:p w14:paraId="183534F7" w14:textId="26933E59" w:rsidR="006E1CDB" w:rsidRDefault="006E1CDB" w:rsidP="004954D3">
      <w:pPr>
        <w:spacing w:after="0" w:line="240" w:lineRule="auto"/>
        <w:jc w:val="both"/>
        <w:rPr>
          <w:sz w:val="24"/>
          <w:szCs w:val="24"/>
        </w:rPr>
      </w:pPr>
    </w:p>
    <w:p w14:paraId="79CB9187" w14:textId="3ADA0D77" w:rsidR="006E1CDB" w:rsidRDefault="00696695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John Isner (USA)</w:t>
      </w:r>
      <w:r w:rsidR="00B01987">
        <w:rPr>
          <w:sz w:val="24"/>
          <w:szCs w:val="24"/>
        </w:rPr>
        <w:t xml:space="preserve">: </w:t>
      </w:r>
      <w:r w:rsidR="00515805">
        <w:rPr>
          <w:sz w:val="24"/>
          <w:szCs w:val="24"/>
        </w:rPr>
        <w:t>7-6[7-0] 7-6[8-6] 7-5</w:t>
      </w:r>
    </w:p>
    <w:p w14:paraId="49EB2489" w14:textId="2BC13A15" w:rsidR="00696695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15 aces</w:t>
      </w:r>
    </w:p>
    <w:p w14:paraId="2EDE082E" w14:textId="218BA245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4DCF1F5" w14:textId="3A54C52E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55 winners</w:t>
      </w:r>
    </w:p>
    <w:p w14:paraId="611D4416" w14:textId="153FCDE3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unforced errors</w:t>
      </w:r>
    </w:p>
    <w:p w14:paraId="4BCA2C5F" w14:textId="7F98D66E" w:rsidR="006C2EB9" w:rsidRDefault="006C2EB9" w:rsidP="004954D3">
      <w:pPr>
        <w:spacing w:after="0" w:line="240" w:lineRule="auto"/>
        <w:jc w:val="both"/>
        <w:rPr>
          <w:sz w:val="24"/>
          <w:szCs w:val="24"/>
        </w:rPr>
      </w:pPr>
    </w:p>
    <w:p w14:paraId="25673BBD" w14:textId="112F67CB" w:rsidR="006C2EB9" w:rsidRDefault="00B80E55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Richard Gasquet (FRANCE): </w:t>
      </w:r>
      <w:r w:rsidR="007F0F03">
        <w:rPr>
          <w:sz w:val="24"/>
          <w:szCs w:val="24"/>
        </w:rPr>
        <w:t>6-3 6-3 6-1</w:t>
      </w:r>
    </w:p>
    <w:p w14:paraId="62AD8ABF" w14:textId="144E0244" w:rsidR="007F0F03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0FB9B45C" w14:textId="0CFC389D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58A57039" w14:textId="52E80749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50 winners</w:t>
      </w:r>
    </w:p>
    <w:p w14:paraId="2A6C52BD" w14:textId="2E904EB4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21 unforced errors</w:t>
      </w:r>
    </w:p>
    <w:p w14:paraId="71281C7D" w14:textId="0E2144A0" w:rsidR="00C4776F" w:rsidRDefault="00C4776F" w:rsidP="004954D3">
      <w:pPr>
        <w:spacing w:after="0" w:line="240" w:lineRule="auto"/>
        <w:jc w:val="both"/>
        <w:rPr>
          <w:sz w:val="24"/>
          <w:szCs w:val="24"/>
        </w:rPr>
      </w:pPr>
    </w:p>
    <w:p w14:paraId="2D525936" w14:textId="20522C94" w:rsidR="00C4776F" w:rsidRDefault="00B0300A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Stan Wawrinka (SWITZERLAND)</w:t>
      </w:r>
      <w:r w:rsidR="008578FC">
        <w:rPr>
          <w:sz w:val="24"/>
          <w:szCs w:val="24"/>
        </w:rPr>
        <w:t>: 6-4 6-3 6-1</w:t>
      </w:r>
    </w:p>
    <w:p w14:paraId="1701DB33" w14:textId="0999DDC4" w:rsidR="00B0300A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 aces</w:t>
      </w:r>
    </w:p>
    <w:p w14:paraId="6EDD69B0" w14:textId="5AF02076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491A4840" w14:textId="3FC46C23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 winners</w:t>
      </w:r>
    </w:p>
    <w:p w14:paraId="6D755A52" w14:textId="15F87AAA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17 unforced errors</w:t>
      </w:r>
    </w:p>
    <w:p w14:paraId="7434B5F3" w14:textId="29F8B26F" w:rsidR="00C505C2" w:rsidRDefault="00C505C2" w:rsidP="004954D3">
      <w:pPr>
        <w:spacing w:after="0" w:line="240" w:lineRule="auto"/>
        <w:jc w:val="both"/>
        <w:rPr>
          <w:sz w:val="24"/>
          <w:szCs w:val="24"/>
        </w:rPr>
      </w:pPr>
    </w:p>
    <w:p w14:paraId="70EF1E03" w14:textId="2BD9B961" w:rsidR="00FB4910" w:rsidRDefault="001D2A71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Federer set up </w:t>
      </w:r>
      <w:r w:rsidR="00285F60">
        <w:rPr>
          <w:sz w:val="24"/>
          <w:szCs w:val="24"/>
        </w:rPr>
        <w:t>a</w:t>
      </w:r>
      <w:r>
        <w:rPr>
          <w:sz w:val="24"/>
          <w:szCs w:val="24"/>
        </w:rPr>
        <w:t xml:space="preserve"> marathon </w:t>
      </w:r>
      <w:r w:rsidR="004C2EDC">
        <w:rPr>
          <w:sz w:val="24"/>
          <w:szCs w:val="24"/>
        </w:rPr>
        <w:t>final</w:t>
      </w:r>
      <w:r w:rsidR="00593165">
        <w:rPr>
          <w:sz w:val="24"/>
          <w:szCs w:val="24"/>
        </w:rPr>
        <w:t xml:space="preserve"> </w:t>
      </w:r>
      <w:r w:rsidR="009377BE">
        <w:rPr>
          <w:sz w:val="24"/>
          <w:szCs w:val="24"/>
        </w:rPr>
        <w:t>with</w:t>
      </w:r>
      <w:r w:rsidR="00593165">
        <w:rPr>
          <w:sz w:val="24"/>
          <w:szCs w:val="24"/>
        </w:rPr>
        <w:t xml:space="preserve"> </w:t>
      </w:r>
      <w:r w:rsidR="00F21B10">
        <w:rPr>
          <w:sz w:val="24"/>
          <w:szCs w:val="24"/>
        </w:rPr>
        <w:t xml:space="preserve">17-time Grand Slam Champion Novak </w:t>
      </w:r>
      <w:r w:rsidR="00593165">
        <w:rPr>
          <w:sz w:val="24"/>
          <w:szCs w:val="24"/>
        </w:rPr>
        <w:t>Djokovic</w:t>
      </w:r>
      <w:r w:rsidR="00F21B10">
        <w:rPr>
          <w:sz w:val="24"/>
          <w:szCs w:val="24"/>
        </w:rPr>
        <w:t xml:space="preserve"> (SERBIA)</w:t>
      </w:r>
      <w:r w:rsidR="002126E4">
        <w:rPr>
          <w:sz w:val="24"/>
          <w:szCs w:val="24"/>
        </w:rPr>
        <w:t>.</w:t>
      </w:r>
      <w:r w:rsidR="004035B7">
        <w:rPr>
          <w:sz w:val="24"/>
          <w:szCs w:val="24"/>
        </w:rPr>
        <w:t xml:space="preserve"> </w:t>
      </w:r>
      <w:r w:rsidR="00AF497E">
        <w:rPr>
          <w:sz w:val="24"/>
          <w:szCs w:val="24"/>
        </w:rPr>
        <w:t>In the first set, b</w:t>
      </w:r>
      <w:r w:rsidR="00DD25EB">
        <w:rPr>
          <w:sz w:val="24"/>
          <w:szCs w:val="24"/>
        </w:rPr>
        <w:t>oth players</w:t>
      </w:r>
      <w:r w:rsidR="005C5A9E">
        <w:rPr>
          <w:sz w:val="24"/>
          <w:szCs w:val="24"/>
        </w:rPr>
        <w:t xml:space="preserve"> </w:t>
      </w:r>
      <w:r w:rsidR="00C373EA">
        <w:rPr>
          <w:sz w:val="24"/>
          <w:szCs w:val="24"/>
        </w:rPr>
        <w:t>traded service holds in the first two games</w:t>
      </w:r>
      <w:r w:rsidR="00E51AD5">
        <w:rPr>
          <w:sz w:val="24"/>
          <w:szCs w:val="24"/>
        </w:rPr>
        <w:t xml:space="preserve"> and traded breaks in the next two games.</w:t>
      </w:r>
      <w:r w:rsidR="00963C95">
        <w:rPr>
          <w:sz w:val="24"/>
          <w:szCs w:val="24"/>
        </w:rPr>
        <w:t xml:space="preserve"> </w:t>
      </w:r>
      <w:r w:rsidR="00DA1746">
        <w:rPr>
          <w:sz w:val="24"/>
          <w:szCs w:val="24"/>
        </w:rPr>
        <w:t xml:space="preserve">Then, </w:t>
      </w:r>
      <w:r w:rsidR="009726D4">
        <w:rPr>
          <w:sz w:val="24"/>
          <w:szCs w:val="24"/>
        </w:rPr>
        <w:t>Djokovic</w:t>
      </w:r>
      <w:r w:rsidR="00BF5870">
        <w:rPr>
          <w:sz w:val="24"/>
          <w:szCs w:val="24"/>
        </w:rPr>
        <w:t xml:space="preserve"> broke Federer in the seventh game</w:t>
      </w:r>
      <w:r w:rsidR="00621B49">
        <w:rPr>
          <w:sz w:val="24"/>
          <w:szCs w:val="24"/>
        </w:rPr>
        <w:t>.</w:t>
      </w:r>
      <w:r w:rsidR="00074230">
        <w:rPr>
          <w:sz w:val="24"/>
          <w:szCs w:val="24"/>
        </w:rPr>
        <w:t xml:space="preserve"> </w:t>
      </w:r>
      <w:r w:rsidR="00105838">
        <w:rPr>
          <w:sz w:val="24"/>
          <w:szCs w:val="24"/>
        </w:rPr>
        <w:t>In the second set, b</w:t>
      </w:r>
      <w:r w:rsidR="008C56E0">
        <w:rPr>
          <w:sz w:val="24"/>
          <w:szCs w:val="24"/>
        </w:rPr>
        <w:t>oth players traded</w:t>
      </w:r>
      <w:r w:rsidR="002C7A83">
        <w:rPr>
          <w:sz w:val="24"/>
          <w:szCs w:val="24"/>
        </w:rPr>
        <w:t xml:space="preserve"> service holds for </w:t>
      </w:r>
      <w:r w:rsidR="00CB26DD">
        <w:rPr>
          <w:sz w:val="24"/>
          <w:szCs w:val="24"/>
        </w:rPr>
        <w:t>the first</w:t>
      </w:r>
      <w:r w:rsidR="002C7A83">
        <w:rPr>
          <w:sz w:val="24"/>
          <w:szCs w:val="24"/>
        </w:rPr>
        <w:t xml:space="preserve"> 11 games</w:t>
      </w:r>
      <w:r w:rsidR="00161DD0">
        <w:rPr>
          <w:sz w:val="24"/>
          <w:szCs w:val="24"/>
        </w:rPr>
        <w:t xml:space="preserve">. Then, </w:t>
      </w:r>
      <w:r w:rsidR="00515B27">
        <w:rPr>
          <w:sz w:val="24"/>
          <w:szCs w:val="24"/>
        </w:rPr>
        <w:t xml:space="preserve">Federer </w:t>
      </w:r>
      <w:r w:rsidR="00C13DEC">
        <w:rPr>
          <w:sz w:val="24"/>
          <w:szCs w:val="24"/>
        </w:rPr>
        <w:t>broke in the 12</w:t>
      </w:r>
      <w:r w:rsidR="00C13DEC" w:rsidRPr="00C13DEC">
        <w:rPr>
          <w:sz w:val="24"/>
          <w:szCs w:val="24"/>
          <w:vertAlign w:val="superscript"/>
        </w:rPr>
        <w:t>th</w:t>
      </w:r>
      <w:r w:rsidR="00C13DEC">
        <w:rPr>
          <w:sz w:val="24"/>
          <w:szCs w:val="24"/>
        </w:rPr>
        <w:t xml:space="preserve"> game</w:t>
      </w:r>
      <w:r w:rsidR="005D222B">
        <w:rPr>
          <w:sz w:val="24"/>
          <w:szCs w:val="24"/>
        </w:rPr>
        <w:t xml:space="preserve"> </w:t>
      </w:r>
      <w:r w:rsidR="00C13DEC">
        <w:rPr>
          <w:sz w:val="24"/>
          <w:szCs w:val="24"/>
        </w:rPr>
        <w:t xml:space="preserve">to win the second set. </w:t>
      </w:r>
      <w:r w:rsidR="001E6396">
        <w:rPr>
          <w:sz w:val="24"/>
          <w:szCs w:val="24"/>
        </w:rPr>
        <w:t xml:space="preserve">Just like the first set, the third set </w:t>
      </w:r>
      <w:r w:rsidR="00B44151">
        <w:rPr>
          <w:sz w:val="24"/>
          <w:szCs w:val="24"/>
        </w:rPr>
        <w:t>started off in the same fashion</w:t>
      </w:r>
      <w:r w:rsidR="005D4D41">
        <w:rPr>
          <w:sz w:val="24"/>
          <w:szCs w:val="24"/>
        </w:rPr>
        <w:t xml:space="preserve"> before</w:t>
      </w:r>
      <w:r w:rsidR="000A7A88">
        <w:rPr>
          <w:sz w:val="24"/>
          <w:szCs w:val="24"/>
        </w:rPr>
        <w:t xml:space="preserve"> Djokovic broke</w:t>
      </w:r>
      <w:r w:rsidR="005D4D41">
        <w:rPr>
          <w:sz w:val="24"/>
          <w:szCs w:val="24"/>
        </w:rPr>
        <w:t xml:space="preserve"> </w:t>
      </w:r>
      <w:r w:rsidR="0077568F">
        <w:rPr>
          <w:sz w:val="24"/>
          <w:szCs w:val="24"/>
        </w:rPr>
        <w:t>in the ninth game</w:t>
      </w:r>
      <w:r w:rsidR="00FA6453">
        <w:rPr>
          <w:sz w:val="24"/>
          <w:szCs w:val="24"/>
        </w:rPr>
        <w:t xml:space="preserve">. </w:t>
      </w:r>
      <w:r w:rsidR="009D25C3">
        <w:rPr>
          <w:sz w:val="24"/>
          <w:szCs w:val="24"/>
        </w:rPr>
        <w:t xml:space="preserve">In the fourth </w:t>
      </w:r>
      <w:r w:rsidR="00E060E8">
        <w:rPr>
          <w:sz w:val="24"/>
          <w:szCs w:val="24"/>
        </w:rPr>
        <w:t>set</w:t>
      </w:r>
      <w:r w:rsidR="00D8548D">
        <w:rPr>
          <w:sz w:val="24"/>
          <w:szCs w:val="24"/>
        </w:rPr>
        <w:t>,</w:t>
      </w:r>
      <w:r w:rsidR="00E060E8">
        <w:rPr>
          <w:sz w:val="24"/>
          <w:szCs w:val="24"/>
        </w:rPr>
        <w:t xml:space="preserve"> Djo</w:t>
      </w:r>
      <w:r w:rsidR="00CD0295">
        <w:rPr>
          <w:sz w:val="24"/>
          <w:szCs w:val="24"/>
        </w:rPr>
        <w:t>kovic broke Federer</w:t>
      </w:r>
      <w:r w:rsidR="00E060E8">
        <w:rPr>
          <w:sz w:val="24"/>
          <w:szCs w:val="24"/>
        </w:rPr>
        <w:t xml:space="preserve"> in the first and </w:t>
      </w:r>
      <w:r w:rsidR="00CC5D21">
        <w:rPr>
          <w:sz w:val="24"/>
          <w:szCs w:val="24"/>
        </w:rPr>
        <w:t xml:space="preserve">seventh games. </w:t>
      </w:r>
      <w:r w:rsidR="00467648">
        <w:rPr>
          <w:sz w:val="24"/>
          <w:szCs w:val="24"/>
        </w:rPr>
        <w:t xml:space="preserve">Then, </w:t>
      </w:r>
      <w:r w:rsidR="003E09C6">
        <w:rPr>
          <w:sz w:val="24"/>
          <w:szCs w:val="24"/>
        </w:rPr>
        <w:t xml:space="preserve">Federer </w:t>
      </w:r>
      <w:r w:rsidR="00BF5405">
        <w:rPr>
          <w:sz w:val="24"/>
          <w:szCs w:val="24"/>
        </w:rPr>
        <w:t>broke</w:t>
      </w:r>
      <w:r w:rsidR="003E09C6">
        <w:rPr>
          <w:sz w:val="24"/>
          <w:szCs w:val="24"/>
        </w:rPr>
        <w:t xml:space="preserve"> </w:t>
      </w:r>
      <w:r w:rsidR="00DB3753">
        <w:rPr>
          <w:sz w:val="24"/>
          <w:szCs w:val="24"/>
        </w:rPr>
        <w:t xml:space="preserve">in </w:t>
      </w:r>
      <w:proofErr w:type="gramStart"/>
      <w:r w:rsidR="00DB3753">
        <w:rPr>
          <w:sz w:val="24"/>
          <w:szCs w:val="24"/>
        </w:rPr>
        <w:t>ninth</w:t>
      </w:r>
      <w:proofErr w:type="gramEnd"/>
      <w:r w:rsidR="00DB3753">
        <w:rPr>
          <w:sz w:val="24"/>
          <w:szCs w:val="24"/>
        </w:rPr>
        <w:t xml:space="preserve"> game.</w:t>
      </w:r>
      <w:r w:rsidR="00886D4A">
        <w:rPr>
          <w:sz w:val="24"/>
          <w:szCs w:val="24"/>
        </w:rPr>
        <w:t xml:space="preserve"> </w:t>
      </w:r>
    </w:p>
    <w:p w14:paraId="33D0B580" w14:textId="77777777" w:rsidR="00614AF1" w:rsidRDefault="00614AF1" w:rsidP="004954D3">
      <w:pPr>
        <w:spacing w:after="0" w:line="240" w:lineRule="auto"/>
        <w:jc w:val="both"/>
        <w:rPr>
          <w:sz w:val="24"/>
          <w:szCs w:val="24"/>
        </w:rPr>
      </w:pPr>
    </w:p>
    <w:p w14:paraId="0B105B70" w14:textId="1CF869F0" w:rsidR="00151738" w:rsidRPr="00A76587" w:rsidRDefault="00151738" w:rsidP="00A7658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76587">
        <w:rPr>
          <w:b/>
          <w:bCs/>
          <w:sz w:val="24"/>
          <w:szCs w:val="24"/>
        </w:rPr>
        <w:t xml:space="preserve">2015 WTA FINALS </w:t>
      </w:r>
      <w:r w:rsidR="00DC1D83" w:rsidRPr="00A76587">
        <w:rPr>
          <w:b/>
          <w:bCs/>
          <w:sz w:val="24"/>
          <w:szCs w:val="24"/>
        </w:rPr>
        <w:t>– WOMEN’S DOUBLES</w:t>
      </w:r>
    </w:p>
    <w:p w14:paraId="60087EC1" w14:textId="6C8232FD" w:rsidR="003B6E1A" w:rsidRDefault="00321A4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8268AB">
        <w:rPr>
          <w:sz w:val="24"/>
          <w:szCs w:val="24"/>
        </w:rPr>
        <w:t>Hingis and Mirza</w:t>
      </w:r>
      <w:r w:rsidR="00FF1E7D">
        <w:rPr>
          <w:sz w:val="24"/>
          <w:szCs w:val="24"/>
        </w:rPr>
        <w:t xml:space="preserve"> won Wimbledon, </w:t>
      </w:r>
      <w:r>
        <w:rPr>
          <w:sz w:val="24"/>
          <w:szCs w:val="24"/>
        </w:rPr>
        <w:t xml:space="preserve">they won </w:t>
      </w:r>
      <w:r w:rsidR="009D329C">
        <w:rPr>
          <w:sz w:val="24"/>
          <w:szCs w:val="24"/>
        </w:rPr>
        <w:t xml:space="preserve">a second Grand Slam title at the </w:t>
      </w:r>
      <w:r>
        <w:rPr>
          <w:sz w:val="24"/>
          <w:szCs w:val="24"/>
        </w:rPr>
        <w:t>US Open</w:t>
      </w:r>
      <w:r w:rsidR="009D329C">
        <w:rPr>
          <w:sz w:val="24"/>
          <w:szCs w:val="24"/>
        </w:rPr>
        <w:t xml:space="preserve">. </w:t>
      </w:r>
      <w:r w:rsidR="00D00CCA">
        <w:rPr>
          <w:sz w:val="24"/>
          <w:szCs w:val="24"/>
        </w:rPr>
        <w:t xml:space="preserve">Then, they went undefeated for the rest of the year when they </w:t>
      </w:r>
      <w:r w:rsidR="009D329C">
        <w:rPr>
          <w:sz w:val="24"/>
          <w:szCs w:val="24"/>
        </w:rPr>
        <w:t>won four more titles in</w:t>
      </w:r>
      <w:r>
        <w:rPr>
          <w:sz w:val="24"/>
          <w:szCs w:val="24"/>
        </w:rPr>
        <w:t xml:space="preserve"> </w:t>
      </w:r>
      <w:r w:rsidR="00BE2B3A">
        <w:rPr>
          <w:sz w:val="24"/>
          <w:szCs w:val="24"/>
        </w:rPr>
        <w:t>Guangzhou, Wuhan, Beijing</w:t>
      </w:r>
      <w:r w:rsidR="008268AB">
        <w:rPr>
          <w:sz w:val="24"/>
          <w:szCs w:val="24"/>
        </w:rPr>
        <w:t>, and the WTA Finals</w:t>
      </w:r>
      <w:r w:rsidR="008379F9">
        <w:rPr>
          <w:sz w:val="24"/>
          <w:szCs w:val="24"/>
        </w:rPr>
        <w:t xml:space="preserve">. </w:t>
      </w:r>
      <w:r w:rsidR="005E3D1A">
        <w:rPr>
          <w:sz w:val="24"/>
          <w:szCs w:val="24"/>
        </w:rPr>
        <w:t xml:space="preserve">When they </w:t>
      </w:r>
      <w:proofErr w:type="gramStart"/>
      <w:r w:rsidR="005E3D1A">
        <w:rPr>
          <w:sz w:val="24"/>
          <w:szCs w:val="24"/>
        </w:rPr>
        <w:t>won</w:t>
      </w:r>
      <w:proofErr w:type="gramEnd"/>
      <w:r w:rsidR="008268AB">
        <w:rPr>
          <w:sz w:val="24"/>
          <w:szCs w:val="24"/>
        </w:rPr>
        <w:t xml:space="preserve"> Beijing</w:t>
      </w:r>
      <w:r w:rsidR="005E3D1A">
        <w:rPr>
          <w:sz w:val="24"/>
          <w:szCs w:val="24"/>
        </w:rPr>
        <w:t>, they</w:t>
      </w:r>
      <w:r w:rsidR="008268AB">
        <w:rPr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 w:rsidR="008268AB">
        <w:rPr>
          <w:sz w:val="24"/>
          <w:szCs w:val="24"/>
        </w:rPr>
        <w:t>d</w:t>
      </w:r>
      <w:r w:rsidR="000324F4">
        <w:rPr>
          <w:sz w:val="24"/>
          <w:szCs w:val="24"/>
        </w:rPr>
        <w:t xml:space="preserve"> </w:t>
      </w:r>
      <w:r w:rsidR="005E3D1A">
        <w:rPr>
          <w:sz w:val="24"/>
          <w:szCs w:val="24"/>
        </w:rPr>
        <w:t>the</w:t>
      </w:r>
      <w:r w:rsidR="000A5360">
        <w:rPr>
          <w:sz w:val="24"/>
          <w:szCs w:val="24"/>
        </w:rPr>
        <w:t xml:space="preserve"> top spot at the WTA Finals.</w:t>
      </w:r>
      <w:r w:rsidR="002F3FB0">
        <w:rPr>
          <w:sz w:val="24"/>
          <w:szCs w:val="24"/>
        </w:rPr>
        <w:t xml:space="preserve"> </w:t>
      </w:r>
    </w:p>
    <w:p w14:paraId="5BE7EED1" w14:textId="77777777" w:rsidR="003B6E1A" w:rsidRDefault="003B6E1A" w:rsidP="004954D3">
      <w:pPr>
        <w:spacing w:after="0" w:line="240" w:lineRule="auto"/>
        <w:jc w:val="both"/>
        <w:rPr>
          <w:sz w:val="24"/>
          <w:szCs w:val="24"/>
        </w:rPr>
      </w:pPr>
    </w:p>
    <w:p w14:paraId="4ED1B2C9" w14:textId="40F396AB" w:rsidR="00DE40EC" w:rsidRPr="00EB5502" w:rsidRDefault="00AE771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 w:rsidR="00D4483B">
        <w:rPr>
          <w:sz w:val="24"/>
          <w:szCs w:val="24"/>
          <w:lang w:val="en"/>
        </w:rPr>
        <w:t xml:space="preserve"> qua</w:t>
      </w:r>
      <w:r w:rsidR="00936844">
        <w:rPr>
          <w:sz w:val="24"/>
          <w:szCs w:val="24"/>
          <w:lang w:val="en"/>
        </w:rPr>
        <w:t xml:space="preserve">lify for the WTA Finals, players </w:t>
      </w:r>
      <w:r w:rsidR="00936844" w:rsidRPr="00FF1887">
        <w:rPr>
          <w:sz w:val="24"/>
          <w:szCs w:val="24"/>
        </w:rPr>
        <w:t xml:space="preserve">compete in WTA tournaments </w:t>
      </w:r>
      <w:r w:rsidR="00F503EA">
        <w:rPr>
          <w:sz w:val="24"/>
          <w:szCs w:val="24"/>
        </w:rPr>
        <w:t>and</w:t>
      </w:r>
      <w:r w:rsidR="00936844" w:rsidRPr="00FF1887">
        <w:rPr>
          <w:sz w:val="24"/>
          <w:szCs w:val="24"/>
        </w:rPr>
        <w:t xml:space="preserve"> the four Grand Slam</w:t>
      </w:r>
      <w:r w:rsidR="00504CB3">
        <w:rPr>
          <w:sz w:val="24"/>
          <w:szCs w:val="24"/>
        </w:rPr>
        <w:t>s</w:t>
      </w:r>
      <w:r w:rsidR="00936844" w:rsidRPr="00FF1887">
        <w:rPr>
          <w:sz w:val="24"/>
          <w:szCs w:val="24"/>
        </w:rPr>
        <w:t xml:space="preserve">. </w:t>
      </w:r>
      <w:r w:rsidR="00C45D7B">
        <w:rPr>
          <w:sz w:val="24"/>
          <w:szCs w:val="24"/>
        </w:rPr>
        <w:t xml:space="preserve">Based on their results, </w:t>
      </w:r>
      <w:r w:rsidR="00B06124">
        <w:rPr>
          <w:sz w:val="24"/>
          <w:szCs w:val="24"/>
        </w:rPr>
        <w:t>they</w:t>
      </w:r>
      <w:r w:rsidR="00936844" w:rsidRPr="00FF1887">
        <w:rPr>
          <w:sz w:val="24"/>
          <w:szCs w:val="24"/>
        </w:rPr>
        <w:t xml:space="preserve"> earn points on the </w:t>
      </w:r>
      <w:r w:rsidR="003D3572">
        <w:rPr>
          <w:sz w:val="24"/>
          <w:szCs w:val="24"/>
        </w:rPr>
        <w:t xml:space="preserve">Race to the WTA Finals. </w:t>
      </w:r>
      <w:r w:rsidR="001A0263">
        <w:rPr>
          <w:sz w:val="24"/>
          <w:szCs w:val="24"/>
        </w:rPr>
        <w:t xml:space="preserve">The top eight </w:t>
      </w:r>
      <w:r>
        <w:rPr>
          <w:sz w:val="24"/>
          <w:szCs w:val="24"/>
        </w:rPr>
        <w:t xml:space="preserve">singles players and </w:t>
      </w:r>
      <w:r w:rsidR="001A0263">
        <w:rPr>
          <w:sz w:val="24"/>
          <w:szCs w:val="24"/>
        </w:rPr>
        <w:t>doubles team</w:t>
      </w:r>
      <w:r w:rsidR="00223858">
        <w:rPr>
          <w:sz w:val="24"/>
          <w:szCs w:val="24"/>
        </w:rPr>
        <w:t>s qualify at the end of the year</w:t>
      </w:r>
      <w:r w:rsidR="00357B76">
        <w:rPr>
          <w:sz w:val="24"/>
          <w:szCs w:val="24"/>
        </w:rPr>
        <w:t xml:space="preserve"> for the WTA Finals</w:t>
      </w:r>
      <w:r w:rsidR="00223858">
        <w:rPr>
          <w:sz w:val="24"/>
          <w:szCs w:val="24"/>
        </w:rPr>
        <w:t>.</w:t>
      </w:r>
      <w:r w:rsidR="001E3446">
        <w:rPr>
          <w:sz w:val="24"/>
          <w:szCs w:val="24"/>
        </w:rPr>
        <w:t xml:space="preserve"> </w:t>
      </w:r>
      <w:r w:rsidR="009250A4">
        <w:rPr>
          <w:sz w:val="24"/>
          <w:szCs w:val="24"/>
        </w:rPr>
        <w:t>The p</w:t>
      </w:r>
      <w:r w:rsidR="000E2A28" w:rsidRPr="000E2A28">
        <w:rPr>
          <w:sz w:val="24"/>
          <w:szCs w:val="24"/>
        </w:rPr>
        <w:t>layers</w:t>
      </w:r>
      <w:r w:rsidR="009250A4">
        <w:rPr>
          <w:sz w:val="24"/>
          <w:szCs w:val="24"/>
        </w:rPr>
        <w:t xml:space="preserve"> </w:t>
      </w:r>
      <w:r w:rsidR="000E2A28" w:rsidRPr="000E2A28">
        <w:rPr>
          <w:sz w:val="24"/>
          <w:szCs w:val="24"/>
        </w:rPr>
        <w:t>participate in a round-robin format in two groups of four. The winners and runners-</w:t>
      </w:r>
      <w:proofErr w:type="gramStart"/>
      <w:r w:rsidR="000E2A28" w:rsidRPr="000E2A28">
        <w:rPr>
          <w:sz w:val="24"/>
          <w:szCs w:val="24"/>
        </w:rPr>
        <w:t>up</w:t>
      </w:r>
      <w:r w:rsidR="00EC0A46">
        <w:rPr>
          <w:sz w:val="24"/>
          <w:szCs w:val="24"/>
        </w:rPr>
        <w:t>s</w:t>
      </w:r>
      <w:proofErr w:type="gramEnd"/>
      <w:r w:rsidR="000E2A28" w:rsidRPr="000E2A28">
        <w:rPr>
          <w:sz w:val="24"/>
          <w:szCs w:val="24"/>
        </w:rPr>
        <w:t xml:space="preserve"> of each group </w:t>
      </w:r>
      <w:r w:rsidR="007E597A" w:rsidRPr="000E2A28">
        <w:rPr>
          <w:sz w:val="24"/>
          <w:szCs w:val="24"/>
        </w:rPr>
        <w:t>move ahead</w:t>
      </w:r>
      <w:r w:rsidR="000E2A28" w:rsidRPr="000E2A28">
        <w:rPr>
          <w:sz w:val="24"/>
          <w:szCs w:val="24"/>
        </w:rPr>
        <w:t xml:space="preserve"> to the semifinals. </w:t>
      </w:r>
      <w:r w:rsidR="00DF4279">
        <w:rPr>
          <w:sz w:val="24"/>
          <w:szCs w:val="24"/>
        </w:rPr>
        <w:t xml:space="preserve">In this edition, </w:t>
      </w:r>
      <w:r w:rsidR="00A070DC">
        <w:rPr>
          <w:sz w:val="24"/>
          <w:szCs w:val="24"/>
        </w:rPr>
        <w:t>Hingis and Mirza</w:t>
      </w:r>
      <w:r w:rsidR="00025054">
        <w:rPr>
          <w:sz w:val="24"/>
          <w:szCs w:val="24"/>
        </w:rPr>
        <w:t xml:space="preserve"> </w:t>
      </w:r>
      <w:r w:rsidR="0065295F">
        <w:rPr>
          <w:sz w:val="24"/>
          <w:szCs w:val="24"/>
        </w:rPr>
        <w:t>won</w:t>
      </w:r>
      <w:r w:rsidR="00642683">
        <w:rPr>
          <w:sz w:val="24"/>
          <w:szCs w:val="24"/>
        </w:rPr>
        <w:t xml:space="preserve"> </w:t>
      </w:r>
      <w:r w:rsidR="007F2B78">
        <w:rPr>
          <w:sz w:val="24"/>
          <w:szCs w:val="24"/>
        </w:rPr>
        <w:t>the</w:t>
      </w:r>
      <w:r w:rsidR="00DE40EC">
        <w:rPr>
          <w:sz w:val="24"/>
          <w:szCs w:val="24"/>
        </w:rPr>
        <w:t xml:space="preserve"> title without </w:t>
      </w:r>
      <w:r w:rsidR="00803575">
        <w:rPr>
          <w:sz w:val="24"/>
          <w:szCs w:val="24"/>
        </w:rPr>
        <w:t>losing</w:t>
      </w:r>
      <w:r w:rsidR="00DE40EC">
        <w:rPr>
          <w:sz w:val="24"/>
          <w:szCs w:val="24"/>
        </w:rPr>
        <w:t xml:space="preserve"> a set:</w:t>
      </w:r>
    </w:p>
    <w:p w14:paraId="5AF5394B" w14:textId="71C5B1A0" w:rsidR="00DE40EC" w:rsidRDefault="00DE40EC" w:rsidP="004954D3">
      <w:pPr>
        <w:spacing w:after="0" w:line="240" w:lineRule="auto"/>
        <w:jc w:val="both"/>
        <w:rPr>
          <w:sz w:val="24"/>
          <w:szCs w:val="24"/>
        </w:rPr>
      </w:pPr>
    </w:p>
    <w:p w14:paraId="483C4023" w14:textId="7B0468D3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ROUND-ROBIN</w:t>
      </w:r>
    </w:p>
    <w:p w14:paraId="4AC9C697" w14:textId="06626AC2" w:rsidR="005808D3" w:rsidRDefault="00D16480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Kops-Jones</w:t>
      </w:r>
      <w:r w:rsidR="008B0532">
        <w:rPr>
          <w:sz w:val="24"/>
          <w:szCs w:val="24"/>
        </w:rPr>
        <w:t>/</w:t>
      </w:r>
      <w:r w:rsidR="00DE40EC">
        <w:rPr>
          <w:sz w:val="24"/>
          <w:szCs w:val="24"/>
        </w:rPr>
        <w:t>Spears: 6-4 6-2</w:t>
      </w:r>
    </w:p>
    <w:p w14:paraId="34522556" w14:textId="43272C9F" w:rsidR="005808D3" w:rsidRPr="005808D3" w:rsidRDefault="005808D3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5808D3">
        <w:rPr>
          <w:sz w:val="24"/>
          <w:szCs w:val="24"/>
          <w:lang w:val="en"/>
        </w:rPr>
        <w:t>Hlaváčková</w:t>
      </w:r>
      <w:r w:rsidR="007E5175">
        <w:rPr>
          <w:sz w:val="24"/>
          <w:szCs w:val="24"/>
          <w:lang w:val="en"/>
        </w:rPr>
        <w:t>/</w:t>
      </w:r>
      <w:r w:rsidRPr="005808D3">
        <w:rPr>
          <w:sz w:val="24"/>
          <w:szCs w:val="24"/>
          <w:lang w:val="en"/>
        </w:rPr>
        <w:t>Lucie Hradecká (CZECH REPUBLIC)</w:t>
      </w:r>
      <w:r>
        <w:rPr>
          <w:sz w:val="24"/>
          <w:szCs w:val="24"/>
          <w:lang w:val="en"/>
        </w:rPr>
        <w:t>: 6-3 6-4</w:t>
      </w:r>
    </w:p>
    <w:p w14:paraId="6AA1B06D" w14:textId="25868084" w:rsidR="00C471E8" w:rsidRDefault="00331C83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5808D3">
        <w:rPr>
          <w:sz w:val="24"/>
          <w:szCs w:val="24"/>
        </w:rPr>
        <w:t>Babos</w:t>
      </w:r>
      <w:r w:rsidR="007E5175">
        <w:rPr>
          <w:sz w:val="24"/>
          <w:szCs w:val="24"/>
        </w:rPr>
        <w:t>/</w:t>
      </w:r>
      <w:r w:rsidRPr="005808D3">
        <w:rPr>
          <w:sz w:val="24"/>
          <w:szCs w:val="24"/>
        </w:rPr>
        <w:t>Mladenovic</w:t>
      </w:r>
      <w:r w:rsidR="00C471E8">
        <w:rPr>
          <w:sz w:val="24"/>
          <w:szCs w:val="24"/>
        </w:rPr>
        <w:t>: 6-4 7-5</w:t>
      </w:r>
    </w:p>
    <w:p w14:paraId="09AFEA53" w14:textId="306DAF48" w:rsidR="006700DB" w:rsidRDefault="006700DB" w:rsidP="004954D3">
      <w:pPr>
        <w:spacing w:after="0" w:line="240" w:lineRule="auto"/>
        <w:jc w:val="both"/>
        <w:rPr>
          <w:sz w:val="24"/>
          <w:szCs w:val="24"/>
        </w:rPr>
      </w:pPr>
    </w:p>
    <w:p w14:paraId="7AEA2250" w14:textId="10902BD3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SEMIFINALS</w:t>
      </w:r>
    </w:p>
    <w:p w14:paraId="1B8C52CC" w14:textId="5D2B992A" w:rsidR="00C471E8" w:rsidRDefault="00C471E8" w:rsidP="004954D3">
      <w:pPr>
        <w:spacing w:after="0" w:line="240" w:lineRule="auto"/>
        <w:jc w:val="both"/>
        <w:rPr>
          <w:sz w:val="24"/>
          <w:szCs w:val="24"/>
        </w:rPr>
      </w:pPr>
      <w:r w:rsidRPr="006700DB">
        <w:rPr>
          <w:sz w:val="24"/>
          <w:szCs w:val="24"/>
        </w:rPr>
        <w:t>Angel Chan</w:t>
      </w:r>
      <w:r w:rsidR="005B7C97">
        <w:rPr>
          <w:sz w:val="24"/>
          <w:szCs w:val="24"/>
        </w:rPr>
        <w:t>/</w:t>
      </w:r>
      <w:r w:rsidRPr="006700DB">
        <w:rPr>
          <w:sz w:val="24"/>
          <w:szCs w:val="24"/>
        </w:rPr>
        <w:t>Latisha Chan: 6-4 6-2</w:t>
      </w:r>
    </w:p>
    <w:p w14:paraId="79BEA1D7" w14:textId="2153A86C" w:rsidR="006700DB" w:rsidRDefault="006700DB" w:rsidP="004954D3">
      <w:pPr>
        <w:spacing w:after="0" w:line="240" w:lineRule="auto"/>
        <w:jc w:val="both"/>
        <w:rPr>
          <w:sz w:val="24"/>
          <w:szCs w:val="24"/>
        </w:rPr>
      </w:pPr>
    </w:p>
    <w:p w14:paraId="2170FFB1" w14:textId="2138F4D1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</w:t>
      </w:r>
    </w:p>
    <w:p w14:paraId="21A5C5BB" w14:textId="409CD7D5" w:rsidR="00F3540C" w:rsidRPr="006700DB" w:rsidRDefault="00DD3A77" w:rsidP="004954D3">
      <w:pPr>
        <w:spacing w:after="0" w:line="240" w:lineRule="auto"/>
        <w:jc w:val="both"/>
        <w:rPr>
          <w:sz w:val="24"/>
          <w:szCs w:val="24"/>
          <w:lang w:val="en"/>
        </w:rPr>
      </w:pPr>
      <w:r w:rsidRPr="006700DB">
        <w:rPr>
          <w:sz w:val="24"/>
          <w:szCs w:val="24"/>
        </w:rPr>
        <w:t>Garbiñe Muguruza (SPAIN)</w:t>
      </w:r>
      <w:r w:rsidR="00BB49A9">
        <w:rPr>
          <w:sz w:val="24"/>
          <w:szCs w:val="24"/>
        </w:rPr>
        <w:t>/</w:t>
      </w:r>
      <w:r w:rsidR="00F3540C" w:rsidRPr="006700DB">
        <w:rPr>
          <w:sz w:val="24"/>
          <w:szCs w:val="24"/>
          <w:lang w:val="en"/>
        </w:rPr>
        <w:t>Carla Suárez Navarro (SPAIN): 6-0 6-3</w:t>
      </w:r>
    </w:p>
    <w:p w14:paraId="754E9592" w14:textId="0E6ED7AA" w:rsidR="00EF0B61" w:rsidRPr="00612DD6" w:rsidRDefault="00EF0B61" w:rsidP="004954D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FD7B731" w14:textId="1FFD4E9C" w:rsidR="007A5109" w:rsidRDefault="004F189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their first round-robin match against </w:t>
      </w:r>
      <w:r w:rsidR="00D16480">
        <w:rPr>
          <w:sz w:val="24"/>
          <w:szCs w:val="24"/>
        </w:rPr>
        <w:t xml:space="preserve">Kops-Jones </w:t>
      </w:r>
      <w:r w:rsidR="00BD605A">
        <w:rPr>
          <w:sz w:val="24"/>
          <w:szCs w:val="24"/>
        </w:rPr>
        <w:t>and</w:t>
      </w:r>
      <w:r>
        <w:rPr>
          <w:sz w:val="24"/>
          <w:szCs w:val="24"/>
        </w:rPr>
        <w:t xml:space="preserve"> Spears, Hingis and Mirza </w:t>
      </w:r>
      <w:r w:rsidR="00F5764C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9C07E3">
        <w:rPr>
          <w:sz w:val="24"/>
          <w:szCs w:val="24"/>
        </w:rPr>
        <w:t xml:space="preserve">Hingis and Mirza broke </w:t>
      </w:r>
      <w:r w:rsidR="00D16480">
        <w:rPr>
          <w:sz w:val="24"/>
          <w:szCs w:val="24"/>
        </w:rPr>
        <w:t xml:space="preserve">Kops-Jones </w:t>
      </w:r>
      <w:r w:rsidR="00BD605A">
        <w:rPr>
          <w:sz w:val="24"/>
          <w:szCs w:val="24"/>
        </w:rPr>
        <w:t>and</w:t>
      </w:r>
      <w:r w:rsidR="00182D33">
        <w:rPr>
          <w:sz w:val="24"/>
          <w:szCs w:val="24"/>
        </w:rPr>
        <w:t xml:space="preserve"> Spears in the first game</w:t>
      </w:r>
      <w:r w:rsidR="000C4FB0">
        <w:rPr>
          <w:sz w:val="24"/>
          <w:szCs w:val="24"/>
        </w:rPr>
        <w:t xml:space="preserve">. </w:t>
      </w:r>
      <w:r w:rsidR="007A5109">
        <w:rPr>
          <w:sz w:val="24"/>
          <w:szCs w:val="24"/>
        </w:rPr>
        <w:t xml:space="preserve">Just like the first set, Hingis and Mirza started off the second set </w:t>
      </w:r>
      <w:r w:rsidR="00477322">
        <w:rPr>
          <w:sz w:val="24"/>
          <w:szCs w:val="24"/>
        </w:rPr>
        <w:t xml:space="preserve">in the same </w:t>
      </w:r>
      <w:r w:rsidR="008D3535">
        <w:rPr>
          <w:sz w:val="24"/>
          <w:szCs w:val="24"/>
        </w:rPr>
        <w:t>way</w:t>
      </w:r>
      <w:r w:rsidR="00331395">
        <w:rPr>
          <w:sz w:val="24"/>
          <w:szCs w:val="24"/>
        </w:rPr>
        <w:t xml:space="preserve">. </w:t>
      </w:r>
      <w:r w:rsidR="00E57574">
        <w:rPr>
          <w:sz w:val="24"/>
          <w:szCs w:val="24"/>
        </w:rPr>
        <w:t>But</w:t>
      </w:r>
      <w:r w:rsidR="00703C03">
        <w:rPr>
          <w:sz w:val="24"/>
          <w:szCs w:val="24"/>
        </w:rPr>
        <w:t xml:space="preserve"> they</w:t>
      </w:r>
      <w:r w:rsidR="00E57574">
        <w:rPr>
          <w:sz w:val="24"/>
          <w:szCs w:val="24"/>
        </w:rPr>
        <w:t xml:space="preserve"> </w:t>
      </w:r>
      <w:r w:rsidR="005C12E6">
        <w:rPr>
          <w:sz w:val="24"/>
          <w:szCs w:val="24"/>
        </w:rPr>
        <w:t>also broke</w:t>
      </w:r>
      <w:r w:rsidR="00E57574">
        <w:rPr>
          <w:sz w:val="24"/>
          <w:szCs w:val="24"/>
        </w:rPr>
        <w:t xml:space="preserve"> in the sixth game. </w:t>
      </w:r>
    </w:p>
    <w:p w14:paraId="0093BA74" w14:textId="3E64AE83" w:rsidR="00BD605A" w:rsidRDefault="00BD605A" w:rsidP="004954D3">
      <w:pPr>
        <w:spacing w:after="0" w:line="240" w:lineRule="auto"/>
        <w:jc w:val="both"/>
        <w:rPr>
          <w:sz w:val="24"/>
          <w:szCs w:val="24"/>
        </w:rPr>
      </w:pPr>
    </w:p>
    <w:p w14:paraId="370D1BFD" w14:textId="7A72A362" w:rsidR="001D2439" w:rsidRDefault="00BD605A" w:rsidP="00123701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In their second </w:t>
      </w:r>
      <w:r w:rsidR="001D2439">
        <w:rPr>
          <w:sz w:val="24"/>
          <w:szCs w:val="24"/>
        </w:rPr>
        <w:t xml:space="preserve">round-robin </w:t>
      </w:r>
      <w:r>
        <w:rPr>
          <w:sz w:val="24"/>
          <w:szCs w:val="24"/>
        </w:rPr>
        <w:t xml:space="preserve">match against </w:t>
      </w:r>
      <w:r w:rsidR="003019DD" w:rsidRPr="003019DD">
        <w:rPr>
          <w:sz w:val="24"/>
          <w:szCs w:val="24"/>
          <w:lang w:val="en"/>
        </w:rPr>
        <w:t>Hlaváčková</w:t>
      </w:r>
      <w:r w:rsidR="003019DD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 xml:space="preserve">and </w:t>
      </w:r>
      <w:r w:rsidRPr="005808D3">
        <w:rPr>
          <w:sz w:val="24"/>
          <w:szCs w:val="24"/>
          <w:lang w:val="en"/>
        </w:rPr>
        <w:t>Hradecká</w:t>
      </w:r>
      <w:r>
        <w:rPr>
          <w:sz w:val="24"/>
          <w:szCs w:val="24"/>
          <w:lang w:val="en"/>
        </w:rPr>
        <w:t xml:space="preserve">, Hingis and Mirza </w:t>
      </w:r>
      <w:r w:rsidR="005A05DD">
        <w:rPr>
          <w:sz w:val="24"/>
          <w:szCs w:val="24"/>
          <w:lang w:val="en"/>
        </w:rPr>
        <w:t>broke in the</w:t>
      </w:r>
      <w:r w:rsidR="00770BD9">
        <w:rPr>
          <w:sz w:val="24"/>
          <w:szCs w:val="24"/>
          <w:lang w:val="en"/>
        </w:rPr>
        <w:t xml:space="preserve"> second</w:t>
      </w:r>
      <w:r w:rsidR="002D33A2">
        <w:rPr>
          <w:sz w:val="24"/>
          <w:szCs w:val="24"/>
          <w:lang w:val="en"/>
        </w:rPr>
        <w:t xml:space="preserve"> and sixth games</w:t>
      </w:r>
      <w:r w:rsidR="00954D1E">
        <w:rPr>
          <w:sz w:val="24"/>
          <w:szCs w:val="24"/>
          <w:lang w:val="en"/>
        </w:rPr>
        <w:t xml:space="preserve">. </w:t>
      </w:r>
      <w:r w:rsidR="00202B63">
        <w:rPr>
          <w:sz w:val="24"/>
          <w:szCs w:val="24"/>
          <w:lang w:val="en"/>
        </w:rPr>
        <w:t xml:space="preserve">Then, </w:t>
      </w:r>
      <w:r w:rsidR="003019DD" w:rsidRPr="003019DD">
        <w:rPr>
          <w:sz w:val="24"/>
          <w:szCs w:val="24"/>
          <w:lang w:val="en"/>
        </w:rPr>
        <w:t>Hlaváčková</w:t>
      </w:r>
      <w:r w:rsidR="003019DD">
        <w:rPr>
          <w:sz w:val="24"/>
          <w:szCs w:val="24"/>
          <w:lang w:val="en"/>
        </w:rPr>
        <w:t xml:space="preserve"> </w:t>
      </w:r>
      <w:r w:rsidR="005A05DD">
        <w:rPr>
          <w:sz w:val="24"/>
          <w:szCs w:val="24"/>
          <w:lang w:val="en"/>
        </w:rPr>
        <w:t xml:space="preserve">and </w:t>
      </w:r>
      <w:r w:rsidR="005A05DD" w:rsidRPr="005808D3">
        <w:rPr>
          <w:sz w:val="24"/>
          <w:szCs w:val="24"/>
          <w:lang w:val="en"/>
        </w:rPr>
        <w:t>Hradecká</w:t>
      </w:r>
      <w:r w:rsidR="005A05DD">
        <w:rPr>
          <w:sz w:val="24"/>
          <w:szCs w:val="24"/>
          <w:lang w:val="en"/>
        </w:rPr>
        <w:t xml:space="preserve"> </w:t>
      </w:r>
      <w:r w:rsidR="00082CA3">
        <w:rPr>
          <w:sz w:val="24"/>
          <w:szCs w:val="24"/>
          <w:lang w:val="en"/>
        </w:rPr>
        <w:t xml:space="preserve">broke </w:t>
      </w:r>
      <w:r w:rsidR="00954D1E">
        <w:rPr>
          <w:sz w:val="24"/>
          <w:szCs w:val="24"/>
          <w:lang w:val="en"/>
        </w:rPr>
        <w:t>in the seventh game</w:t>
      </w:r>
      <w:r w:rsidR="00E65863">
        <w:rPr>
          <w:sz w:val="24"/>
          <w:szCs w:val="24"/>
          <w:lang w:val="en"/>
        </w:rPr>
        <w:t xml:space="preserve">. </w:t>
      </w:r>
      <w:r w:rsidR="00CA4744">
        <w:rPr>
          <w:sz w:val="24"/>
          <w:szCs w:val="24"/>
          <w:lang w:val="en"/>
        </w:rPr>
        <w:t xml:space="preserve">In the second set, </w:t>
      </w:r>
      <w:r w:rsidR="002F5B9C" w:rsidRPr="002F5B9C">
        <w:rPr>
          <w:sz w:val="24"/>
          <w:szCs w:val="24"/>
          <w:lang w:val="en"/>
        </w:rPr>
        <w:t>Hlaváčková</w:t>
      </w:r>
      <w:r w:rsidR="002F5B9C">
        <w:rPr>
          <w:sz w:val="24"/>
          <w:szCs w:val="24"/>
          <w:lang w:val="en"/>
        </w:rPr>
        <w:t xml:space="preserve"> </w:t>
      </w:r>
      <w:r w:rsidR="007202EB">
        <w:rPr>
          <w:sz w:val="24"/>
          <w:szCs w:val="24"/>
          <w:lang w:val="en"/>
        </w:rPr>
        <w:t xml:space="preserve">and </w:t>
      </w:r>
      <w:r w:rsidR="007202EB" w:rsidRPr="005808D3">
        <w:rPr>
          <w:sz w:val="24"/>
          <w:szCs w:val="24"/>
          <w:lang w:val="en"/>
        </w:rPr>
        <w:t>Hradecká</w:t>
      </w:r>
      <w:r w:rsidR="007202EB">
        <w:rPr>
          <w:sz w:val="24"/>
          <w:szCs w:val="24"/>
          <w:lang w:val="en"/>
        </w:rPr>
        <w:t xml:space="preserve"> broke</w:t>
      </w:r>
      <w:r w:rsidR="000B4323">
        <w:rPr>
          <w:sz w:val="24"/>
          <w:szCs w:val="24"/>
          <w:lang w:val="en"/>
        </w:rPr>
        <w:t xml:space="preserve"> Hingis and Mirza</w:t>
      </w:r>
      <w:r w:rsidR="002B582A">
        <w:rPr>
          <w:sz w:val="24"/>
          <w:szCs w:val="24"/>
          <w:lang w:val="en"/>
        </w:rPr>
        <w:t xml:space="preserve"> in the fourth game.</w:t>
      </w:r>
      <w:r w:rsidR="007202EB">
        <w:rPr>
          <w:sz w:val="24"/>
          <w:szCs w:val="24"/>
          <w:lang w:val="en"/>
        </w:rPr>
        <w:t xml:space="preserve"> </w:t>
      </w:r>
      <w:r w:rsidR="002E0ADE">
        <w:rPr>
          <w:sz w:val="24"/>
          <w:szCs w:val="24"/>
          <w:lang w:val="en"/>
        </w:rPr>
        <w:t>But</w:t>
      </w:r>
      <w:r w:rsidR="007945A0">
        <w:rPr>
          <w:sz w:val="24"/>
          <w:szCs w:val="24"/>
          <w:lang w:val="en"/>
        </w:rPr>
        <w:t xml:space="preserve"> </w:t>
      </w:r>
      <w:r w:rsidR="0057061C">
        <w:rPr>
          <w:sz w:val="24"/>
          <w:szCs w:val="24"/>
          <w:lang w:val="en"/>
        </w:rPr>
        <w:t>H</w:t>
      </w:r>
      <w:r w:rsidR="00447BE3">
        <w:rPr>
          <w:sz w:val="24"/>
          <w:szCs w:val="24"/>
          <w:lang w:val="en"/>
        </w:rPr>
        <w:t xml:space="preserve">ingis and Mirza </w:t>
      </w:r>
      <w:r w:rsidR="00921450">
        <w:rPr>
          <w:sz w:val="24"/>
          <w:szCs w:val="24"/>
          <w:lang w:val="en"/>
        </w:rPr>
        <w:t>broke in the seventh game</w:t>
      </w:r>
      <w:r w:rsidR="002E0ADE">
        <w:rPr>
          <w:sz w:val="24"/>
          <w:szCs w:val="24"/>
          <w:lang w:val="en"/>
        </w:rPr>
        <w:t xml:space="preserve"> and ninth games</w:t>
      </w:r>
      <w:r w:rsidR="00B043A3">
        <w:rPr>
          <w:sz w:val="24"/>
          <w:szCs w:val="24"/>
          <w:lang w:val="en"/>
        </w:rPr>
        <w:t>.</w:t>
      </w:r>
      <w:r w:rsidR="00D41978">
        <w:rPr>
          <w:sz w:val="24"/>
          <w:szCs w:val="24"/>
          <w:lang w:val="en"/>
        </w:rPr>
        <w:t xml:space="preserve"> </w:t>
      </w:r>
    </w:p>
    <w:p w14:paraId="444FF7FB" w14:textId="77777777" w:rsidR="00D75185" w:rsidRDefault="00D7518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7AFDE96" w14:textId="7509EDD1" w:rsidR="00B35FA3" w:rsidRPr="00F904F7" w:rsidRDefault="00D7390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Hingis and Mirza </w:t>
      </w:r>
      <w:r w:rsidR="00245D69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</w:t>
      </w:r>
      <w:proofErr w:type="gramStart"/>
      <w:r>
        <w:rPr>
          <w:sz w:val="24"/>
          <w:szCs w:val="24"/>
          <w:lang w:val="en"/>
        </w:rPr>
        <w:t>serve</w:t>
      </w:r>
      <w:proofErr w:type="gramEnd"/>
      <w:r>
        <w:rPr>
          <w:sz w:val="24"/>
          <w:szCs w:val="24"/>
          <w:lang w:val="en"/>
        </w:rPr>
        <w:t xml:space="preserve"> in their </w:t>
      </w:r>
      <w:r w:rsidR="001D2439">
        <w:rPr>
          <w:sz w:val="24"/>
          <w:szCs w:val="24"/>
          <w:lang w:val="en"/>
        </w:rPr>
        <w:t>th</w:t>
      </w:r>
      <w:r w:rsidR="00FC391A">
        <w:rPr>
          <w:sz w:val="24"/>
          <w:szCs w:val="24"/>
          <w:lang w:val="en"/>
        </w:rPr>
        <w:t>ird round-robin match against Babos and Mladenovic.</w:t>
      </w:r>
      <w:r w:rsidR="00761EB9">
        <w:rPr>
          <w:sz w:val="24"/>
          <w:szCs w:val="24"/>
          <w:lang w:val="en"/>
        </w:rPr>
        <w:t xml:space="preserve"> </w:t>
      </w:r>
      <w:r w:rsidR="009A03B0">
        <w:rPr>
          <w:sz w:val="24"/>
          <w:szCs w:val="24"/>
          <w:lang w:val="en"/>
        </w:rPr>
        <w:t>They</w:t>
      </w:r>
      <w:r w:rsidR="00A3139C">
        <w:rPr>
          <w:sz w:val="24"/>
          <w:szCs w:val="24"/>
          <w:lang w:val="en"/>
        </w:rPr>
        <w:t xml:space="preserve"> </w:t>
      </w:r>
      <w:r w:rsidR="00141B08">
        <w:rPr>
          <w:sz w:val="24"/>
          <w:szCs w:val="24"/>
          <w:lang w:val="en"/>
        </w:rPr>
        <w:t xml:space="preserve">broke </w:t>
      </w:r>
      <w:r w:rsidR="00A3139C">
        <w:rPr>
          <w:sz w:val="24"/>
          <w:szCs w:val="24"/>
          <w:lang w:val="en"/>
        </w:rPr>
        <w:t>in the ninth game</w:t>
      </w:r>
      <w:r w:rsidR="00B15014">
        <w:rPr>
          <w:sz w:val="24"/>
          <w:szCs w:val="24"/>
          <w:lang w:val="en"/>
        </w:rPr>
        <w:t xml:space="preserve"> of the first set and the 11</w:t>
      </w:r>
      <w:r w:rsidR="00B15014" w:rsidRPr="00B15014">
        <w:rPr>
          <w:sz w:val="24"/>
          <w:szCs w:val="24"/>
          <w:vertAlign w:val="superscript"/>
          <w:lang w:val="en"/>
        </w:rPr>
        <w:t>th</w:t>
      </w:r>
      <w:r w:rsidR="00B15014">
        <w:rPr>
          <w:sz w:val="24"/>
          <w:szCs w:val="24"/>
          <w:lang w:val="en"/>
        </w:rPr>
        <w:t xml:space="preserve"> game of the second </w:t>
      </w:r>
      <w:r w:rsidR="007D1845">
        <w:rPr>
          <w:sz w:val="24"/>
          <w:szCs w:val="24"/>
          <w:lang w:val="en"/>
        </w:rPr>
        <w:t>set.</w:t>
      </w:r>
      <w:r w:rsidR="00F85BB9">
        <w:rPr>
          <w:sz w:val="24"/>
          <w:szCs w:val="24"/>
          <w:lang w:val="en"/>
        </w:rPr>
        <w:t xml:space="preserve"> </w:t>
      </w:r>
    </w:p>
    <w:p w14:paraId="45AD7435" w14:textId="77777777" w:rsidR="00B35FA3" w:rsidRDefault="00B35FA3" w:rsidP="004954D3">
      <w:pPr>
        <w:spacing w:after="0" w:line="240" w:lineRule="auto"/>
        <w:jc w:val="both"/>
        <w:rPr>
          <w:sz w:val="24"/>
          <w:szCs w:val="24"/>
        </w:rPr>
      </w:pPr>
    </w:p>
    <w:p w14:paraId="373E92C4" w14:textId="7F896FA0" w:rsidR="00605F5F" w:rsidRDefault="00B35FA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their semifinal match against the Chan sisters, </w:t>
      </w:r>
      <w:r w:rsidR="00E17B53">
        <w:rPr>
          <w:sz w:val="24"/>
          <w:szCs w:val="24"/>
        </w:rPr>
        <w:t xml:space="preserve">Hingis and Mirza </w:t>
      </w:r>
      <w:r w:rsidR="00476CCD">
        <w:rPr>
          <w:sz w:val="24"/>
          <w:szCs w:val="24"/>
        </w:rPr>
        <w:t>lost</w:t>
      </w:r>
      <w:r w:rsidR="00FE43A6">
        <w:rPr>
          <w:sz w:val="24"/>
          <w:szCs w:val="24"/>
        </w:rPr>
        <w:t xml:space="preserve"> serve in the third game</w:t>
      </w:r>
      <w:r w:rsidR="000B0F56">
        <w:rPr>
          <w:sz w:val="24"/>
          <w:szCs w:val="24"/>
        </w:rPr>
        <w:t>.</w:t>
      </w:r>
      <w:r w:rsidR="00F14122">
        <w:rPr>
          <w:sz w:val="24"/>
          <w:szCs w:val="24"/>
        </w:rPr>
        <w:t xml:space="preserve"> </w:t>
      </w:r>
      <w:r w:rsidR="00C4156C">
        <w:rPr>
          <w:sz w:val="24"/>
          <w:szCs w:val="24"/>
        </w:rPr>
        <w:t>But</w:t>
      </w:r>
      <w:r w:rsidR="009C733A">
        <w:rPr>
          <w:sz w:val="24"/>
          <w:szCs w:val="24"/>
        </w:rPr>
        <w:t xml:space="preserve"> they broke in the sixth </w:t>
      </w:r>
      <w:r w:rsidR="00A459B9">
        <w:rPr>
          <w:sz w:val="24"/>
          <w:szCs w:val="24"/>
        </w:rPr>
        <w:t xml:space="preserve">and ninth </w:t>
      </w:r>
      <w:r w:rsidR="009C733A">
        <w:rPr>
          <w:sz w:val="24"/>
          <w:szCs w:val="24"/>
        </w:rPr>
        <w:t>game</w:t>
      </w:r>
      <w:r w:rsidR="00A459B9">
        <w:rPr>
          <w:sz w:val="24"/>
          <w:szCs w:val="24"/>
        </w:rPr>
        <w:t>s</w:t>
      </w:r>
      <w:r w:rsidR="00C00093">
        <w:rPr>
          <w:sz w:val="24"/>
          <w:szCs w:val="24"/>
        </w:rPr>
        <w:t xml:space="preserve"> to win the first set</w:t>
      </w:r>
      <w:r w:rsidR="009C733A">
        <w:rPr>
          <w:sz w:val="24"/>
          <w:szCs w:val="24"/>
        </w:rPr>
        <w:t xml:space="preserve">. </w:t>
      </w:r>
      <w:r w:rsidR="00F14122">
        <w:rPr>
          <w:sz w:val="24"/>
          <w:szCs w:val="24"/>
        </w:rPr>
        <w:t>Then, they</w:t>
      </w:r>
      <w:r w:rsidR="000B0F56">
        <w:rPr>
          <w:sz w:val="24"/>
          <w:szCs w:val="24"/>
        </w:rPr>
        <w:t xml:space="preserve"> </w:t>
      </w:r>
      <w:r w:rsidR="00F14122">
        <w:rPr>
          <w:sz w:val="24"/>
          <w:szCs w:val="24"/>
        </w:rPr>
        <w:t>broke in</w:t>
      </w:r>
      <w:r w:rsidR="007D1845">
        <w:rPr>
          <w:sz w:val="24"/>
          <w:szCs w:val="24"/>
        </w:rPr>
        <w:t xml:space="preserve"> the second and ninth games of the second set.</w:t>
      </w:r>
    </w:p>
    <w:p w14:paraId="0FF9387C" w14:textId="66F89DAC" w:rsidR="00D74574" w:rsidRDefault="00D74574" w:rsidP="004954D3">
      <w:pPr>
        <w:spacing w:after="0" w:line="240" w:lineRule="auto"/>
        <w:jc w:val="both"/>
        <w:rPr>
          <w:sz w:val="24"/>
          <w:szCs w:val="24"/>
        </w:rPr>
      </w:pPr>
    </w:p>
    <w:p w14:paraId="73B7072E" w14:textId="4C004265" w:rsidR="007202EB" w:rsidRPr="00C16AC8" w:rsidRDefault="00C7179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 final</w:t>
      </w:r>
      <w:r w:rsidR="009D7868">
        <w:rPr>
          <w:sz w:val="24"/>
          <w:szCs w:val="24"/>
        </w:rPr>
        <w:t xml:space="preserve"> against </w:t>
      </w:r>
      <w:r w:rsidR="00D74A19">
        <w:rPr>
          <w:sz w:val="24"/>
          <w:szCs w:val="24"/>
          <w:lang w:val="en"/>
        </w:rPr>
        <w:t xml:space="preserve">Muguruza and </w:t>
      </w:r>
      <w:r w:rsidR="00D74A19" w:rsidRPr="006700DB">
        <w:rPr>
          <w:sz w:val="24"/>
          <w:szCs w:val="24"/>
          <w:lang w:val="en"/>
        </w:rPr>
        <w:t>Suárez Navarro</w:t>
      </w:r>
      <w:r w:rsidR="00D74A19">
        <w:rPr>
          <w:sz w:val="24"/>
          <w:szCs w:val="24"/>
          <w:lang w:val="en"/>
        </w:rPr>
        <w:t xml:space="preserve">, Hingis and Mirza won all six games in the first set. </w:t>
      </w:r>
      <w:r w:rsidR="00E70400">
        <w:rPr>
          <w:sz w:val="24"/>
          <w:szCs w:val="24"/>
          <w:lang w:val="en"/>
        </w:rPr>
        <w:t>In the second set, Hingis and Mirza broke in the second game.</w:t>
      </w:r>
      <w:r w:rsidR="00C16AC8">
        <w:rPr>
          <w:sz w:val="24"/>
          <w:szCs w:val="24"/>
          <w:lang w:val="en"/>
        </w:rPr>
        <w:t xml:space="preserve"> </w:t>
      </w:r>
      <w:r w:rsidR="00444DC0">
        <w:rPr>
          <w:sz w:val="24"/>
          <w:szCs w:val="24"/>
          <w:lang w:val="en"/>
        </w:rPr>
        <w:t>But</w:t>
      </w:r>
      <w:r w:rsidR="00C16AC8">
        <w:rPr>
          <w:sz w:val="24"/>
          <w:szCs w:val="24"/>
          <w:lang w:val="en"/>
        </w:rPr>
        <w:t xml:space="preserve"> </w:t>
      </w:r>
      <w:r w:rsidR="0047336C">
        <w:rPr>
          <w:sz w:val="24"/>
          <w:szCs w:val="24"/>
          <w:lang w:val="en"/>
        </w:rPr>
        <w:t xml:space="preserve">Muguruza and </w:t>
      </w:r>
      <w:r w:rsidR="0047336C" w:rsidRPr="006700DB">
        <w:rPr>
          <w:sz w:val="24"/>
          <w:szCs w:val="24"/>
          <w:lang w:val="en"/>
        </w:rPr>
        <w:t xml:space="preserve">Suárez </w:t>
      </w:r>
      <w:r w:rsidR="005213A7">
        <w:rPr>
          <w:sz w:val="24"/>
          <w:szCs w:val="24"/>
          <w:lang w:val="en"/>
        </w:rPr>
        <w:t>broke</w:t>
      </w:r>
      <w:r w:rsidR="00575EB8">
        <w:rPr>
          <w:sz w:val="24"/>
          <w:szCs w:val="24"/>
          <w:lang w:val="en"/>
        </w:rPr>
        <w:t xml:space="preserve"> in the </w:t>
      </w:r>
      <w:r w:rsidR="003A4E6F">
        <w:rPr>
          <w:sz w:val="24"/>
          <w:szCs w:val="24"/>
          <w:lang w:val="en"/>
        </w:rPr>
        <w:t>third</w:t>
      </w:r>
      <w:r w:rsidR="00575EB8">
        <w:rPr>
          <w:sz w:val="24"/>
          <w:szCs w:val="24"/>
          <w:lang w:val="en"/>
        </w:rPr>
        <w:t xml:space="preserve"> game</w:t>
      </w:r>
      <w:r w:rsidR="005213A7">
        <w:rPr>
          <w:sz w:val="24"/>
          <w:szCs w:val="24"/>
          <w:lang w:val="en"/>
        </w:rPr>
        <w:t xml:space="preserve">. </w:t>
      </w:r>
      <w:r w:rsidR="005B1504">
        <w:rPr>
          <w:sz w:val="24"/>
          <w:szCs w:val="24"/>
          <w:lang w:val="en"/>
        </w:rPr>
        <w:t xml:space="preserve">Then, </w:t>
      </w:r>
      <w:r w:rsidR="00CA1B6F">
        <w:rPr>
          <w:sz w:val="24"/>
          <w:szCs w:val="24"/>
          <w:lang w:val="en"/>
        </w:rPr>
        <w:t xml:space="preserve">Hingis and Mirza broke </w:t>
      </w:r>
      <w:r w:rsidR="0021031A">
        <w:rPr>
          <w:sz w:val="24"/>
          <w:szCs w:val="24"/>
          <w:lang w:val="en"/>
        </w:rPr>
        <w:t xml:space="preserve">Muguruza </w:t>
      </w:r>
      <w:r w:rsidR="002C5D84">
        <w:rPr>
          <w:sz w:val="24"/>
          <w:szCs w:val="24"/>
          <w:lang w:val="en"/>
        </w:rPr>
        <w:t>and</w:t>
      </w:r>
      <w:r w:rsidR="00CA1B6F">
        <w:rPr>
          <w:sz w:val="24"/>
          <w:szCs w:val="24"/>
          <w:lang w:val="en"/>
        </w:rPr>
        <w:t xml:space="preserve"> </w:t>
      </w:r>
      <w:r w:rsidR="0021031A" w:rsidRPr="006700DB">
        <w:rPr>
          <w:sz w:val="24"/>
          <w:szCs w:val="24"/>
          <w:lang w:val="en"/>
        </w:rPr>
        <w:t xml:space="preserve">Suárez Navarro </w:t>
      </w:r>
      <w:r w:rsidR="00CA1B6F">
        <w:rPr>
          <w:sz w:val="24"/>
          <w:szCs w:val="24"/>
          <w:lang w:val="en"/>
        </w:rPr>
        <w:t xml:space="preserve">in the </w:t>
      </w:r>
      <w:r w:rsidR="00245926">
        <w:rPr>
          <w:sz w:val="24"/>
          <w:szCs w:val="24"/>
          <w:lang w:val="en"/>
        </w:rPr>
        <w:t>fourth</w:t>
      </w:r>
      <w:r w:rsidR="003A000E">
        <w:rPr>
          <w:sz w:val="24"/>
          <w:szCs w:val="24"/>
          <w:lang w:val="en"/>
        </w:rPr>
        <w:t xml:space="preserve"> </w:t>
      </w:r>
      <w:r w:rsidR="00CA1B6F">
        <w:rPr>
          <w:sz w:val="24"/>
          <w:szCs w:val="24"/>
          <w:lang w:val="en"/>
        </w:rPr>
        <w:t>game</w:t>
      </w:r>
      <w:r w:rsidR="00245926">
        <w:rPr>
          <w:sz w:val="24"/>
          <w:szCs w:val="24"/>
          <w:lang w:val="en"/>
        </w:rPr>
        <w:t xml:space="preserve">. </w:t>
      </w:r>
    </w:p>
    <w:p w14:paraId="42BADA83" w14:textId="401E604E" w:rsidR="001F19F4" w:rsidRPr="00FA791A" w:rsidRDefault="001F19F4" w:rsidP="00FA791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68616753" w14:textId="0BB5DDB3" w:rsidR="00FA791A" w:rsidRPr="00FA791A" w:rsidRDefault="00FA791A" w:rsidP="00FA791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FA791A">
        <w:rPr>
          <w:b/>
          <w:bCs/>
          <w:sz w:val="24"/>
          <w:szCs w:val="24"/>
        </w:rPr>
        <w:t>2016 AUSTRALIAN OPEN – WOMEN’S SINGLES</w:t>
      </w:r>
    </w:p>
    <w:p w14:paraId="51EAC3CB" w14:textId="372AFD3D" w:rsidR="00FA791A" w:rsidRDefault="00177C41" w:rsidP="00FA79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won the Australian Open </w:t>
      </w:r>
      <w:r w:rsidR="004E6F1A">
        <w:rPr>
          <w:sz w:val="24"/>
          <w:szCs w:val="24"/>
        </w:rPr>
        <w:t xml:space="preserve">in </w:t>
      </w:r>
      <w:r>
        <w:rPr>
          <w:sz w:val="24"/>
          <w:szCs w:val="24"/>
        </w:rPr>
        <w:t>2003, 2005, 2007, 2009, 2010, and 2015</w:t>
      </w:r>
      <w:r w:rsidR="00B77DA5">
        <w:rPr>
          <w:sz w:val="24"/>
          <w:szCs w:val="24"/>
        </w:rPr>
        <w:t>.</w:t>
      </w:r>
      <w:r w:rsidR="00543905">
        <w:rPr>
          <w:sz w:val="24"/>
          <w:szCs w:val="24"/>
        </w:rPr>
        <w:t xml:space="preserve"> </w:t>
      </w:r>
      <w:r w:rsidR="00F50EBC">
        <w:rPr>
          <w:sz w:val="24"/>
          <w:szCs w:val="24"/>
        </w:rPr>
        <w:t>But o</w:t>
      </w:r>
      <w:r w:rsidR="003D627C">
        <w:rPr>
          <w:sz w:val="24"/>
          <w:szCs w:val="24"/>
        </w:rPr>
        <w:t xml:space="preserve">ne year later, </w:t>
      </w:r>
      <w:r w:rsidR="00EA20F0">
        <w:rPr>
          <w:sz w:val="24"/>
          <w:szCs w:val="24"/>
        </w:rPr>
        <w:t>s</w:t>
      </w:r>
      <w:r w:rsidR="00F84E00">
        <w:rPr>
          <w:sz w:val="24"/>
          <w:szCs w:val="24"/>
        </w:rPr>
        <w:t xml:space="preserve">he </w:t>
      </w:r>
      <w:r w:rsidR="00232A36">
        <w:rPr>
          <w:sz w:val="24"/>
          <w:szCs w:val="24"/>
        </w:rPr>
        <w:t>reached</w:t>
      </w:r>
      <w:r w:rsidR="009202C0">
        <w:rPr>
          <w:sz w:val="24"/>
          <w:szCs w:val="24"/>
        </w:rPr>
        <w:t xml:space="preserve"> the final without dropping a set</w:t>
      </w:r>
      <w:r w:rsidR="00AC1805">
        <w:rPr>
          <w:sz w:val="24"/>
          <w:szCs w:val="24"/>
        </w:rPr>
        <w:t>:</w:t>
      </w:r>
    </w:p>
    <w:p w14:paraId="06243B03" w14:textId="77777777" w:rsidR="00FA791A" w:rsidRDefault="00FA791A" w:rsidP="00FA791A">
      <w:pPr>
        <w:spacing w:after="0" w:line="240" w:lineRule="auto"/>
        <w:jc w:val="both"/>
        <w:rPr>
          <w:sz w:val="24"/>
          <w:szCs w:val="24"/>
        </w:rPr>
      </w:pPr>
    </w:p>
    <w:p w14:paraId="145BF1CF" w14:textId="77777777" w:rsidR="00FA791A" w:rsidRPr="00FA791A" w:rsidRDefault="00FC4960" w:rsidP="00FA791A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Camila Giorgi (ITALY)</w:t>
      </w:r>
      <w:r w:rsidR="00DB31DE" w:rsidRPr="00FA791A">
        <w:rPr>
          <w:sz w:val="24"/>
          <w:szCs w:val="24"/>
          <w:lang w:val="en"/>
        </w:rPr>
        <w:t>: 6-4 7-5</w:t>
      </w:r>
    </w:p>
    <w:p w14:paraId="0FCF0A1F" w14:textId="77777777" w:rsidR="00FA791A" w:rsidRPr="00FA791A" w:rsidRDefault="00262184" w:rsidP="00FA791A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Nines</w:t>
      </w:r>
      <w:r w:rsidR="00A86B46" w:rsidRPr="00FA791A">
        <w:rPr>
          <w:sz w:val="24"/>
          <w:szCs w:val="24"/>
          <w:lang w:val="en"/>
        </w:rPr>
        <w:t xml:space="preserve"> aces</w:t>
      </w:r>
    </w:p>
    <w:p w14:paraId="0DDA5A5D" w14:textId="16BA9ABD" w:rsidR="00A86B46" w:rsidRPr="00FA791A" w:rsidRDefault="00A86B46" w:rsidP="00FA791A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Two double faults</w:t>
      </w:r>
    </w:p>
    <w:p w14:paraId="72EBD826" w14:textId="26C519EE" w:rsidR="00A86B46" w:rsidRDefault="00A86B46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CD6EC56" w14:textId="77777777" w:rsidR="00FA791A" w:rsidRDefault="00A86B46" w:rsidP="00FA791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Hsieh</w:t>
      </w:r>
      <w:r w:rsidR="00604EB1">
        <w:rPr>
          <w:sz w:val="24"/>
          <w:szCs w:val="24"/>
          <w:lang w:val="en"/>
        </w:rPr>
        <w:t>: 6-1 6-2</w:t>
      </w:r>
    </w:p>
    <w:p w14:paraId="53E37C8E" w14:textId="77777777" w:rsidR="00D8348E" w:rsidRDefault="003615EA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FA791A">
        <w:rPr>
          <w:sz w:val="24"/>
          <w:szCs w:val="24"/>
          <w:lang w:val="en"/>
        </w:rPr>
        <w:t>Seven aces</w:t>
      </w:r>
    </w:p>
    <w:p w14:paraId="49BD8B88" w14:textId="46E82BC2" w:rsidR="003615EA" w:rsidRPr="00D8348E" w:rsidRDefault="003615EA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Three double faults</w:t>
      </w:r>
    </w:p>
    <w:p w14:paraId="30D92296" w14:textId="658BBAD8" w:rsidR="003615EA" w:rsidRDefault="003615EA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C8BD506" w14:textId="1B5F79B4" w:rsidR="003615EA" w:rsidRDefault="004A1C12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Daria </w:t>
      </w:r>
      <w:proofErr w:type="spellStart"/>
      <w:r>
        <w:rPr>
          <w:sz w:val="24"/>
          <w:szCs w:val="24"/>
          <w:lang w:val="en"/>
        </w:rPr>
        <w:t>Kasatkina</w:t>
      </w:r>
      <w:proofErr w:type="spellEnd"/>
      <w:r>
        <w:rPr>
          <w:sz w:val="24"/>
          <w:szCs w:val="24"/>
          <w:lang w:val="en"/>
        </w:rPr>
        <w:t xml:space="preserve"> (RUSSIA): 6-1 6-1</w:t>
      </w:r>
    </w:p>
    <w:p w14:paraId="75C97D09" w14:textId="77777777" w:rsidR="00D8348E" w:rsidRDefault="004A1C1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5EB44763" w14:textId="1E4C724C" w:rsidR="004A1C12" w:rsidRPr="00D8348E" w:rsidRDefault="004A1C1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Zero double faults</w:t>
      </w:r>
    </w:p>
    <w:p w14:paraId="67DCA122" w14:textId="73C48F49" w:rsidR="004A1C12" w:rsidRDefault="004A1C1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6B9D87B" w14:textId="063AC8F4" w:rsidR="004A1C12" w:rsidRDefault="000C3BD5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Margarita Gasparyan (RUSSIA): 6-2 6-1</w:t>
      </w:r>
    </w:p>
    <w:p w14:paraId="4A88445B" w14:textId="77777777" w:rsidR="00D8348E" w:rsidRDefault="00825F30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aces</w:t>
      </w:r>
    </w:p>
    <w:p w14:paraId="570AB375" w14:textId="46E4972C" w:rsidR="00825F30" w:rsidRPr="00D8348E" w:rsidRDefault="00825F30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One double fault</w:t>
      </w:r>
    </w:p>
    <w:p w14:paraId="190ACA44" w14:textId="6EB720B5" w:rsidR="00825F30" w:rsidRDefault="00825F3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26EBD90" w14:textId="1A206DB0" w:rsidR="00AC66E8" w:rsidRDefault="0044507B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Sharapova: 6-4 6-1</w:t>
      </w:r>
    </w:p>
    <w:p w14:paraId="481DECB9" w14:textId="77777777" w:rsidR="00D8348E" w:rsidRDefault="007D466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12 aces</w:t>
      </w:r>
    </w:p>
    <w:p w14:paraId="1D81D740" w14:textId="22559410" w:rsidR="007D4662" w:rsidRPr="00D8348E" w:rsidRDefault="007D466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Three double faults</w:t>
      </w:r>
    </w:p>
    <w:p w14:paraId="0848CADD" w14:textId="60D9FECB" w:rsidR="007D4662" w:rsidRDefault="007D466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6108930" w14:textId="38491C0F" w:rsidR="007D4662" w:rsidRPr="007B4DEC" w:rsidRDefault="007D4662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Aga </w:t>
      </w:r>
      <w:r w:rsidR="0006045B" w:rsidRPr="00751193">
        <w:rPr>
          <w:sz w:val="24"/>
          <w:szCs w:val="24"/>
        </w:rPr>
        <w:t>Radwańska</w:t>
      </w:r>
      <w:r w:rsidR="0006045B">
        <w:rPr>
          <w:sz w:val="24"/>
          <w:szCs w:val="24"/>
        </w:rPr>
        <w:t xml:space="preserve">: </w:t>
      </w:r>
      <w:r w:rsidR="007B4DEC">
        <w:rPr>
          <w:sz w:val="24"/>
          <w:szCs w:val="24"/>
        </w:rPr>
        <w:t>6-0 6-4</w:t>
      </w:r>
    </w:p>
    <w:p w14:paraId="5D865D1D" w14:textId="77777777" w:rsidR="00D8348E" w:rsidRPr="00D8348E" w:rsidRDefault="007B4DEC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Eight aces</w:t>
      </w:r>
    </w:p>
    <w:p w14:paraId="46259CB5" w14:textId="38ACF02A" w:rsidR="00FF29C1" w:rsidRPr="00D8348E" w:rsidRDefault="007B4DEC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</w:rPr>
        <w:t>One double fault</w:t>
      </w:r>
    </w:p>
    <w:p w14:paraId="05F04E63" w14:textId="151A0BFB" w:rsidR="00055B17" w:rsidRDefault="00055B17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FD2A9BE" w14:textId="4701E17C" w:rsidR="005246C1" w:rsidRDefault="002777AE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In her </w:t>
      </w:r>
      <w:r w:rsidR="00BA29E1">
        <w:rPr>
          <w:sz w:val="24"/>
          <w:szCs w:val="24"/>
          <w:lang w:val="en"/>
        </w:rPr>
        <w:t>first-round match</w:t>
      </w:r>
      <w:r>
        <w:rPr>
          <w:sz w:val="24"/>
          <w:szCs w:val="24"/>
          <w:lang w:val="en"/>
        </w:rPr>
        <w:t xml:space="preserve"> against Giorgi, Serena </w:t>
      </w:r>
      <w:r w:rsidR="00F369C8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serve.</w:t>
      </w:r>
      <w:r w:rsidR="006039E9">
        <w:rPr>
          <w:sz w:val="24"/>
          <w:szCs w:val="24"/>
          <w:lang w:val="en"/>
        </w:rPr>
        <w:t xml:space="preserve"> </w:t>
      </w:r>
      <w:r w:rsidR="003A14CC">
        <w:rPr>
          <w:sz w:val="24"/>
          <w:szCs w:val="24"/>
          <w:lang w:val="en"/>
        </w:rPr>
        <w:t xml:space="preserve">In the first set, </w:t>
      </w:r>
      <w:r w:rsidR="006039E9">
        <w:rPr>
          <w:sz w:val="24"/>
          <w:szCs w:val="24"/>
          <w:lang w:val="en"/>
        </w:rPr>
        <w:t xml:space="preserve">Serena </w:t>
      </w:r>
      <w:r w:rsidR="00B421B4">
        <w:rPr>
          <w:sz w:val="24"/>
          <w:szCs w:val="24"/>
          <w:lang w:val="en"/>
        </w:rPr>
        <w:t>broke in the third</w:t>
      </w:r>
      <w:r w:rsidR="006E7003">
        <w:rPr>
          <w:sz w:val="24"/>
          <w:szCs w:val="24"/>
          <w:lang w:val="en"/>
        </w:rPr>
        <w:t xml:space="preserve"> game</w:t>
      </w:r>
      <w:r w:rsidR="00EC63D8">
        <w:rPr>
          <w:sz w:val="24"/>
          <w:szCs w:val="24"/>
          <w:lang w:val="en"/>
        </w:rPr>
        <w:t xml:space="preserve"> and fifth games</w:t>
      </w:r>
      <w:r w:rsidR="001D7368">
        <w:rPr>
          <w:sz w:val="24"/>
          <w:szCs w:val="24"/>
          <w:lang w:val="en"/>
        </w:rPr>
        <w:t>, then</w:t>
      </w:r>
      <w:r w:rsidR="005754F8">
        <w:rPr>
          <w:sz w:val="24"/>
          <w:szCs w:val="24"/>
          <w:lang w:val="en"/>
        </w:rPr>
        <w:t xml:space="preserve"> Giorgi </w:t>
      </w:r>
      <w:r w:rsidR="00D77813">
        <w:rPr>
          <w:sz w:val="24"/>
          <w:szCs w:val="24"/>
          <w:lang w:val="en"/>
        </w:rPr>
        <w:t>broke</w:t>
      </w:r>
      <w:r w:rsidR="005754F8">
        <w:rPr>
          <w:sz w:val="24"/>
          <w:szCs w:val="24"/>
          <w:lang w:val="en"/>
        </w:rPr>
        <w:t xml:space="preserve"> </w:t>
      </w:r>
      <w:r w:rsidR="00172608">
        <w:rPr>
          <w:sz w:val="24"/>
          <w:szCs w:val="24"/>
          <w:lang w:val="en"/>
        </w:rPr>
        <w:t>in the sixth game</w:t>
      </w:r>
      <w:r w:rsidR="005754F8">
        <w:rPr>
          <w:sz w:val="24"/>
          <w:szCs w:val="24"/>
          <w:lang w:val="en"/>
        </w:rPr>
        <w:t>.</w:t>
      </w:r>
      <w:r w:rsidR="002C68FB">
        <w:rPr>
          <w:sz w:val="24"/>
          <w:szCs w:val="24"/>
          <w:lang w:val="en"/>
        </w:rPr>
        <w:t xml:space="preserve"> </w:t>
      </w:r>
      <w:r w:rsidR="00654A5C">
        <w:rPr>
          <w:sz w:val="24"/>
          <w:szCs w:val="24"/>
          <w:lang w:val="en"/>
        </w:rPr>
        <w:t xml:space="preserve">In the second set, both players </w:t>
      </w:r>
      <w:r w:rsidR="007E6483">
        <w:rPr>
          <w:sz w:val="24"/>
          <w:szCs w:val="24"/>
          <w:lang w:val="en"/>
        </w:rPr>
        <w:t>traded service holds</w:t>
      </w:r>
      <w:r w:rsidR="00654A5C">
        <w:rPr>
          <w:sz w:val="24"/>
          <w:szCs w:val="24"/>
          <w:lang w:val="en"/>
        </w:rPr>
        <w:t xml:space="preserve"> </w:t>
      </w:r>
      <w:r w:rsidR="002248FB">
        <w:rPr>
          <w:sz w:val="24"/>
          <w:szCs w:val="24"/>
          <w:lang w:val="en"/>
        </w:rPr>
        <w:t>for the first 10 game</w:t>
      </w:r>
      <w:r w:rsidR="008945A2">
        <w:rPr>
          <w:sz w:val="24"/>
          <w:szCs w:val="24"/>
          <w:lang w:val="en"/>
        </w:rPr>
        <w:t>s</w:t>
      </w:r>
      <w:r w:rsidR="00654A5C">
        <w:rPr>
          <w:sz w:val="24"/>
          <w:szCs w:val="24"/>
          <w:lang w:val="en"/>
        </w:rPr>
        <w:t xml:space="preserve">. </w:t>
      </w:r>
      <w:r w:rsidR="000C784E">
        <w:rPr>
          <w:sz w:val="24"/>
          <w:szCs w:val="24"/>
          <w:lang w:val="en"/>
        </w:rPr>
        <w:t>The</w:t>
      </w:r>
      <w:r w:rsidR="00010D55">
        <w:rPr>
          <w:sz w:val="24"/>
          <w:szCs w:val="24"/>
          <w:lang w:val="en"/>
        </w:rPr>
        <w:t xml:space="preserve">n, Serena broke Giorgi in the </w:t>
      </w:r>
      <w:r w:rsidR="000E699B">
        <w:rPr>
          <w:sz w:val="24"/>
          <w:szCs w:val="24"/>
          <w:lang w:val="en"/>
        </w:rPr>
        <w:t>11</w:t>
      </w:r>
      <w:r w:rsidR="000E699B" w:rsidRPr="000E699B">
        <w:rPr>
          <w:sz w:val="24"/>
          <w:szCs w:val="24"/>
          <w:vertAlign w:val="superscript"/>
          <w:lang w:val="en"/>
        </w:rPr>
        <w:t>th</w:t>
      </w:r>
      <w:r w:rsidR="000E699B">
        <w:rPr>
          <w:sz w:val="24"/>
          <w:szCs w:val="24"/>
          <w:lang w:val="en"/>
        </w:rPr>
        <w:t xml:space="preserve"> </w:t>
      </w:r>
      <w:r w:rsidR="00182075">
        <w:rPr>
          <w:sz w:val="24"/>
          <w:szCs w:val="24"/>
          <w:lang w:val="en"/>
        </w:rPr>
        <w:t>game</w:t>
      </w:r>
      <w:r w:rsidR="00010D55">
        <w:rPr>
          <w:sz w:val="24"/>
          <w:szCs w:val="24"/>
          <w:lang w:val="en"/>
        </w:rPr>
        <w:t xml:space="preserve"> and</w:t>
      </w:r>
      <w:r w:rsidR="00135808">
        <w:rPr>
          <w:sz w:val="24"/>
          <w:szCs w:val="24"/>
        </w:rPr>
        <w:t xml:space="preserve"> </w:t>
      </w:r>
      <w:r w:rsidR="00A865AF">
        <w:rPr>
          <w:sz w:val="24"/>
          <w:szCs w:val="24"/>
        </w:rPr>
        <w:t xml:space="preserve">successfully </w:t>
      </w:r>
      <w:r w:rsidR="00135808">
        <w:rPr>
          <w:sz w:val="24"/>
          <w:szCs w:val="24"/>
        </w:rPr>
        <w:t>served out the match to love</w:t>
      </w:r>
      <w:r w:rsidR="000A54D8">
        <w:rPr>
          <w:sz w:val="24"/>
          <w:szCs w:val="24"/>
        </w:rPr>
        <w:t xml:space="preserve"> in the 12</w:t>
      </w:r>
      <w:r w:rsidR="000A54D8" w:rsidRPr="000A54D8">
        <w:rPr>
          <w:sz w:val="24"/>
          <w:szCs w:val="24"/>
          <w:vertAlign w:val="superscript"/>
        </w:rPr>
        <w:t>th</w:t>
      </w:r>
      <w:r w:rsidR="000A54D8">
        <w:rPr>
          <w:sz w:val="24"/>
          <w:szCs w:val="24"/>
        </w:rPr>
        <w:t xml:space="preserve"> game</w:t>
      </w:r>
      <w:r w:rsidR="00135808">
        <w:rPr>
          <w:sz w:val="24"/>
          <w:szCs w:val="24"/>
        </w:rPr>
        <w:t xml:space="preserve">. </w:t>
      </w:r>
    </w:p>
    <w:p w14:paraId="18DD254A" w14:textId="77777777" w:rsidR="0093283D" w:rsidRDefault="0093283D" w:rsidP="004954D3">
      <w:pPr>
        <w:spacing w:after="0" w:line="240" w:lineRule="auto"/>
        <w:jc w:val="both"/>
        <w:rPr>
          <w:sz w:val="24"/>
          <w:szCs w:val="24"/>
        </w:rPr>
      </w:pPr>
    </w:p>
    <w:p w14:paraId="7AADDB35" w14:textId="3A74B5EE" w:rsidR="00AD6E46" w:rsidRDefault="005E5E1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third-round match against </w:t>
      </w:r>
      <w:proofErr w:type="spellStart"/>
      <w:r>
        <w:rPr>
          <w:sz w:val="24"/>
          <w:szCs w:val="24"/>
        </w:rPr>
        <w:t>Kasatkina</w:t>
      </w:r>
      <w:proofErr w:type="spellEnd"/>
      <w:r>
        <w:rPr>
          <w:sz w:val="24"/>
          <w:szCs w:val="24"/>
        </w:rPr>
        <w:t xml:space="preserve">, Serena </w:t>
      </w:r>
      <w:r w:rsidR="0028034D">
        <w:rPr>
          <w:sz w:val="24"/>
          <w:szCs w:val="24"/>
        </w:rPr>
        <w:t xml:space="preserve">broke </w:t>
      </w:r>
      <w:proofErr w:type="spellStart"/>
      <w:r w:rsidR="0028034D">
        <w:rPr>
          <w:sz w:val="24"/>
          <w:szCs w:val="24"/>
        </w:rPr>
        <w:t>Kasatkina</w:t>
      </w:r>
      <w:proofErr w:type="spellEnd"/>
      <w:r w:rsidR="0028034D">
        <w:rPr>
          <w:sz w:val="24"/>
          <w:szCs w:val="24"/>
        </w:rPr>
        <w:t xml:space="preserve"> in the second game</w:t>
      </w:r>
      <w:r w:rsidR="00784813">
        <w:rPr>
          <w:sz w:val="24"/>
          <w:szCs w:val="24"/>
        </w:rPr>
        <w:t xml:space="preserve"> </w:t>
      </w:r>
      <w:r w:rsidR="00A4425C">
        <w:rPr>
          <w:sz w:val="24"/>
          <w:szCs w:val="24"/>
        </w:rPr>
        <w:t xml:space="preserve">and </w:t>
      </w:r>
      <w:r w:rsidR="00A32665">
        <w:rPr>
          <w:sz w:val="24"/>
          <w:szCs w:val="24"/>
        </w:rPr>
        <w:t>sixth</w:t>
      </w:r>
      <w:r w:rsidR="00A4425C">
        <w:rPr>
          <w:sz w:val="24"/>
          <w:szCs w:val="24"/>
        </w:rPr>
        <w:t xml:space="preserve"> games</w:t>
      </w:r>
      <w:r w:rsidR="00A828CC">
        <w:rPr>
          <w:sz w:val="24"/>
          <w:szCs w:val="24"/>
        </w:rPr>
        <w:t xml:space="preserve"> of the first set</w:t>
      </w:r>
      <w:r w:rsidR="00F233A1">
        <w:rPr>
          <w:sz w:val="24"/>
          <w:szCs w:val="24"/>
        </w:rPr>
        <w:t>.</w:t>
      </w:r>
      <w:r w:rsidR="0019590C">
        <w:rPr>
          <w:sz w:val="24"/>
          <w:szCs w:val="24"/>
        </w:rPr>
        <w:t xml:space="preserve"> In the second set, she broke in the first</w:t>
      </w:r>
      <w:r w:rsidR="00303843">
        <w:rPr>
          <w:sz w:val="24"/>
          <w:szCs w:val="24"/>
        </w:rPr>
        <w:t xml:space="preserve">, </w:t>
      </w:r>
      <w:r w:rsidR="0019590C">
        <w:rPr>
          <w:sz w:val="24"/>
          <w:szCs w:val="24"/>
        </w:rPr>
        <w:t>third</w:t>
      </w:r>
      <w:r w:rsidR="00303843">
        <w:rPr>
          <w:sz w:val="24"/>
          <w:szCs w:val="24"/>
        </w:rPr>
        <w:t>, and seventh</w:t>
      </w:r>
      <w:r w:rsidR="0019590C">
        <w:rPr>
          <w:sz w:val="24"/>
          <w:szCs w:val="24"/>
        </w:rPr>
        <w:t xml:space="preserve"> games</w:t>
      </w:r>
      <w:r w:rsidR="00303843">
        <w:rPr>
          <w:sz w:val="24"/>
          <w:szCs w:val="24"/>
        </w:rPr>
        <w:t xml:space="preserve">. </w:t>
      </w:r>
    </w:p>
    <w:p w14:paraId="1271C8E8" w14:textId="3235265A" w:rsidR="003149DC" w:rsidRDefault="003149DC" w:rsidP="004954D3">
      <w:pPr>
        <w:spacing w:after="0" w:line="240" w:lineRule="auto"/>
        <w:jc w:val="both"/>
        <w:rPr>
          <w:sz w:val="24"/>
          <w:szCs w:val="24"/>
        </w:rPr>
      </w:pPr>
    </w:p>
    <w:p w14:paraId="48F61C99" w14:textId="31254AED" w:rsidR="00E37C4F" w:rsidRDefault="0027293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semifinal match against </w:t>
      </w:r>
      <w:r w:rsidR="0068652E">
        <w:rPr>
          <w:sz w:val="24"/>
          <w:szCs w:val="24"/>
        </w:rPr>
        <w:t xml:space="preserve">Aga </w:t>
      </w:r>
      <w:r w:rsidR="0068652E" w:rsidRPr="00751193">
        <w:rPr>
          <w:sz w:val="24"/>
          <w:szCs w:val="24"/>
        </w:rPr>
        <w:t>Radwańsk</w:t>
      </w:r>
      <w:r w:rsidR="0068652E">
        <w:rPr>
          <w:sz w:val="24"/>
          <w:szCs w:val="24"/>
        </w:rPr>
        <w:t xml:space="preserve">a, Serena </w:t>
      </w:r>
      <w:r w:rsidR="00B258EC">
        <w:rPr>
          <w:sz w:val="24"/>
          <w:szCs w:val="24"/>
        </w:rPr>
        <w:t>received</w:t>
      </w:r>
      <w:r w:rsidR="0068652E">
        <w:rPr>
          <w:sz w:val="24"/>
          <w:szCs w:val="24"/>
        </w:rPr>
        <w:t xml:space="preserve"> serve.</w:t>
      </w:r>
      <w:r w:rsidR="0098226E">
        <w:rPr>
          <w:sz w:val="24"/>
          <w:szCs w:val="24"/>
        </w:rPr>
        <w:t xml:space="preserve"> </w:t>
      </w:r>
      <w:r w:rsidR="001036FA">
        <w:rPr>
          <w:sz w:val="24"/>
          <w:szCs w:val="24"/>
        </w:rPr>
        <w:t xml:space="preserve">Serena broke Aga </w:t>
      </w:r>
      <w:r w:rsidR="001036FA" w:rsidRPr="00751193">
        <w:rPr>
          <w:sz w:val="24"/>
          <w:szCs w:val="24"/>
        </w:rPr>
        <w:t>Radwańsk</w:t>
      </w:r>
      <w:r w:rsidR="001036FA">
        <w:rPr>
          <w:sz w:val="24"/>
          <w:szCs w:val="24"/>
        </w:rPr>
        <w:t xml:space="preserve">a in the first game of the first set. </w:t>
      </w:r>
      <w:r w:rsidR="00F626FF">
        <w:rPr>
          <w:sz w:val="24"/>
          <w:szCs w:val="24"/>
        </w:rPr>
        <w:t>In the second game,</w:t>
      </w:r>
      <w:r w:rsidR="007E76F8">
        <w:rPr>
          <w:sz w:val="24"/>
          <w:szCs w:val="24"/>
        </w:rPr>
        <w:t xml:space="preserve"> </w:t>
      </w:r>
      <w:r w:rsidR="00A97D7C">
        <w:rPr>
          <w:sz w:val="24"/>
          <w:szCs w:val="24"/>
        </w:rPr>
        <w:t>she</w:t>
      </w:r>
      <w:r w:rsidR="007E76F8">
        <w:rPr>
          <w:sz w:val="24"/>
          <w:szCs w:val="24"/>
        </w:rPr>
        <w:t xml:space="preserve"> lost </w:t>
      </w:r>
      <w:r w:rsidR="001B1DFB">
        <w:rPr>
          <w:sz w:val="24"/>
          <w:szCs w:val="24"/>
        </w:rPr>
        <w:t xml:space="preserve">her first service point. </w:t>
      </w:r>
      <w:r w:rsidR="005B5EC9">
        <w:rPr>
          <w:sz w:val="24"/>
          <w:szCs w:val="24"/>
        </w:rPr>
        <w:t>But</w:t>
      </w:r>
      <w:r w:rsidR="007E76F8">
        <w:rPr>
          <w:sz w:val="24"/>
          <w:szCs w:val="24"/>
        </w:rPr>
        <w:t xml:space="preserve"> she</w:t>
      </w:r>
      <w:r w:rsidR="000D7984">
        <w:rPr>
          <w:sz w:val="24"/>
          <w:szCs w:val="24"/>
        </w:rPr>
        <w:t xml:space="preserve"> </w:t>
      </w:r>
      <w:r w:rsidR="00AA6EA8">
        <w:rPr>
          <w:sz w:val="24"/>
          <w:szCs w:val="24"/>
        </w:rPr>
        <w:t>won</w:t>
      </w:r>
      <w:r w:rsidR="007E76F8">
        <w:rPr>
          <w:sz w:val="24"/>
          <w:szCs w:val="24"/>
        </w:rPr>
        <w:t xml:space="preserve"> </w:t>
      </w:r>
      <w:r w:rsidR="00584D57">
        <w:rPr>
          <w:sz w:val="24"/>
          <w:szCs w:val="24"/>
        </w:rPr>
        <w:t xml:space="preserve">the next four points to </w:t>
      </w:r>
      <w:r w:rsidR="00576364">
        <w:rPr>
          <w:sz w:val="24"/>
          <w:szCs w:val="24"/>
        </w:rPr>
        <w:t>hold</w:t>
      </w:r>
      <w:r w:rsidR="00203D23">
        <w:rPr>
          <w:sz w:val="24"/>
          <w:szCs w:val="24"/>
        </w:rPr>
        <w:t xml:space="preserve">. </w:t>
      </w:r>
      <w:r w:rsidR="00587538">
        <w:rPr>
          <w:sz w:val="24"/>
          <w:szCs w:val="24"/>
        </w:rPr>
        <w:t xml:space="preserve">She broke </w:t>
      </w:r>
      <w:r w:rsidR="002C4CAE">
        <w:rPr>
          <w:sz w:val="24"/>
          <w:szCs w:val="24"/>
        </w:rPr>
        <w:t xml:space="preserve">Aga </w:t>
      </w:r>
      <w:r w:rsidR="002C4CAE" w:rsidRPr="00751193">
        <w:rPr>
          <w:sz w:val="24"/>
          <w:szCs w:val="24"/>
        </w:rPr>
        <w:t>Radwańsk</w:t>
      </w:r>
      <w:r w:rsidR="002C4CAE">
        <w:rPr>
          <w:sz w:val="24"/>
          <w:szCs w:val="24"/>
        </w:rPr>
        <w:t>a in the third and fifth games</w:t>
      </w:r>
      <w:r w:rsidR="00A47A9B">
        <w:rPr>
          <w:sz w:val="24"/>
          <w:szCs w:val="24"/>
        </w:rPr>
        <w:t xml:space="preserve"> and</w:t>
      </w:r>
      <w:r w:rsidR="002C4CAE">
        <w:rPr>
          <w:sz w:val="24"/>
          <w:szCs w:val="24"/>
        </w:rPr>
        <w:t xml:space="preserve"> s</w:t>
      </w:r>
      <w:r w:rsidR="00F37140">
        <w:rPr>
          <w:sz w:val="24"/>
          <w:szCs w:val="24"/>
        </w:rPr>
        <w:t xml:space="preserve">uccessfully </w:t>
      </w:r>
      <w:r w:rsidR="00203D23">
        <w:rPr>
          <w:sz w:val="24"/>
          <w:szCs w:val="24"/>
        </w:rPr>
        <w:t>served</w:t>
      </w:r>
      <w:r w:rsidR="002B6674">
        <w:rPr>
          <w:sz w:val="24"/>
          <w:szCs w:val="24"/>
        </w:rPr>
        <w:t xml:space="preserve"> out</w:t>
      </w:r>
      <w:r w:rsidR="00203D23">
        <w:rPr>
          <w:sz w:val="24"/>
          <w:szCs w:val="24"/>
        </w:rPr>
        <w:t xml:space="preserve"> </w:t>
      </w:r>
      <w:r w:rsidR="00EF5C51">
        <w:rPr>
          <w:sz w:val="24"/>
          <w:szCs w:val="24"/>
        </w:rPr>
        <w:t>the</w:t>
      </w:r>
      <w:r w:rsidR="009E51EB">
        <w:rPr>
          <w:sz w:val="24"/>
          <w:szCs w:val="24"/>
        </w:rPr>
        <w:t xml:space="preserve"> </w:t>
      </w:r>
      <w:r w:rsidR="006A19C1">
        <w:rPr>
          <w:sz w:val="24"/>
          <w:szCs w:val="24"/>
        </w:rPr>
        <w:t>first set</w:t>
      </w:r>
      <w:r w:rsidR="00496F51">
        <w:rPr>
          <w:sz w:val="24"/>
          <w:szCs w:val="24"/>
        </w:rPr>
        <w:t xml:space="preserve"> to love</w:t>
      </w:r>
      <w:r w:rsidR="006A19C1">
        <w:rPr>
          <w:sz w:val="24"/>
          <w:szCs w:val="24"/>
        </w:rPr>
        <w:t xml:space="preserve"> </w:t>
      </w:r>
      <w:r w:rsidR="0063021C">
        <w:rPr>
          <w:sz w:val="24"/>
          <w:szCs w:val="24"/>
        </w:rPr>
        <w:t>in the sixth</w:t>
      </w:r>
      <w:r w:rsidR="008272FA">
        <w:rPr>
          <w:sz w:val="24"/>
          <w:szCs w:val="24"/>
        </w:rPr>
        <w:t xml:space="preserve"> game</w:t>
      </w:r>
      <w:r w:rsidR="00DF2C1B">
        <w:rPr>
          <w:sz w:val="24"/>
          <w:szCs w:val="24"/>
        </w:rPr>
        <w:t xml:space="preserve">. In the second set, both players </w:t>
      </w:r>
      <w:r w:rsidR="008F61D4">
        <w:rPr>
          <w:sz w:val="24"/>
          <w:szCs w:val="24"/>
        </w:rPr>
        <w:t>traded service holds</w:t>
      </w:r>
      <w:r w:rsidR="00387807">
        <w:rPr>
          <w:sz w:val="24"/>
          <w:szCs w:val="24"/>
        </w:rPr>
        <w:t xml:space="preserve"> </w:t>
      </w:r>
      <w:r w:rsidR="008D79D2">
        <w:rPr>
          <w:sz w:val="24"/>
          <w:szCs w:val="24"/>
        </w:rPr>
        <w:t>for the first two games.</w:t>
      </w:r>
      <w:r w:rsidR="00087761">
        <w:rPr>
          <w:sz w:val="24"/>
          <w:szCs w:val="24"/>
        </w:rPr>
        <w:t xml:space="preserve"> </w:t>
      </w:r>
      <w:r w:rsidR="008D79D2">
        <w:rPr>
          <w:sz w:val="24"/>
          <w:szCs w:val="24"/>
        </w:rPr>
        <w:t xml:space="preserve">Then, </w:t>
      </w:r>
      <w:r w:rsidR="00387807">
        <w:rPr>
          <w:sz w:val="24"/>
          <w:szCs w:val="24"/>
        </w:rPr>
        <w:t xml:space="preserve">Serena broke </w:t>
      </w:r>
      <w:r w:rsidR="00224C65">
        <w:rPr>
          <w:sz w:val="24"/>
          <w:szCs w:val="24"/>
        </w:rPr>
        <w:t xml:space="preserve">in the third game. </w:t>
      </w:r>
      <w:r w:rsidR="00101929">
        <w:rPr>
          <w:sz w:val="24"/>
          <w:szCs w:val="24"/>
        </w:rPr>
        <w:t xml:space="preserve">Aga </w:t>
      </w:r>
      <w:r w:rsidR="00101929" w:rsidRPr="00751193">
        <w:rPr>
          <w:sz w:val="24"/>
          <w:szCs w:val="24"/>
        </w:rPr>
        <w:t>Radwańsk</w:t>
      </w:r>
      <w:r w:rsidR="00101929">
        <w:rPr>
          <w:sz w:val="24"/>
          <w:szCs w:val="24"/>
        </w:rPr>
        <w:t xml:space="preserve">a </w:t>
      </w:r>
      <w:r w:rsidR="00A21343">
        <w:rPr>
          <w:sz w:val="24"/>
          <w:szCs w:val="24"/>
        </w:rPr>
        <w:t>broke in the sixth game</w:t>
      </w:r>
      <w:r w:rsidR="00101929">
        <w:rPr>
          <w:sz w:val="24"/>
          <w:szCs w:val="24"/>
        </w:rPr>
        <w:t>.</w:t>
      </w:r>
      <w:r w:rsidR="0039167A">
        <w:rPr>
          <w:sz w:val="24"/>
          <w:szCs w:val="24"/>
        </w:rPr>
        <w:t xml:space="preserve"> </w:t>
      </w:r>
      <w:r w:rsidR="004D3A76">
        <w:rPr>
          <w:sz w:val="24"/>
          <w:szCs w:val="24"/>
        </w:rPr>
        <w:t>But</w:t>
      </w:r>
      <w:r w:rsidR="00101929">
        <w:rPr>
          <w:sz w:val="24"/>
          <w:szCs w:val="24"/>
        </w:rPr>
        <w:t xml:space="preserve"> </w:t>
      </w:r>
      <w:r w:rsidR="00602044">
        <w:rPr>
          <w:sz w:val="24"/>
          <w:szCs w:val="24"/>
        </w:rPr>
        <w:t xml:space="preserve">Serena broke </w:t>
      </w:r>
      <w:r w:rsidR="00292316">
        <w:rPr>
          <w:sz w:val="24"/>
          <w:szCs w:val="24"/>
        </w:rPr>
        <w:t xml:space="preserve">Aga </w:t>
      </w:r>
      <w:r w:rsidR="00292316" w:rsidRPr="00751193">
        <w:rPr>
          <w:sz w:val="24"/>
          <w:szCs w:val="24"/>
        </w:rPr>
        <w:t>Radwańsk</w:t>
      </w:r>
      <w:r w:rsidR="00292316">
        <w:rPr>
          <w:sz w:val="24"/>
          <w:szCs w:val="24"/>
        </w:rPr>
        <w:t xml:space="preserve">a </w:t>
      </w:r>
      <w:r w:rsidR="00602044">
        <w:rPr>
          <w:sz w:val="24"/>
          <w:szCs w:val="24"/>
        </w:rPr>
        <w:t xml:space="preserve">in the ninth game. </w:t>
      </w:r>
      <w:r w:rsidR="00C20131">
        <w:rPr>
          <w:sz w:val="24"/>
          <w:szCs w:val="24"/>
        </w:rPr>
        <w:t>In th</w:t>
      </w:r>
      <w:r w:rsidR="0032120D">
        <w:rPr>
          <w:sz w:val="24"/>
          <w:szCs w:val="24"/>
        </w:rPr>
        <w:t>e</w:t>
      </w:r>
      <w:r w:rsidR="00C20131">
        <w:rPr>
          <w:sz w:val="24"/>
          <w:szCs w:val="24"/>
        </w:rPr>
        <w:t xml:space="preserve"> 10</w:t>
      </w:r>
      <w:r w:rsidR="00C20131" w:rsidRPr="00C20131">
        <w:rPr>
          <w:sz w:val="24"/>
          <w:szCs w:val="24"/>
          <w:vertAlign w:val="superscript"/>
        </w:rPr>
        <w:t>th</w:t>
      </w:r>
      <w:r w:rsidR="00C20131">
        <w:rPr>
          <w:sz w:val="24"/>
          <w:szCs w:val="24"/>
        </w:rPr>
        <w:t xml:space="preserve"> game, Serena served out the match to love with</w:t>
      </w:r>
      <w:r w:rsidR="00166BCE">
        <w:rPr>
          <w:sz w:val="24"/>
          <w:szCs w:val="24"/>
        </w:rPr>
        <w:t xml:space="preserve"> three consecutive aces and a backhand volley winner. </w:t>
      </w:r>
    </w:p>
    <w:p w14:paraId="26186D36" w14:textId="77777777" w:rsidR="00E37C4F" w:rsidRDefault="00E37C4F" w:rsidP="004954D3">
      <w:pPr>
        <w:spacing w:after="0" w:line="240" w:lineRule="auto"/>
        <w:jc w:val="both"/>
        <w:rPr>
          <w:sz w:val="24"/>
          <w:szCs w:val="24"/>
        </w:rPr>
      </w:pPr>
    </w:p>
    <w:p w14:paraId="3C0D1BC5" w14:textId="7D4E6320" w:rsidR="003149DC" w:rsidRPr="00AD6E46" w:rsidRDefault="007D7180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Even though</w:t>
      </w:r>
      <w:r w:rsidR="00EB45BE">
        <w:rPr>
          <w:sz w:val="24"/>
          <w:szCs w:val="24"/>
        </w:rPr>
        <w:t xml:space="preserve"> Serena</w:t>
      </w:r>
      <w:r>
        <w:rPr>
          <w:sz w:val="24"/>
          <w:szCs w:val="24"/>
        </w:rPr>
        <w:t xml:space="preserve"> lost </w:t>
      </w:r>
      <w:r w:rsidR="00264F3C">
        <w:rPr>
          <w:sz w:val="24"/>
          <w:szCs w:val="24"/>
        </w:rPr>
        <w:t xml:space="preserve">to Kerber in a three-set final, </w:t>
      </w:r>
      <w:r>
        <w:rPr>
          <w:sz w:val="24"/>
          <w:szCs w:val="24"/>
        </w:rPr>
        <w:t xml:space="preserve">she was still </w:t>
      </w:r>
      <w:r w:rsidR="00714F93">
        <w:rPr>
          <w:sz w:val="24"/>
          <w:szCs w:val="24"/>
        </w:rPr>
        <w:t>all smiles</w:t>
      </w:r>
      <w:r w:rsidR="004173BF">
        <w:rPr>
          <w:sz w:val="24"/>
          <w:szCs w:val="24"/>
        </w:rPr>
        <w:t xml:space="preserve"> </w:t>
      </w:r>
      <w:r w:rsidR="004176E6">
        <w:rPr>
          <w:sz w:val="24"/>
          <w:szCs w:val="24"/>
        </w:rPr>
        <w:t>in</w:t>
      </w:r>
      <w:r w:rsidR="004B6B25">
        <w:rPr>
          <w:sz w:val="24"/>
          <w:szCs w:val="24"/>
        </w:rPr>
        <w:t xml:space="preserve"> the trophy ceremony and her press conference</w:t>
      </w:r>
      <w:r w:rsidR="00334D09">
        <w:rPr>
          <w:sz w:val="24"/>
          <w:szCs w:val="24"/>
        </w:rPr>
        <w:t xml:space="preserve"> when s</w:t>
      </w:r>
      <w:r w:rsidR="004B6B25">
        <w:rPr>
          <w:sz w:val="24"/>
          <w:szCs w:val="24"/>
        </w:rPr>
        <w:t xml:space="preserve">he </w:t>
      </w:r>
      <w:r w:rsidR="006F7FE7">
        <w:rPr>
          <w:sz w:val="24"/>
          <w:szCs w:val="24"/>
        </w:rPr>
        <w:t>praised Kerber for her win</w:t>
      </w:r>
      <w:r w:rsidR="00FB3269">
        <w:rPr>
          <w:sz w:val="24"/>
          <w:szCs w:val="24"/>
        </w:rPr>
        <w:t>.</w:t>
      </w:r>
      <w:r w:rsidR="006F7FE7">
        <w:rPr>
          <w:sz w:val="24"/>
          <w:szCs w:val="24"/>
        </w:rPr>
        <w:t xml:space="preserve"> “</w:t>
      </w:r>
      <w:r w:rsidR="006F7FE7" w:rsidRPr="006F7FE7">
        <w:rPr>
          <w:sz w:val="24"/>
          <w:szCs w:val="24"/>
        </w:rPr>
        <w:t>She had an attitude that I think a lot of people can learn from</w:t>
      </w:r>
      <w:r w:rsidR="00342689">
        <w:rPr>
          <w:sz w:val="24"/>
          <w:szCs w:val="24"/>
        </w:rPr>
        <w:t xml:space="preserve"> –</w:t>
      </w:r>
      <w:r w:rsidR="00FA6770">
        <w:rPr>
          <w:sz w:val="24"/>
          <w:szCs w:val="24"/>
        </w:rPr>
        <w:t xml:space="preserve"> </w:t>
      </w:r>
      <w:r w:rsidR="006F7FE7" w:rsidRPr="006F7FE7">
        <w:rPr>
          <w:sz w:val="24"/>
          <w:szCs w:val="24"/>
        </w:rPr>
        <w:t>stay positive and never give up</w:t>
      </w:r>
      <w:r w:rsidR="00060519">
        <w:rPr>
          <w:sz w:val="24"/>
          <w:szCs w:val="24"/>
        </w:rPr>
        <w:t>”.</w:t>
      </w:r>
      <w:r w:rsidR="00021702">
        <w:rPr>
          <w:sz w:val="24"/>
          <w:szCs w:val="24"/>
        </w:rPr>
        <w:t xml:space="preserve"> </w:t>
      </w:r>
      <w:r w:rsidR="00793C9A">
        <w:rPr>
          <w:sz w:val="24"/>
          <w:szCs w:val="24"/>
        </w:rPr>
        <w:t xml:space="preserve">Serena and Kerber faced </w:t>
      </w:r>
      <w:r w:rsidR="00C63422">
        <w:rPr>
          <w:sz w:val="24"/>
          <w:szCs w:val="24"/>
        </w:rPr>
        <w:t>each other</w:t>
      </w:r>
      <w:r w:rsidR="00DF0F52">
        <w:rPr>
          <w:sz w:val="24"/>
          <w:szCs w:val="24"/>
        </w:rPr>
        <w:t xml:space="preserve"> again</w:t>
      </w:r>
      <w:r w:rsidR="00793C9A">
        <w:rPr>
          <w:sz w:val="24"/>
          <w:szCs w:val="24"/>
        </w:rPr>
        <w:t xml:space="preserve"> in</w:t>
      </w:r>
      <w:r w:rsidR="002D2444">
        <w:rPr>
          <w:sz w:val="24"/>
          <w:szCs w:val="24"/>
        </w:rPr>
        <w:t xml:space="preserve"> the Wimbledon final</w:t>
      </w:r>
      <w:r w:rsidR="00793C9A">
        <w:rPr>
          <w:sz w:val="24"/>
          <w:szCs w:val="24"/>
        </w:rPr>
        <w:t xml:space="preserve"> six months later. But</w:t>
      </w:r>
      <w:r w:rsidR="00326CB4">
        <w:rPr>
          <w:sz w:val="24"/>
          <w:szCs w:val="24"/>
        </w:rPr>
        <w:t xml:space="preserve"> in that match</w:t>
      </w:r>
      <w:r w:rsidR="00793C9A">
        <w:rPr>
          <w:sz w:val="24"/>
          <w:szCs w:val="24"/>
        </w:rPr>
        <w:t xml:space="preserve">, </w:t>
      </w:r>
      <w:r w:rsidR="00326CB4">
        <w:rPr>
          <w:sz w:val="24"/>
          <w:szCs w:val="24"/>
        </w:rPr>
        <w:t>Serena</w:t>
      </w:r>
      <w:r w:rsidR="002834B8">
        <w:rPr>
          <w:sz w:val="24"/>
          <w:szCs w:val="24"/>
        </w:rPr>
        <w:t xml:space="preserve"> successfully</w:t>
      </w:r>
      <w:r w:rsidR="00680DE2">
        <w:rPr>
          <w:sz w:val="24"/>
          <w:szCs w:val="24"/>
        </w:rPr>
        <w:t xml:space="preserve"> avenged her loss to</w:t>
      </w:r>
      <w:r w:rsidR="001C29D4">
        <w:rPr>
          <w:sz w:val="24"/>
          <w:szCs w:val="24"/>
        </w:rPr>
        <w:t xml:space="preserve"> Kerber</w:t>
      </w:r>
      <w:r w:rsidR="00B372E6">
        <w:rPr>
          <w:sz w:val="24"/>
          <w:szCs w:val="24"/>
        </w:rPr>
        <w:t xml:space="preserve">. </w:t>
      </w:r>
      <w:r w:rsidR="00547452">
        <w:rPr>
          <w:sz w:val="24"/>
          <w:szCs w:val="24"/>
        </w:rPr>
        <w:t xml:space="preserve"> </w:t>
      </w:r>
    </w:p>
    <w:p w14:paraId="726082F3" w14:textId="2E90A7FB" w:rsidR="003A7A59" w:rsidRDefault="003A7A59" w:rsidP="004954D3">
      <w:pPr>
        <w:spacing w:after="0" w:line="240" w:lineRule="auto"/>
        <w:jc w:val="both"/>
        <w:rPr>
          <w:sz w:val="24"/>
          <w:szCs w:val="24"/>
        </w:rPr>
      </w:pPr>
    </w:p>
    <w:p w14:paraId="7E891043" w14:textId="23A26675" w:rsidR="001D785F" w:rsidRPr="00CA3F51" w:rsidRDefault="001D785F" w:rsidP="00CA3F5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237002" w:rsidRPr="00CA3F51">
        <w:rPr>
          <w:b/>
          <w:bCs/>
          <w:sz w:val="24"/>
          <w:szCs w:val="24"/>
        </w:rPr>
        <w:t>BNP PARIBAS OPEN</w:t>
      </w:r>
      <w:r w:rsidRPr="00CA3F51">
        <w:rPr>
          <w:b/>
          <w:bCs/>
          <w:sz w:val="24"/>
          <w:szCs w:val="24"/>
        </w:rPr>
        <w:t xml:space="preserve"> – WOMEN’S SINGLES</w:t>
      </w:r>
    </w:p>
    <w:p w14:paraId="2841506D" w14:textId="67DE42A7" w:rsidR="00A01772" w:rsidRDefault="00C24150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1D2540">
        <w:rPr>
          <w:sz w:val="24"/>
          <w:szCs w:val="24"/>
        </w:rPr>
        <w:t xml:space="preserve">won Indian Wells in </w:t>
      </w:r>
      <w:r w:rsidR="002C4BE1">
        <w:rPr>
          <w:sz w:val="24"/>
          <w:szCs w:val="24"/>
        </w:rPr>
        <w:t>1999</w:t>
      </w:r>
      <w:r w:rsidR="00FF67B2">
        <w:rPr>
          <w:sz w:val="24"/>
          <w:szCs w:val="24"/>
        </w:rPr>
        <w:t xml:space="preserve"> and 2001. </w:t>
      </w:r>
      <w:r w:rsidR="00D91230">
        <w:rPr>
          <w:sz w:val="24"/>
          <w:szCs w:val="24"/>
        </w:rPr>
        <w:t xml:space="preserve">She </w:t>
      </w:r>
      <w:r w:rsidR="00602C71">
        <w:rPr>
          <w:sz w:val="24"/>
          <w:szCs w:val="24"/>
        </w:rPr>
        <w:t>boycotted the</w:t>
      </w:r>
      <w:r w:rsidR="00D91230">
        <w:rPr>
          <w:sz w:val="24"/>
          <w:szCs w:val="24"/>
        </w:rPr>
        <w:t xml:space="preserve"> tournament for the next 14 years. </w:t>
      </w:r>
      <w:r w:rsidR="003974A5">
        <w:rPr>
          <w:sz w:val="24"/>
          <w:szCs w:val="24"/>
        </w:rPr>
        <w:t xml:space="preserve">In 2015, she reached the semifinals before she withdrew </w:t>
      </w:r>
      <w:r w:rsidR="00BF652D">
        <w:rPr>
          <w:sz w:val="24"/>
          <w:szCs w:val="24"/>
        </w:rPr>
        <w:t xml:space="preserve">from the tournament. </w:t>
      </w:r>
      <w:r w:rsidR="0024253B">
        <w:rPr>
          <w:sz w:val="24"/>
          <w:szCs w:val="24"/>
        </w:rPr>
        <w:t xml:space="preserve">One year later, </w:t>
      </w:r>
      <w:r w:rsidR="00313F66">
        <w:rPr>
          <w:sz w:val="24"/>
          <w:szCs w:val="24"/>
        </w:rPr>
        <w:t>s</w:t>
      </w:r>
      <w:r w:rsidR="003717FE">
        <w:rPr>
          <w:sz w:val="24"/>
          <w:szCs w:val="24"/>
        </w:rPr>
        <w:t xml:space="preserve">he </w:t>
      </w:r>
      <w:r w:rsidR="00D04854">
        <w:rPr>
          <w:sz w:val="24"/>
          <w:szCs w:val="24"/>
        </w:rPr>
        <w:t>reached the final without dropping a set</w:t>
      </w:r>
      <w:r w:rsidR="00626D6A">
        <w:rPr>
          <w:sz w:val="24"/>
          <w:szCs w:val="24"/>
        </w:rPr>
        <w:t>:</w:t>
      </w:r>
    </w:p>
    <w:p w14:paraId="4A711188" w14:textId="6EBA689E" w:rsidR="00626D6A" w:rsidRDefault="00626D6A" w:rsidP="00C24150">
      <w:pPr>
        <w:spacing w:after="0" w:line="240" w:lineRule="auto"/>
        <w:jc w:val="both"/>
        <w:rPr>
          <w:sz w:val="24"/>
          <w:szCs w:val="24"/>
        </w:rPr>
      </w:pPr>
    </w:p>
    <w:p w14:paraId="004C69EB" w14:textId="7F497FE2" w:rsidR="00626D6A" w:rsidRDefault="00984073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984073">
        <w:rPr>
          <w:sz w:val="24"/>
          <w:szCs w:val="24"/>
        </w:rPr>
        <w:t xml:space="preserve">Laura </w:t>
      </w:r>
      <w:proofErr w:type="spellStart"/>
      <w:r w:rsidRPr="00984073">
        <w:rPr>
          <w:sz w:val="24"/>
          <w:szCs w:val="24"/>
        </w:rPr>
        <w:t>Siegemund</w:t>
      </w:r>
      <w:proofErr w:type="spellEnd"/>
      <w:r w:rsidRPr="00984073">
        <w:rPr>
          <w:sz w:val="24"/>
          <w:szCs w:val="24"/>
        </w:rPr>
        <w:t xml:space="preserve"> </w:t>
      </w:r>
      <w:r w:rsidR="00626D6A">
        <w:rPr>
          <w:sz w:val="24"/>
          <w:szCs w:val="24"/>
        </w:rPr>
        <w:t>(GERMANY)</w:t>
      </w:r>
      <w:r w:rsidR="00C61807">
        <w:rPr>
          <w:sz w:val="24"/>
          <w:szCs w:val="24"/>
        </w:rPr>
        <w:t>: 6-2 6-1</w:t>
      </w:r>
    </w:p>
    <w:p w14:paraId="41BBF338" w14:textId="6285CBB7" w:rsidR="00C61807" w:rsidRDefault="00C61807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Yulia </w:t>
      </w:r>
      <w:proofErr w:type="spellStart"/>
      <w:r>
        <w:rPr>
          <w:sz w:val="24"/>
          <w:szCs w:val="24"/>
        </w:rPr>
        <w:t>Putintseva</w:t>
      </w:r>
      <w:proofErr w:type="spellEnd"/>
      <w:r>
        <w:rPr>
          <w:sz w:val="24"/>
          <w:szCs w:val="24"/>
        </w:rPr>
        <w:t xml:space="preserve"> (KAZAKHSTAN):</w:t>
      </w:r>
      <w:r w:rsidR="00043888">
        <w:rPr>
          <w:sz w:val="24"/>
          <w:szCs w:val="24"/>
        </w:rPr>
        <w:t xml:space="preserve"> 7-6[7-2] 6-0</w:t>
      </w:r>
    </w:p>
    <w:p w14:paraId="41E50A6A" w14:textId="66BE64C1" w:rsidR="00043888" w:rsidRDefault="00A9576A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Kateryna Bondarenko (UKRAINE): </w:t>
      </w:r>
      <w:r w:rsidR="00F73F9E">
        <w:rPr>
          <w:sz w:val="24"/>
          <w:szCs w:val="24"/>
        </w:rPr>
        <w:t>6-2 6-2</w:t>
      </w:r>
    </w:p>
    <w:p w14:paraId="312C3899" w14:textId="78588450" w:rsidR="00B7525C" w:rsidRDefault="006F6C14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Simona </w:t>
      </w:r>
      <w:r w:rsidR="0057333E">
        <w:rPr>
          <w:sz w:val="24"/>
          <w:szCs w:val="24"/>
        </w:rPr>
        <w:t>Halep</w:t>
      </w:r>
      <w:r>
        <w:rPr>
          <w:sz w:val="24"/>
          <w:szCs w:val="24"/>
        </w:rPr>
        <w:t xml:space="preserve"> (ROMANIA)</w:t>
      </w:r>
      <w:r w:rsidR="0057333E">
        <w:rPr>
          <w:sz w:val="24"/>
          <w:szCs w:val="24"/>
        </w:rPr>
        <w:t xml:space="preserve">: </w:t>
      </w:r>
      <w:r w:rsidR="00AD51A8">
        <w:rPr>
          <w:sz w:val="24"/>
          <w:szCs w:val="24"/>
        </w:rPr>
        <w:t>6-4 6-3</w:t>
      </w:r>
    </w:p>
    <w:p w14:paraId="41463347" w14:textId="1DAFED6C" w:rsidR="00AD51A8" w:rsidRDefault="006038BD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Aga </w:t>
      </w:r>
      <w:r w:rsidRPr="00751193">
        <w:rPr>
          <w:sz w:val="24"/>
          <w:szCs w:val="24"/>
        </w:rPr>
        <w:t>Radwańska</w:t>
      </w:r>
      <w:r>
        <w:rPr>
          <w:sz w:val="24"/>
          <w:szCs w:val="24"/>
        </w:rPr>
        <w:t>: 6-4 7-6[7-1]</w:t>
      </w:r>
    </w:p>
    <w:p w14:paraId="56E8A992" w14:textId="0AA2CC05" w:rsidR="001D785F" w:rsidRDefault="001D785F" w:rsidP="00C24150">
      <w:pPr>
        <w:spacing w:after="0" w:line="240" w:lineRule="auto"/>
        <w:jc w:val="both"/>
        <w:rPr>
          <w:sz w:val="24"/>
          <w:szCs w:val="24"/>
        </w:rPr>
      </w:pPr>
    </w:p>
    <w:p w14:paraId="2279954A" w14:textId="360922CB" w:rsidR="00DF173C" w:rsidRDefault="00DF173C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opener against </w:t>
      </w:r>
      <w:proofErr w:type="spellStart"/>
      <w:r>
        <w:rPr>
          <w:sz w:val="24"/>
          <w:szCs w:val="24"/>
        </w:rPr>
        <w:t>Siegemund</w:t>
      </w:r>
      <w:proofErr w:type="spellEnd"/>
      <w:r>
        <w:rPr>
          <w:sz w:val="24"/>
          <w:szCs w:val="24"/>
        </w:rPr>
        <w:t xml:space="preserve">, </w:t>
      </w:r>
      <w:r w:rsidR="00FC58C2">
        <w:rPr>
          <w:sz w:val="24"/>
          <w:szCs w:val="24"/>
        </w:rPr>
        <w:t>Serena</w:t>
      </w:r>
      <w:r w:rsidR="00520D36">
        <w:rPr>
          <w:sz w:val="24"/>
          <w:szCs w:val="24"/>
        </w:rPr>
        <w:t xml:space="preserve"> </w:t>
      </w:r>
      <w:r w:rsidR="003F16C6">
        <w:rPr>
          <w:sz w:val="24"/>
          <w:szCs w:val="24"/>
        </w:rPr>
        <w:t xml:space="preserve">broke </w:t>
      </w:r>
      <w:proofErr w:type="spellStart"/>
      <w:r w:rsidR="003F16C6">
        <w:rPr>
          <w:sz w:val="24"/>
          <w:szCs w:val="24"/>
        </w:rPr>
        <w:t>Siegemund</w:t>
      </w:r>
      <w:proofErr w:type="spellEnd"/>
      <w:r w:rsidR="003F16C6">
        <w:rPr>
          <w:sz w:val="24"/>
          <w:szCs w:val="24"/>
        </w:rPr>
        <w:t xml:space="preserve"> in the second and eighth games to win the first set. </w:t>
      </w:r>
      <w:r w:rsidR="003218A0">
        <w:rPr>
          <w:sz w:val="24"/>
          <w:szCs w:val="24"/>
        </w:rPr>
        <w:t xml:space="preserve">In the second set, </w:t>
      </w:r>
      <w:r w:rsidR="00CF2442">
        <w:rPr>
          <w:sz w:val="24"/>
          <w:szCs w:val="24"/>
        </w:rPr>
        <w:t xml:space="preserve">she broke in the fourth and sixth games. </w:t>
      </w:r>
      <w:r w:rsidR="00B20C64">
        <w:rPr>
          <w:sz w:val="24"/>
          <w:szCs w:val="24"/>
        </w:rPr>
        <w:t xml:space="preserve">Then, </w:t>
      </w:r>
      <w:r w:rsidR="00B20EC3">
        <w:rPr>
          <w:sz w:val="24"/>
          <w:szCs w:val="24"/>
        </w:rPr>
        <w:t xml:space="preserve">Serena successfully served out the match in the seventh game. </w:t>
      </w:r>
      <w:r w:rsidR="00B20C64">
        <w:rPr>
          <w:sz w:val="24"/>
          <w:szCs w:val="24"/>
        </w:rPr>
        <w:t xml:space="preserve"> </w:t>
      </w:r>
    </w:p>
    <w:p w14:paraId="7B4CB255" w14:textId="4862741E" w:rsidR="00A23FDB" w:rsidRDefault="00A23FDB" w:rsidP="00C24150">
      <w:pPr>
        <w:spacing w:after="0" w:line="240" w:lineRule="auto"/>
        <w:jc w:val="both"/>
        <w:rPr>
          <w:sz w:val="24"/>
          <w:szCs w:val="24"/>
        </w:rPr>
      </w:pPr>
    </w:p>
    <w:p w14:paraId="4BD48926" w14:textId="7478AF41" w:rsidR="00265537" w:rsidRDefault="00A23FDB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third-round match against </w:t>
      </w:r>
      <w:proofErr w:type="spellStart"/>
      <w:r>
        <w:rPr>
          <w:sz w:val="24"/>
          <w:szCs w:val="24"/>
        </w:rPr>
        <w:t>Putintseva</w:t>
      </w:r>
      <w:proofErr w:type="spellEnd"/>
      <w:r>
        <w:rPr>
          <w:sz w:val="24"/>
          <w:szCs w:val="24"/>
        </w:rPr>
        <w:t xml:space="preserve">, </w:t>
      </w:r>
      <w:r w:rsidR="00C7257D">
        <w:rPr>
          <w:sz w:val="24"/>
          <w:szCs w:val="24"/>
        </w:rPr>
        <w:t xml:space="preserve">Serena </w:t>
      </w:r>
      <w:r w:rsidR="00A72AAD">
        <w:rPr>
          <w:sz w:val="24"/>
          <w:szCs w:val="24"/>
        </w:rPr>
        <w:t>was</w:t>
      </w:r>
      <w:r w:rsidR="00E76DDF">
        <w:rPr>
          <w:sz w:val="24"/>
          <w:szCs w:val="24"/>
        </w:rPr>
        <w:t xml:space="preserve"> broken in the third</w:t>
      </w:r>
      <w:r w:rsidR="009C3D99">
        <w:rPr>
          <w:sz w:val="24"/>
          <w:szCs w:val="24"/>
        </w:rPr>
        <w:t xml:space="preserve"> and 11</w:t>
      </w:r>
      <w:r w:rsidR="009C3D99" w:rsidRPr="009C3D99">
        <w:rPr>
          <w:sz w:val="24"/>
          <w:szCs w:val="24"/>
          <w:vertAlign w:val="superscript"/>
        </w:rPr>
        <w:t>th</w:t>
      </w:r>
      <w:r w:rsidR="009C3D99">
        <w:rPr>
          <w:sz w:val="24"/>
          <w:szCs w:val="24"/>
        </w:rPr>
        <w:t xml:space="preserve"> games</w:t>
      </w:r>
      <w:r w:rsidR="00C7257D">
        <w:rPr>
          <w:sz w:val="24"/>
          <w:szCs w:val="24"/>
        </w:rPr>
        <w:t xml:space="preserve">. </w:t>
      </w:r>
      <w:r w:rsidR="000F09CB">
        <w:rPr>
          <w:sz w:val="24"/>
          <w:szCs w:val="24"/>
        </w:rPr>
        <w:t>But</w:t>
      </w:r>
      <w:r w:rsidR="00CC50FA">
        <w:rPr>
          <w:sz w:val="24"/>
          <w:szCs w:val="24"/>
        </w:rPr>
        <w:t xml:space="preserve"> s</w:t>
      </w:r>
      <w:r w:rsidR="00DC4577">
        <w:rPr>
          <w:sz w:val="24"/>
          <w:szCs w:val="24"/>
        </w:rPr>
        <w:t xml:space="preserve">he </w:t>
      </w:r>
      <w:r w:rsidR="007F3836">
        <w:rPr>
          <w:sz w:val="24"/>
          <w:szCs w:val="24"/>
        </w:rPr>
        <w:t>broke</w:t>
      </w:r>
      <w:r w:rsidR="00FD3D30">
        <w:rPr>
          <w:sz w:val="24"/>
          <w:szCs w:val="24"/>
        </w:rPr>
        <w:t xml:space="preserve"> </w:t>
      </w:r>
      <w:r w:rsidR="004F467E">
        <w:rPr>
          <w:sz w:val="24"/>
          <w:szCs w:val="24"/>
        </w:rPr>
        <w:t xml:space="preserve">in the </w:t>
      </w:r>
      <w:r w:rsidR="00612AF1">
        <w:rPr>
          <w:sz w:val="24"/>
          <w:szCs w:val="24"/>
        </w:rPr>
        <w:t>10</w:t>
      </w:r>
      <w:r w:rsidR="00612AF1" w:rsidRPr="00612AF1">
        <w:rPr>
          <w:sz w:val="24"/>
          <w:szCs w:val="24"/>
          <w:vertAlign w:val="superscript"/>
        </w:rPr>
        <w:t>th</w:t>
      </w:r>
      <w:r w:rsidR="00612AF1">
        <w:rPr>
          <w:sz w:val="24"/>
          <w:szCs w:val="24"/>
        </w:rPr>
        <w:t xml:space="preserve"> </w:t>
      </w:r>
      <w:r w:rsidR="002056B7">
        <w:rPr>
          <w:sz w:val="24"/>
          <w:szCs w:val="24"/>
        </w:rPr>
        <w:t>and 12</w:t>
      </w:r>
      <w:r w:rsidR="002056B7" w:rsidRPr="002056B7">
        <w:rPr>
          <w:sz w:val="24"/>
          <w:szCs w:val="24"/>
          <w:vertAlign w:val="superscript"/>
        </w:rPr>
        <w:t>th</w:t>
      </w:r>
      <w:r w:rsidR="002056B7">
        <w:rPr>
          <w:sz w:val="24"/>
          <w:szCs w:val="24"/>
        </w:rPr>
        <w:t xml:space="preserve"> </w:t>
      </w:r>
      <w:r w:rsidR="004F467E">
        <w:rPr>
          <w:sz w:val="24"/>
          <w:szCs w:val="24"/>
        </w:rPr>
        <w:t>game</w:t>
      </w:r>
      <w:r w:rsidR="002056B7">
        <w:rPr>
          <w:sz w:val="24"/>
          <w:szCs w:val="24"/>
        </w:rPr>
        <w:t>s</w:t>
      </w:r>
      <w:r w:rsidR="00487CAB">
        <w:rPr>
          <w:sz w:val="24"/>
          <w:szCs w:val="24"/>
        </w:rPr>
        <w:t xml:space="preserve"> </w:t>
      </w:r>
      <w:r w:rsidR="00526D44">
        <w:rPr>
          <w:sz w:val="24"/>
          <w:szCs w:val="24"/>
        </w:rPr>
        <w:t xml:space="preserve">when </w:t>
      </w:r>
      <w:proofErr w:type="spellStart"/>
      <w:r w:rsidR="00526D44">
        <w:rPr>
          <w:sz w:val="24"/>
          <w:szCs w:val="24"/>
        </w:rPr>
        <w:t>Putintseva</w:t>
      </w:r>
      <w:proofErr w:type="spellEnd"/>
      <w:r w:rsidR="00526D44">
        <w:rPr>
          <w:sz w:val="24"/>
          <w:szCs w:val="24"/>
        </w:rPr>
        <w:t xml:space="preserve"> served for the first set twice. Serena won the</w:t>
      </w:r>
      <w:r w:rsidR="0004224C">
        <w:rPr>
          <w:sz w:val="24"/>
          <w:szCs w:val="24"/>
        </w:rPr>
        <w:t xml:space="preserve"> first-set tiebreak with a double minibreak.</w:t>
      </w:r>
      <w:r w:rsidR="00127D21">
        <w:rPr>
          <w:sz w:val="24"/>
          <w:szCs w:val="24"/>
        </w:rPr>
        <w:t xml:space="preserve"> </w:t>
      </w:r>
      <w:r w:rsidR="00D64B14">
        <w:rPr>
          <w:sz w:val="24"/>
          <w:szCs w:val="24"/>
        </w:rPr>
        <w:t xml:space="preserve">In the second set, </w:t>
      </w:r>
      <w:r w:rsidR="00917FCD">
        <w:rPr>
          <w:sz w:val="24"/>
          <w:szCs w:val="24"/>
        </w:rPr>
        <w:t>Serena</w:t>
      </w:r>
      <w:r w:rsidR="00075391">
        <w:rPr>
          <w:sz w:val="24"/>
          <w:szCs w:val="24"/>
        </w:rPr>
        <w:t xml:space="preserve"> </w:t>
      </w:r>
      <w:r w:rsidR="00783D01">
        <w:rPr>
          <w:sz w:val="24"/>
          <w:szCs w:val="24"/>
        </w:rPr>
        <w:t xml:space="preserve">broke </w:t>
      </w:r>
      <w:proofErr w:type="spellStart"/>
      <w:r w:rsidR="00783D01">
        <w:rPr>
          <w:sz w:val="24"/>
          <w:szCs w:val="24"/>
        </w:rPr>
        <w:t>Putintseva</w:t>
      </w:r>
      <w:proofErr w:type="spellEnd"/>
      <w:r w:rsidR="00783D01">
        <w:rPr>
          <w:sz w:val="24"/>
          <w:szCs w:val="24"/>
        </w:rPr>
        <w:t xml:space="preserve"> in the first, third, and fifth games. </w:t>
      </w:r>
      <w:r w:rsidR="00B202FF">
        <w:rPr>
          <w:sz w:val="24"/>
          <w:szCs w:val="24"/>
        </w:rPr>
        <w:t xml:space="preserve">Then, she </w:t>
      </w:r>
      <w:r w:rsidR="00007550">
        <w:rPr>
          <w:sz w:val="24"/>
          <w:szCs w:val="24"/>
        </w:rPr>
        <w:t>effectively</w:t>
      </w:r>
      <w:r w:rsidR="00B202FF">
        <w:rPr>
          <w:sz w:val="24"/>
          <w:szCs w:val="24"/>
        </w:rPr>
        <w:t xml:space="preserve"> served out the match to love in the sixth game.</w:t>
      </w:r>
      <w:r w:rsidR="00960548">
        <w:rPr>
          <w:sz w:val="24"/>
          <w:szCs w:val="24"/>
        </w:rPr>
        <w:t xml:space="preserve"> </w:t>
      </w:r>
    </w:p>
    <w:p w14:paraId="50C565A9" w14:textId="77777777" w:rsidR="009A090B" w:rsidRDefault="009A090B" w:rsidP="00C24150">
      <w:pPr>
        <w:spacing w:after="0" w:line="240" w:lineRule="auto"/>
        <w:jc w:val="both"/>
        <w:rPr>
          <w:sz w:val="24"/>
          <w:szCs w:val="24"/>
        </w:rPr>
      </w:pPr>
    </w:p>
    <w:p w14:paraId="6A11C6CE" w14:textId="00A67E90" w:rsidR="00132CC9" w:rsidRDefault="000C0A83" w:rsidP="00EA4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10211">
        <w:rPr>
          <w:sz w:val="24"/>
          <w:szCs w:val="24"/>
        </w:rPr>
        <w:t>her semifinal match</w:t>
      </w:r>
      <w:r>
        <w:rPr>
          <w:sz w:val="24"/>
          <w:szCs w:val="24"/>
        </w:rPr>
        <w:t xml:space="preserve"> against </w:t>
      </w:r>
      <w:r>
        <w:rPr>
          <w:sz w:val="24"/>
          <w:szCs w:val="24"/>
          <w:lang w:val="en"/>
        </w:rPr>
        <w:t xml:space="preserve">Aga </w:t>
      </w:r>
      <w:r w:rsidRPr="00751193">
        <w:rPr>
          <w:sz w:val="24"/>
          <w:szCs w:val="24"/>
        </w:rPr>
        <w:t>Radwańska</w:t>
      </w:r>
      <w:r w:rsidR="00073C30">
        <w:rPr>
          <w:sz w:val="24"/>
          <w:szCs w:val="24"/>
        </w:rPr>
        <w:t>,</w:t>
      </w:r>
      <w:r w:rsidR="00BD7806">
        <w:rPr>
          <w:sz w:val="24"/>
          <w:szCs w:val="24"/>
        </w:rPr>
        <w:t xml:space="preserve"> </w:t>
      </w:r>
      <w:r w:rsidR="00A452BE">
        <w:rPr>
          <w:sz w:val="24"/>
          <w:szCs w:val="24"/>
          <w:lang w:val="en"/>
        </w:rPr>
        <w:t xml:space="preserve">Aga </w:t>
      </w:r>
      <w:r w:rsidR="00A452BE" w:rsidRPr="00751193">
        <w:rPr>
          <w:sz w:val="24"/>
          <w:szCs w:val="24"/>
        </w:rPr>
        <w:t>Radwańska</w:t>
      </w:r>
      <w:r w:rsidR="00A452BE">
        <w:rPr>
          <w:sz w:val="24"/>
          <w:szCs w:val="24"/>
        </w:rPr>
        <w:t xml:space="preserve"> </w:t>
      </w:r>
      <w:r w:rsidR="00270632">
        <w:rPr>
          <w:sz w:val="24"/>
          <w:szCs w:val="24"/>
        </w:rPr>
        <w:t>broke Serena in the first game</w:t>
      </w:r>
      <w:r w:rsidR="001D2742">
        <w:rPr>
          <w:sz w:val="24"/>
          <w:szCs w:val="24"/>
        </w:rPr>
        <w:t xml:space="preserve">. </w:t>
      </w:r>
      <w:r w:rsidR="00234C79">
        <w:rPr>
          <w:sz w:val="24"/>
          <w:szCs w:val="24"/>
        </w:rPr>
        <w:t>But</w:t>
      </w:r>
      <w:r w:rsidR="001D2742">
        <w:rPr>
          <w:sz w:val="24"/>
          <w:szCs w:val="24"/>
        </w:rPr>
        <w:t xml:space="preserve"> </w:t>
      </w:r>
      <w:r w:rsidR="00A86C3B">
        <w:rPr>
          <w:sz w:val="24"/>
          <w:szCs w:val="24"/>
        </w:rPr>
        <w:t xml:space="preserve">Serena broke </w:t>
      </w:r>
      <w:r w:rsidR="00E15AE3">
        <w:rPr>
          <w:sz w:val="24"/>
          <w:szCs w:val="24"/>
        </w:rPr>
        <w:t xml:space="preserve">in the eighth </w:t>
      </w:r>
      <w:r w:rsidR="0072302D">
        <w:rPr>
          <w:sz w:val="24"/>
          <w:szCs w:val="24"/>
        </w:rPr>
        <w:t>and 10</w:t>
      </w:r>
      <w:r w:rsidR="0072302D" w:rsidRPr="0072302D">
        <w:rPr>
          <w:sz w:val="24"/>
          <w:szCs w:val="24"/>
          <w:vertAlign w:val="superscript"/>
        </w:rPr>
        <w:t>th</w:t>
      </w:r>
      <w:r w:rsidR="0072302D">
        <w:rPr>
          <w:sz w:val="24"/>
          <w:szCs w:val="24"/>
        </w:rPr>
        <w:t xml:space="preserve"> games</w:t>
      </w:r>
      <w:r w:rsidR="00AD25E1">
        <w:rPr>
          <w:sz w:val="24"/>
          <w:szCs w:val="24"/>
        </w:rPr>
        <w:t xml:space="preserve">. </w:t>
      </w:r>
      <w:r w:rsidR="0072302D">
        <w:rPr>
          <w:sz w:val="24"/>
          <w:szCs w:val="24"/>
        </w:rPr>
        <w:t xml:space="preserve">In the second set, </w:t>
      </w:r>
      <w:r w:rsidR="00234C79">
        <w:rPr>
          <w:sz w:val="24"/>
          <w:szCs w:val="24"/>
        </w:rPr>
        <w:t>Serena</w:t>
      </w:r>
      <w:r w:rsidR="006D5C16">
        <w:rPr>
          <w:sz w:val="24"/>
          <w:szCs w:val="24"/>
        </w:rPr>
        <w:t xml:space="preserve"> </w:t>
      </w:r>
      <w:r w:rsidR="0072302D">
        <w:rPr>
          <w:sz w:val="24"/>
          <w:szCs w:val="24"/>
        </w:rPr>
        <w:t xml:space="preserve">broke in the second </w:t>
      </w:r>
      <w:r w:rsidR="0087047D">
        <w:rPr>
          <w:sz w:val="24"/>
          <w:szCs w:val="24"/>
        </w:rPr>
        <w:t>game</w:t>
      </w:r>
      <w:r w:rsidR="0072302D">
        <w:rPr>
          <w:sz w:val="24"/>
          <w:szCs w:val="24"/>
        </w:rPr>
        <w:t xml:space="preserve">. </w:t>
      </w:r>
      <w:r w:rsidR="00CF5252">
        <w:rPr>
          <w:sz w:val="24"/>
          <w:szCs w:val="24"/>
        </w:rPr>
        <w:t xml:space="preserve">Then, </w:t>
      </w:r>
      <w:r w:rsidR="00B65B28">
        <w:rPr>
          <w:sz w:val="24"/>
          <w:szCs w:val="24"/>
          <w:lang w:val="en"/>
        </w:rPr>
        <w:t xml:space="preserve">Aga </w:t>
      </w:r>
      <w:r w:rsidR="00B65B28" w:rsidRPr="00751193">
        <w:rPr>
          <w:sz w:val="24"/>
          <w:szCs w:val="24"/>
        </w:rPr>
        <w:t>Radwańska</w:t>
      </w:r>
      <w:r w:rsidR="00B65B28">
        <w:rPr>
          <w:sz w:val="24"/>
          <w:szCs w:val="24"/>
        </w:rPr>
        <w:t xml:space="preserve"> </w:t>
      </w:r>
      <w:r w:rsidR="003D70AE">
        <w:rPr>
          <w:sz w:val="24"/>
          <w:szCs w:val="24"/>
        </w:rPr>
        <w:t>broke in the fifth</w:t>
      </w:r>
      <w:r w:rsidR="00396ECD">
        <w:rPr>
          <w:sz w:val="24"/>
          <w:szCs w:val="24"/>
        </w:rPr>
        <w:t xml:space="preserve"> </w:t>
      </w:r>
      <w:r w:rsidR="00831CA1">
        <w:rPr>
          <w:sz w:val="24"/>
          <w:szCs w:val="24"/>
        </w:rPr>
        <w:t>and 11</w:t>
      </w:r>
      <w:r w:rsidR="00831CA1" w:rsidRPr="00831CA1">
        <w:rPr>
          <w:sz w:val="24"/>
          <w:szCs w:val="24"/>
          <w:vertAlign w:val="superscript"/>
        </w:rPr>
        <w:t>th</w:t>
      </w:r>
      <w:r w:rsidR="00831CA1">
        <w:rPr>
          <w:sz w:val="24"/>
          <w:szCs w:val="24"/>
        </w:rPr>
        <w:t xml:space="preserve"> </w:t>
      </w:r>
      <w:r w:rsidR="00396ECD">
        <w:rPr>
          <w:sz w:val="24"/>
          <w:szCs w:val="24"/>
        </w:rPr>
        <w:t>game</w:t>
      </w:r>
      <w:r w:rsidR="00831CA1">
        <w:rPr>
          <w:sz w:val="24"/>
          <w:szCs w:val="24"/>
        </w:rPr>
        <w:t>s</w:t>
      </w:r>
      <w:r w:rsidR="00B812FE">
        <w:rPr>
          <w:sz w:val="24"/>
          <w:szCs w:val="24"/>
        </w:rPr>
        <w:t xml:space="preserve">. </w:t>
      </w:r>
      <w:r w:rsidR="00234C79">
        <w:rPr>
          <w:sz w:val="24"/>
          <w:szCs w:val="24"/>
        </w:rPr>
        <w:t>Serena broke in the 12</w:t>
      </w:r>
      <w:r w:rsidR="00234C79" w:rsidRPr="00234C79">
        <w:rPr>
          <w:sz w:val="24"/>
          <w:szCs w:val="24"/>
          <w:vertAlign w:val="superscript"/>
        </w:rPr>
        <w:t>th</w:t>
      </w:r>
      <w:r w:rsidR="00234C79">
        <w:rPr>
          <w:sz w:val="24"/>
          <w:szCs w:val="24"/>
        </w:rPr>
        <w:t xml:space="preserve"> game </w:t>
      </w:r>
      <w:r w:rsidR="0067495C">
        <w:rPr>
          <w:sz w:val="24"/>
          <w:szCs w:val="24"/>
        </w:rPr>
        <w:t xml:space="preserve">to </w:t>
      </w:r>
      <w:r w:rsidR="0026039D">
        <w:rPr>
          <w:sz w:val="24"/>
          <w:szCs w:val="24"/>
        </w:rPr>
        <w:t xml:space="preserve">force a </w:t>
      </w:r>
      <w:r w:rsidR="00A42EFA">
        <w:rPr>
          <w:sz w:val="24"/>
          <w:szCs w:val="24"/>
        </w:rPr>
        <w:t xml:space="preserve">second-set </w:t>
      </w:r>
      <w:r w:rsidR="0026039D">
        <w:rPr>
          <w:sz w:val="24"/>
          <w:szCs w:val="24"/>
        </w:rPr>
        <w:t xml:space="preserve">tiebreak. </w:t>
      </w:r>
      <w:r w:rsidR="00DB1FE2">
        <w:rPr>
          <w:sz w:val="24"/>
          <w:szCs w:val="24"/>
          <w:lang w:val="en"/>
        </w:rPr>
        <w:t xml:space="preserve">Aga </w:t>
      </w:r>
      <w:r w:rsidR="00DB1FE2" w:rsidRPr="00751193">
        <w:rPr>
          <w:sz w:val="24"/>
          <w:szCs w:val="24"/>
        </w:rPr>
        <w:t>Radwańska</w:t>
      </w:r>
      <w:r w:rsidR="00DB1FE2">
        <w:rPr>
          <w:sz w:val="24"/>
          <w:szCs w:val="24"/>
        </w:rPr>
        <w:t xml:space="preserve"> earned the first minibreak on the first point. </w:t>
      </w:r>
      <w:r w:rsidR="002545DD">
        <w:rPr>
          <w:sz w:val="24"/>
          <w:szCs w:val="24"/>
        </w:rPr>
        <w:t>But</w:t>
      </w:r>
      <w:r w:rsidR="00DB1FE2">
        <w:rPr>
          <w:sz w:val="24"/>
          <w:szCs w:val="24"/>
        </w:rPr>
        <w:t xml:space="preserve"> Serena won </w:t>
      </w:r>
      <w:r w:rsidR="00D973E8">
        <w:rPr>
          <w:sz w:val="24"/>
          <w:szCs w:val="24"/>
        </w:rPr>
        <w:t>seven straight points</w:t>
      </w:r>
      <w:r w:rsidR="00672F6C">
        <w:rPr>
          <w:sz w:val="24"/>
          <w:szCs w:val="24"/>
        </w:rPr>
        <w:t xml:space="preserve"> to win the match</w:t>
      </w:r>
      <w:r w:rsidR="003F35DD">
        <w:rPr>
          <w:sz w:val="24"/>
          <w:szCs w:val="24"/>
        </w:rPr>
        <w:t xml:space="preserve">. </w:t>
      </w:r>
      <w:r w:rsidR="002545DD">
        <w:rPr>
          <w:sz w:val="24"/>
          <w:szCs w:val="24"/>
        </w:rPr>
        <w:t xml:space="preserve"> </w:t>
      </w:r>
      <w:r w:rsidR="00D973E8">
        <w:rPr>
          <w:sz w:val="24"/>
          <w:szCs w:val="24"/>
        </w:rPr>
        <w:t xml:space="preserve"> </w:t>
      </w:r>
    </w:p>
    <w:p w14:paraId="1B4F6BEF" w14:textId="77777777" w:rsidR="00132CC9" w:rsidRDefault="00132CC9" w:rsidP="00EA4F61">
      <w:pPr>
        <w:spacing w:after="0" w:line="240" w:lineRule="auto"/>
        <w:jc w:val="both"/>
        <w:rPr>
          <w:sz w:val="24"/>
          <w:szCs w:val="24"/>
        </w:rPr>
      </w:pPr>
    </w:p>
    <w:p w14:paraId="040D8BE1" w14:textId="69C7ABAD" w:rsidR="00A23FDB" w:rsidRPr="00EA4F61" w:rsidRDefault="00294FCA" w:rsidP="00EA4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 though Serena lost to </w:t>
      </w:r>
      <w:proofErr w:type="spellStart"/>
      <w:r w:rsidRPr="00EA4F61">
        <w:rPr>
          <w:sz w:val="24"/>
          <w:szCs w:val="24"/>
        </w:rPr>
        <w:t>Azárenka</w:t>
      </w:r>
      <w:proofErr w:type="spellEnd"/>
      <w:r>
        <w:rPr>
          <w:sz w:val="24"/>
          <w:szCs w:val="24"/>
        </w:rPr>
        <w:t xml:space="preserve"> in the championship match, </w:t>
      </w:r>
      <w:proofErr w:type="spellStart"/>
      <w:r w:rsidR="00667A8E" w:rsidRPr="00EA4F61">
        <w:rPr>
          <w:sz w:val="24"/>
          <w:szCs w:val="24"/>
        </w:rPr>
        <w:t>Azárenka</w:t>
      </w:r>
      <w:proofErr w:type="spellEnd"/>
      <w:r w:rsidR="00667A8E">
        <w:rPr>
          <w:sz w:val="24"/>
          <w:szCs w:val="24"/>
        </w:rPr>
        <w:t xml:space="preserve"> </w:t>
      </w:r>
      <w:r w:rsidR="00E357F9">
        <w:rPr>
          <w:sz w:val="24"/>
          <w:szCs w:val="24"/>
        </w:rPr>
        <w:t>still praise</w:t>
      </w:r>
      <w:r w:rsidR="00667A8E">
        <w:rPr>
          <w:sz w:val="24"/>
          <w:szCs w:val="24"/>
        </w:rPr>
        <w:t>d Serena</w:t>
      </w:r>
      <w:r>
        <w:rPr>
          <w:sz w:val="24"/>
          <w:szCs w:val="24"/>
        </w:rPr>
        <w:t xml:space="preserve"> for her return to the tournament</w:t>
      </w:r>
      <w:r w:rsidR="003B5A13">
        <w:rPr>
          <w:sz w:val="24"/>
          <w:szCs w:val="24"/>
        </w:rPr>
        <w:t xml:space="preserve">. </w:t>
      </w:r>
      <w:r w:rsidR="00B4764E" w:rsidRPr="00EA4F61">
        <w:rPr>
          <w:sz w:val="24"/>
          <w:szCs w:val="24"/>
        </w:rPr>
        <w:t>“I wanted to address a personal thank you to Serena</w:t>
      </w:r>
      <w:r w:rsidR="00EA4F61" w:rsidRPr="00EA4F61">
        <w:rPr>
          <w:sz w:val="24"/>
          <w:szCs w:val="24"/>
        </w:rPr>
        <w:t>. I know how emotional it was for you to be back here</w:t>
      </w:r>
      <w:r w:rsidR="00BE279C">
        <w:rPr>
          <w:sz w:val="24"/>
          <w:szCs w:val="24"/>
        </w:rPr>
        <w:t>. Y</w:t>
      </w:r>
      <w:r w:rsidR="00EA4F61" w:rsidRPr="00EA4F61">
        <w:rPr>
          <w:sz w:val="24"/>
          <w:szCs w:val="24"/>
        </w:rPr>
        <w:t>ou truly inspire so many people out there. </w:t>
      </w:r>
      <w:r w:rsidR="00D01BAD">
        <w:rPr>
          <w:sz w:val="24"/>
          <w:szCs w:val="24"/>
        </w:rPr>
        <w:t>T</w:t>
      </w:r>
      <w:r w:rsidR="00EA4F61" w:rsidRPr="00EA4F61">
        <w:rPr>
          <w:sz w:val="24"/>
          <w:szCs w:val="24"/>
        </w:rPr>
        <w:t>he type of commitment you have to the game</w:t>
      </w:r>
      <w:r w:rsidR="00B13970" w:rsidRPr="00EA4F61">
        <w:rPr>
          <w:sz w:val="24"/>
          <w:szCs w:val="24"/>
        </w:rPr>
        <w:t xml:space="preserve"> is</w:t>
      </w:r>
      <w:r w:rsidR="00EA4F61" w:rsidRPr="00EA4F61">
        <w:rPr>
          <w:sz w:val="24"/>
          <w:szCs w:val="24"/>
        </w:rPr>
        <w:t xml:space="preserve"> truly inspiring. Thank you from the bottom of my heart.</w:t>
      </w:r>
      <w:r w:rsidR="00EA4F61">
        <w:rPr>
          <w:sz w:val="24"/>
          <w:szCs w:val="24"/>
        </w:rPr>
        <w:t>”</w:t>
      </w:r>
      <w:r w:rsidR="004C41DC" w:rsidRPr="00EA4F61">
        <w:rPr>
          <w:sz w:val="24"/>
          <w:szCs w:val="24"/>
        </w:rPr>
        <w:t xml:space="preserve"> </w:t>
      </w:r>
      <w:r w:rsidR="00860498" w:rsidRPr="00EA4F61">
        <w:rPr>
          <w:sz w:val="24"/>
          <w:szCs w:val="24"/>
        </w:rPr>
        <w:t xml:space="preserve"> </w:t>
      </w:r>
      <w:r w:rsidR="002051D0" w:rsidRPr="00EA4F61">
        <w:rPr>
          <w:sz w:val="24"/>
          <w:szCs w:val="24"/>
        </w:rPr>
        <w:t xml:space="preserve"> </w:t>
      </w:r>
    </w:p>
    <w:p w14:paraId="30FCB41E" w14:textId="6996B1CC" w:rsidR="00076A5F" w:rsidRDefault="00076A5F" w:rsidP="00C24150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552FC336" w14:textId="1EEB3F40" w:rsidR="00076A5F" w:rsidRPr="00CA3F51" w:rsidRDefault="00076A5F" w:rsidP="00CA3F5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9C2D2F" w:rsidRPr="00CA3F51">
        <w:rPr>
          <w:b/>
          <w:bCs/>
          <w:sz w:val="24"/>
          <w:szCs w:val="24"/>
        </w:rPr>
        <w:t>ITALIAN</w:t>
      </w:r>
      <w:r w:rsidRPr="00CA3F51">
        <w:rPr>
          <w:b/>
          <w:bCs/>
          <w:sz w:val="24"/>
          <w:szCs w:val="24"/>
        </w:rPr>
        <w:t xml:space="preserve"> OPEN – WOMEN’S SINGLES</w:t>
      </w:r>
    </w:p>
    <w:p w14:paraId="52184635" w14:textId="293A24D6" w:rsidR="00426730" w:rsidRDefault="00AB180A" w:rsidP="00AB180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</w:t>
      </w:r>
      <w:r w:rsidR="008A608E">
        <w:rPr>
          <w:sz w:val="24"/>
          <w:szCs w:val="24"/>
        </w:rPr>
        <w:t xml:space="preserve"> won the title in 2002, 2013, </w:t>
      </w:r>
      <w:r w:rsidR="000A130A">
        <w:rPr>
          <w:sz w:val="24"/>
          <w:szCs w:val="24"/>
        </w:rPr>
        <w:t xml:space="preserve">and </w:t>
      </w:r>
      <w:r w:rsidR="008A608E">
        <w:rPr>
          <w:sz w:val="24"/>
          <w:szCs w:val="24"/>
        </w:rPr>
        <w:t>2014.</w:t>
      </w:r>
      <w:r w:rsidR="00CA0E88">
        <w:rPr>
          <w:sz w:val="24"/>
          <w:szCs w:val="24"/>
        </w:rPr>
        <w:t xml:space="preserve"> But </w:t>
      </w:r>
      <w:r w:rsidR="00433503">
        <w:rPr>
          <w:sz w:val="24"/>
          <w:szCs w:val="24"/>
        </w:rPr>
        <w:t>in 2016</w:t>
      </w:r>
      <w:r w:rsidR="007F6CF5">
        <w:rPr>
          <w:sz w:val="24"/>
          <w:szCs w:val="24"/>
        </w:rPr>
        <w:t>, she</w:t>
      </w:r>
      <w:r>
        <w:rPr>
          <w:sz w:val="24"/>
          <w:szCs w:val="24"/>
        </w:rPr>
        <w:t xml:space="preserve"> </w:t>
      </w:r>
      <w:r w:rsidR="00291047">
        <w:rPr>
          <w:sz w:val="24"/>
          <w:szCs w:val="24"/>
        </w:rPr>
        <w:t>wo</w:t>
      </w:r>
      <w:r w:rsidR="006D02FF">
        <w:rPr>
          <w:sz w:val="24"/>
          <w:szCs w:val="24"/>
        </w:rPr>
        <w:t xml:space="preserve">n </w:t>
      </w:r>
      <w:r w:rsidR="007F6CF5">
        <w:rPr>
          <w:sz w:val="24"/>
          <w:szCs w:val="24"/>
        </w:rPr>
        <w:t>the title</w:t>
      </w:r>
      <w:r w:rsidR="007B4FFA">
        <w:rPr>
          <w:sz w:val="24"/>
          <w:szCs w:val="24"/>
        </w:rPr>
        <w:t xml:space="preserve"> without </w:t>
      </w:r>
      <w:r w:rsidR="00433503">
        <w:rPr>
          <w:sz w:val="24"/>
          <w:szCs w:val="24"/>
        </w:rPr>
        <w:t>losing</w:t>
      </w:r>
      <w:r w:rsidR="007B4FFA">
        <w:rPr>
          <w:sz w:val="24"/>
          <w:szCs w:val="24"/>
        </w:rPr>
        <w:t xml:space="preserve"> a set: </w:t>
      </w:r>
    </w:p>
    <w:p w14:paraId="4C87A6F0" w14:textId="0B1C12F7" w:rsidR="008833E8" w:rsidRDefault="008833E8" w:rsidP="00AB180A">
      <w:pPr>
        <w:spacing w:after="0" w:line="240" w:lineRule="auto"/>
        <w:jc w:val="both"/>
        <w:rPr>
          <w:sz w:val="24"/>
          <w:szCs w:val="24"/>
        </w:rPr>
      </w:pPr>
    </w:p>
    <w:p w14:paraId="4F105609" w14:textId="1ADAC015" w:rsidR="008833E8" w:rsidRPr="0068298F" w:rsidRDefault="00883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Friedsam: 6-4 6-3</w:t>
      </w:r>
    </w:p>
    <w:p w14:paraId="5507B08E" w14:textId="3644582F" w:rsidR="0068298F" w:rsidRPr="0068298F" w:rsidRDefault="0068298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Seven aces</w:t>
      </w:r>
    </w:p>
    <w:p w14:paraId="76F7D0D9" w14:textId="52D064BC" w:rsidR="0068298F" w:rsidRPr="0068298F" w:rsidRDefault="0068298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Two double faults</w:t>
      </w:r>
    </w:p>
    <w:p w14:paraId="1FB55B30" w14:textId="77777777" w:rsidR="0068298F" w:rsidRPr="005C421D" w:rsidRDefault="0068298F" w:rsidP="0068298F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4B53E799" w14:textId="02D3C41A" w:rsidR="005C421D" w:rsidRDefault="00577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Christina McHale</w:t>
      </w:r>
      <w:r w:rsidR="00E050A9">
        <w:rPr>
          <w:sz w:val="24"/>
          <w:szCs w:val="24"/>
        </w:rPr>
        <w:t xml:space="preserve"> (USA)</w:t>
      </w:r>
      <w:r>
        <w:rPr>
          <w:sz w:val="24"/>
          <w:szCs w:val="24"/>
        </w:rPr>
        <w:t>: 7-6[9-7] 6-1</w:t>
      </w:r>
    </w:p>
    <w:p w14:paraId="1116C7D4" w14:textId="22E37276" w:rsidR="00287551" w:rsidRDefault="00287551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Seven aces</w:t>
      </w:r>
    </w:p>
    <w:p w14:paraId="0AAAD8B6" w14:textId="3F0C545A" w:rsidR="00287551" w:rsidRDefault="00287551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570CC69A" w14:textId="77777777" w:rsidR="00287551" w:rsidRDefault="00287551" w:rsidP="0028755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12664F0E" w14:textId="7C9B5CB8" w:rsidR="005773E8" w:rsidRDefault="00577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Svetlana Kuznetsova</w:t>
      </w:r>
      <w:r w:rsidR="004954B1">
        <w:rPr>
          <w:sz w:val="24"/>
          <w:szCs w:val="24"/>
        </w:rPr>
        <w:t xml:space="preserve"> (</w:t>
      </w:r>
      <w:r w:rsidR="00107ECC">
        <w:rPr>
          <w:sz w:val="24"/>
          <w:szCs w:val="24"/>
        </w:rPr>
        <w:t>RUSSIA</w:t>
      </w:r>
      <w:r w:rsidR="004954B1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FB531A">
        <w:rPr>
          <w:sz w:val="24"/>
          <w:szCs w:val="24"/>
        </w:rPr>
        <w:t>6-2 6-0</w:t>
      </w:r>
    </w:p>
    <w:p w14:paraId="6F410689" w14:textId="3DFD415E" w:rsidR="00C7683F" w:rsidRDefault="00C7683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37C198AD" w14:textId="6255ED87" w:rsidR="00C7683F" w:rsidRDefault="00C7683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15864E1B" w14:textId="77777777" w:rsidR="00C7683F" w:rsidRDefault="00C7683F" w:rsidP="00C7683F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5839FA73" w14:textId="651E0876" w:rsidR="00883E2F" w:rsidRDefault="00E31B6D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E31B6D">
        <w:rPr>
          <w:sz w:val="24"/>
          <w:szCs w:val="24"/>
        </w:rPr>
        <w:t xml:space="preserve">Irina-Camelia Begu </w:t>
      </w:r>
      <w:r>
        <w:rPr>
          <w:sz w:val="24"/>
          <w:szCs w:val="24"/>
        </w:rPr>
        <w:t>(ROMANIA)</w:t>
      </w:r>
      <w:r w:rsidR="00883E2F">
        <w:rPr>
          <w:sz w:val="24"/>
          <w:szCs w:val="24"/>
        </w:rPr>
        <w:t xml:space="preserve">: </w:t>
      </w:r>
      <w:r w:rsidR="004635D0">
        <w:rPr>
          <w:sz w:val="24"/>
          <w:szCs w:val="24"/>
        </w:rPr>
        <w:t>6-4 6-1</w:t>
      </w:r>
    </w:p>
    <w:p w14:paraId="7679E5BB" w14:textId="717D8459" w:rsidR="00192EBF" w:rsidRDefault="00F21F93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774B4151" w14:textId="2E48C4EA" w:rsidR="00F21F93" w:rsidRDefault="00F21F93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38B7193A" w14:textId="77777777" w:rsidR="00F21F93" w:rsidRDefault="00F21F93" w:rsidP="00F21F9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10C41A2" w14:textId="1A9EA039" w:rsidR="004635D0" w:rsidRDefault="004635D0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Madison Keys (USA): </w:t>
      </w:r>
      <w:r w:rsidR="004B2678">
        <w:rPr>
          <w:sz w:val="24"/>
          <w:szCs w:val="24"/>
        </w:rPr>
        <w:t>7-6[7-5] 6-3</w:t>
      </w:r>
    </w:p>
    <w:p w14:paraId="7C6B9A14" w14:textId="77777777" w:rsidR="005949BE" w:rsidRDefault="005949BE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52756334" w14:textId="355960CE" w:rsidR="005949BE" w:rsidRPr="005949BE" w:rsidRDefault="005949BE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1399F39B" w14:textId="77777777" w:rsidR="0084664C" w:rsidRDefault="0084664C" w:rsidP="000E5FD9">
      <w:pPr>
        <w:spacing w:after="0" w:line="240" w:lineRule="auto"/>
        <w:jc w:val="both"/>
        <w:rPr>
          <w:sz w:val="24"/>
          <w:szCs w:val="24"/>
        </w:rPr>
      </w:pPr>
    </w:p>
    <w:p w14:paraId="4E7AE119" w14:textId="33025B1B" w:rsidR="00D80DDF" w:rsidRPr="000253E7" w:rsidRDefault="00684873" w:rsidP="000E5FD9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>Serena’s win</w:t>
      </w:r>
      <w:r w:rsidR="0012097D">
        <w:rPr>
          <w:sz w:val="24"/>
          <w:szCs w:val="24"/>
        </w:rPr>
        <w:t>,</w:t>
      </w:r>
      <w:r w:rsidR="009A5A7E">
        <w:rPr>
          <w:sz w:val="24"/>
          <w:szCs w:val="24"/>
        </w:rPr>
        <w:t xml:space="preserve"> th</w:t>
      </w:r>
      <w:r w:rsidR="00475CCE">
        <w:rPr>
          <w:sz w:val="24"/>
          <w:szCs w:val="24"/>
        </w:rPr>
        <w:t xml:space="preserve">e next title </w:t>
      </w:r>
      <w:r w:rsidR="009A5A7E">
        <w:rPr>
          <w:sz w:val="24"/>
          <w:szCs w:val="24"/>
        </w:rPr>
        <w:t xml:space="preserve">winners </w:t>
      </w:r>
      <w:r w:rsidR="00D4089D">
        <w:rPr>
          <w:sz w:val="24"/>
          <w:szCs w:val="24"/>
        </w:rPr>
        <w:t>did</w:t>
      </w:r>
      <w:r w:rsidR="009A5A7E">
        <w:rPr>
          <w:sz w:val="24"/>
          <w:szCs w:val="24"/>
        </w:rPr>
        <w:t xml:space="preserve"> </w:t>
      </w:r>
      <w:r w:rsidR="009A5A7E">
        <w:rPr>
          <w:b/>
          <w:bCs/>
          <w:sz w:val="24"/>
          <w:szCs w:val="24"/>
        </w:rPr>
        <w:t xml:space="preserve">NOT </w:t>
      </w:r>
      <w:r w:rsidR="00EF4698">
        <w:rPr>
          <w:sz w:val="24"/>
          <w:szCs w:val="24"/>
        </w:rPr>
        <w:t>win</w:t>
      </w:r>
      <w:r w:rsidR="009A5A7E">
        <w:rPr>
          <w:sz w:val="24"/>
          <w:szCs w:val="24"/>
        </w:rPr>
        <w:t xml:space="preserve"> </w:t>
      </w:r>
      <w:r w:rsidR="009A5A7E">
        <w:rPr>
          <w:b/>
          <w:bCs/>
          <w:sz w:val="24"/>
          <w:szCs w:val="24"/>
        </w:rPr>
        <w:t xml:space="preserve">ANY </w:t>
      </w:r>
      <w:r w:rsidR="009A5A7E">
        <w:rPr>
          <w:sz w:val="24"/>
          <w:szCs w:val="24"/>
        </w:rPr>
        <w:t xml:space="preserve">of their matches in straight sets </w:t>
      </w:r>
      <w:r w:rsidR="009A5A7E">
        <w:rPr>
          <w:b/>
          <w:bCs/>
          <w:sz w:val="24"/>
          <w:szCs w:val="24"/>
        </w:rPr>
        <w:t>AT ALL</w:t>
      </w:r>
      <w:r w:rsidR="009A5A7E">
        <w:rPr>
          <w:sz w:val="24"/>
          <w:szCs w:val="24"/>
        </w:rPr>
        <w:t>.</w:t>
      </w:r>
      <w:r w:rsidR="0012097D">
        <w:rPr>
          <w:sz w:val="24"/>
          <w:szCs w:val="24"/>
        </w:rPr>
        <w:t xml:space="preserve"> </w:t>
      </w:r>
      <w:r w:rsidR="00361D77">
        <w:rPr>
          <w:sz w:val="24"/>
          <w:szCs w:val="24"/>
        </w:rPr>
        <w:t xml:space="preserve">Elina </w:t>
      </w:r>
      <w:r w:rsidR="00EC07E9">
        <w:rPr>
          <w:sz w:val="24"/>
          <w:szCs w:val="24"/>
        </w:rPr>
        <w:t>Svitolina</w:t>
      </w:r>
      <w:r w:rsidR="00361D77">
        <w:rPr>
          <w:sz w:val="24"/>
          <w:szCs w:val="24"/>
        </w:rPr>
        <w:t xml:space="preserve"> (UKRAINE)</w:t>
      </w:r>
      <w:r w:rsidR="00EC07E9">
        <w:rPr>
          <w:sz w:val="24"/>
          <w:szCs w:val="24"/>
        </w:rPr>
        <w:t xml:space="preserve"> won the title in 2017 and 2018</w:t>
      </w:r>
      <w:r w:rsidR="002014A2">
        <w:rPr>
          <w:sz w:val="24"/>
          <w:szCs w:val="24"/>
        </w:rPr>
        <w:t xml:space="preserve">. </w:t>
      </w:r>
      <w:r w:rsidR="007B6E8B">
        <w:rPr>
          <w:sz w:val="24"/>
          <w:szCs w:val="24"/>
        </w:rPr>
        <w:t>But</w:t>
      </w:r>
      <w:r w:rsidR="0084664C">
        <w:rPr>
          <w:sz w:val="24"/>
          <w:szCs w:val="24"/>
        </w:rPr>
        <w:t xml:space="preserve"> she </w:t>
      </w:r>
      <w:r w:rsidR="0084664C">
        <w:rPr>
          <w:sz w:val="24"/>
          <w:szCs w:val="24"/>
          <w:lang w:val="en"/>
        </w:rPr>
        <w:t>got pushed to three sets in her third-round matches</w:t>
      </w:r>
      <w:r w:rsidR="00C32F73">
        <w:rPr>
          <w:sz w:val="24"/>
          <w:szCs w:val="24"/>
          <w:lang w:val="en"/>
        </w:rPr>
        <w:t xml:space="preserve">. </w:t>
      </w:r>
      <w:r w:rsidR="000501C5" w:rsidRPr="00AA1CEE">
        <w:rPr>
          <w:sz w:val="24"/>
          <w:szCs w:val="24"/>
          <w:lang w:val="en"/>
        </w:rPr>
        <w:t xml:space="preserve">Karolína </w:t>
      </w:r>
      <w:proofErr w:type="spellStart"/>
      <w:r w:rsidR="000501C5" w:rsidRPr="00AA1CEE">
        <w:rPr>
          <w:sz w:val="24"/>
          <w:szCs w:val="24"/>
          <w:lang w:val="en"/>
        </w:rPr>
        <w:t>Plíšková</w:t>
      </w:r>
      <w:proofErr w:type="spellEnd"/>
      <w:r w:rsidR="00DC51FC">
        <w:rPr>
          <w:sz w:val="24"/>
          <w:szCs w:val="24"/>
          <w:lang w:val="en"/>
        </w:rPr>
        <w:t xml:space="preserve"> </w:t>
      </w:r>
      <w:r w:rsidR="00F479B6">
        <w:rPr>
          <w:sz w:val="24"/>
          <w:szCs w:val="24"/>
          <w:lang w:val="en"/>
        </w:rPr>
        <w:t>dropped a set</w:t>
      </w:r>
      <w:r w:rsidR="00EC5D4E">
        <w:rPr>
          <w:sz w:val="24"/>
          <w:szCs w:val="24"/>
          <w:lang w:val="en"/>
        </w:rPr>
        <w:t xml:space="preserve"> in her third round and quarterfinal matches</w:t>
      </w:r>
      <w:r w:rsidR="00B950AB">
        <w:rPr>
          <w:sz w:val="24"/>
          <w:szCs w:val="24"/>
          <w:lang w:val="en"/>
        </w:rPr>
        <w:t xml:space="preserve"> in</w:t>
      </w:r>
      <w:r w:rsidR="00F479B6">
        <w:rPr>
          <w:sz w:val="24"/>
          <w:szCs w:val="24"/>
          <w:lang w:val="en"/>
        </w:rPr>
        <w:t xml:space="preserve"> her</w:t>
      </w:r>
      <w:r w:rsidR="00B950AB">
        <w:rPr>
          <w:sz w:val="24"/>
          <w:szCs w:val="24"/>
          <w:lang w:val="en"/>
        </w:rPr>
        <w:t xml:space="preserve"> 2019</w:t>
      </w:r>
      <w:r w:rsidR="00F479B6">
        <w:rPr>
          <w:sz w:val="24"/>
          <w:szCs w:val="24"/>
          <w:lang w:val="en"/>
        </w:rPr>
        <w:t xml:space="preserve"> title win</w:t>
      </w:r>
      <w:r w:rsidR="00B950AB">
        <w:rPr>
          <w:sz w:val="24"/>
          <w:szCs w:val="24"/>
          <w:lang w:val="en"/>
        </w:rPr>
        <w:t xml:space="preserve">. Then, the same happened for Halep in 2020 when she got pushed to a third set in her semifinal match against Muguruza.  </w:t>
      </w:r>
    </w:p>
    <w:p w14:paraId="2B66956A" w14:textId="76C525F0" w:rsidR="00E2535C" w:rsidRDefault="00E2535C" w:rsidP="007342E4">
      <w:pPr>
        <w:spacing w:after="0" w:line="240" w:lineRule="auto"/>
        <w:jc w:val="both"/>
        <w:rPr>
          <w:sz w:val="24"/>
          <w:szCs w:val="24"/>
        </w:rPr>
      </w:pPr>
    </w:p>
    <w:p w14:paraId="261A237E" w14:textId="1D7C4294" w:rsidR="00CC350A" w:rsidRPr="00CB5FCF" w:rsidRDefault="00CC350A" w:rsidP="00CB5FCF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B5FCF">
        <w:rPr>
          <w:b/>
          <w:bCs/>
          <w:sz w:val="24"/>
          <w:szCs w:val="24"/>
        </w:rPr>
        <w:t>2016 WIMBLEDON</w:t>
      </w:r>
      <w:r w:rsidR="00077895" w:rsidRPr="00CB5FCF">
        <w:rPr>
          <w:b/>
          <w:bCs/>
          <w:sz w:val="24"/>
          <w:szCs w:val="24"/>
        </w:rPr>
        <w:t xml:space="preserve"> – WOMEN’S SINGLES</w:t>
      </w:r>
    </w:p>
    <w:p w14:paraId="16569F6D" w14:textId="3CF2ED1C" w:rsidR="00AE100D" w:rsidRDefault="000A126F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Kerber</w:t>
      </w:r>
      <w:r w:rsidR="00AE5CCD">
        <w:rPr>
          <w:sz w:val="24"/>
          <w:szCs w:val="24"/>
        </w:rPr>
        <w:t>’s</w:t>
      </w:r>
      <w:r w:rsidR="000F1780">
        <w:rPr>
          <w:sz w:val="24"/>
          <w:szCs w:val="24"/>
        </w:rPr>
        <w:t xml:space="preserve"> </w:t>
      </w:r>
      <w:r w:rsidR="00AE5CCD">
        <w:rPr>
          <w:sz w:val="24"/>
          <w:szCs w:val="24"/>
        </w:rPr>
        <w:t>c</w:t>
      </w:r>
      <w:r>
        <w:rPr>
          <w:sz w:val="24"/>
          <w:szCs w:val="24"/>
        </w:rPr>
        <w:t>ounterpunching form on grass</w:t>
      </w:r>
      <w:r w:rsidR="00AE5CCD">
        <w:rPr>
          <w:sz w:val="24"/>
          <w:szCs w:val="24"/>
        </w:rPr>
        <w:t xml:space="preserve"> was superb, </w:t>
      </w:r>
      <w:r w:rsidR="007958C2">
        <w:rPr>
          <w:sz w:val="24"/>
          <w:szCs w:val="24"/>
        </w:rPr>
        <w:t>mainly</w:t>
      </w:r>
      <w:r w:rsidR="00AE5CCD">
        <w:rPr>
          <w:sz w:val="24"/>
          <w:szCs w:val="24"/>
        </w:rPr>
        <w:t xml:space="preserve"> with her lefty forehand</w:t>
      </w:r>
      <w:r w:rsidR="007B69DD">
        <w:rPr>
          <w:sz w:val="24"/>
          <w:szCs w:val="24"/>
        </w:rPr>
        <w:t>.</w:t>
      </w:r>
      <w:r w:rsidR="00750C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She </w:t>
      </w:r>
      <w:r w:rsidR="007958C2">
        <w:rPr>
          <w:sz w:val="24"/>
          <w:szCs w:val="24"/>
        </w:rPr>
        <w:t>breezed</w:t>
      </w:r>
      <w:r w:rsidR="00DD63B6">
        <w:rPr>
          <w:sz w:val="24"/>
          <w:szCs w:val="24"/>
        </w:rPr>
        <w:t xml:space="preserve"> </w:t>
      </w:r>
      <w:r w:rsidR="00FA4D2B">
        <w:rPr>
          <w:sz w:val="24"/>
          <w:szCs w:val="24"/>
        </w:rPr>
        <w:t>through to</w:t>
      </w:r>
      <w:r w:rsidR="00DD63B6">
        <w:rPr>
          <w:sz w:val="24"/>
          <w:szCs w:val="24"/>
        </w:rPr>
        <w:t xml:space="preserve"> her first Wimbledon final without dropping a set: </w:t>
      </w:r>
    </w:p>
    <w:p w14:paraId="047D1FD5" w14:textId="4F3AEA79" w:rsidR="004846ED" w:rsidRDefault="004846ED" w:rsidP="004954D3">
      <w:pPr>
        <w:spacing w:after="0" w:line="240" w:lineRule="auto"/>
        <w:jc w:val="both"/>
        <w:rPr>
          <w:sz w:val="24"/>
          <w:szCs w:val="24"/>
        </w:rPr>
      </w:pPr>
    </w:p>
    <w:p w14:paraId="2241F15C" w14:textId="31C9968C" w:rsidR="004846ED" w:rsidRDefault="00661885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Laura Robson (GREAT BRITAIN): 6-2 6-2</w:t>
      </w:r>
    </w:p>
    <w:p w14:paraId="1DA1400B" w14:textId="18080398" w:rsidR="00661885" w:rsidRDefault="00661885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Lepchenko</w:t>
      </w:r>
      <w:proofErr w:type="spellEnd"/>
      <w:r>
        <w:rPr>
          <w:sz w:val="24"/>
          <w:szCs w:val="24"/>
        </w:rPr>
        <w:t xml:space="preserve">: </w:t>
      </w:r>
      <w:r w:rsidR="00036AD8">
        <w:rPr>
          <w:sz w:val="24"/>
          <w:szCs w:val="24"/>
        </w:rPr>
        <w:t>6-1 6-4</w:t>
      </w:r>
    </w:p>
    <w:p w14:paraId="067EA208" w14:textId="14C6585C" w:rsidR="00036AD8" w:rsidRDefault="000B79F7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0B79F7">
        <w:rPr>
          <w:sz w:val="24"/>
          <w:szCs w:val="24"/>
        </w:rPr>
        <w:t xml:space="preserve">Carina </w:t>
      </w:r>
      <w:proofErr w:type="spellStart"/>
      <w:r w:rsidRPr="000B79F7">
        <w:rPr>
          <w:sz w:val="24"/>
          <w:szCs w:val="24"/>
        </w:rPr>
        <w:t>Witthöft</w:t>
      </w:r>
      <w:proofErr w:type="spellEnd"/>
      <w:r>
        <w:rPr>
          <w:sz w:val="24"/>
          <w:szCs w:val="24"/>
        </w:rPr>
        <w:t xml:space="preserve"> (GERMANY): </w:t>
      </w:r>
      <w:r w:rsidR="00196522">
        <w:rPr>
          <w:sz w:val="24"/>
          <w:szCs w:val="24"/>
        </w:rPr>
        <w:t>7-6[13-11] 6-1</w:t>
      </w:r>
    </w:p>
    <w:p w14:paraId="183875CD" w14:textId="2181FC72" w:rsidR="00196522" w:rsidRDefault="00C00CBE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Misaki Doi (JAPAN): 6-3 6-1</w:t>
      </w:r>
    </w:p>
    <w:p w14:paraId="12BE71AA" w14:textId="1C1C37CE" w:rsidR="00C00CBE" w:rsidRDefault="001F392C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Halep</w:t>
      </w:r>
      <w:r w:rsidR="007625EC">
        <w:rPr>
          <w:sz w:val="24"/>
          <w:szCs w:val="24"/>
        </w:rPr>
        <w:t>: 7-5 7-6[7-2]</w:t>
      </w:r>
    </w:p>
    <w:p w14:paraId="689D5937" w14:textId="1C2475F2" w:rsidR="007625EC" w:rsidRDefault="007625EC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Venus: </w:t>
      </w:r>
      <w:r w:rsidR="007215A5">
        <w:rPr>
          <w:sz w:val="24"/>
          <w:szCs w:val="24"/>
        </w:rPr>
        <w:t>6-4 6-4</w:t>
      </w:r>
    </w:p>
    <w:p w14:paraId="01F1DBA3" w14:textId="0E84A355" w:rsidR="0086348B" w:rsidRDefault="0086348B" w:rsidP="004954D3">
      <w:pPr>
        <w:spacing w:after="0" w:line="240" w:lineRule="auto"/>
        <w:jc w:val="both"/>
        <w:rPr>
          <w:sz w:val="24"/>
          <w:szCs w:val="24"/>
        </w:rPr>
      </w:pPr>
    </w:p>
    <w:p w14:paraId="02621494" w14:textId="0C161DA7" w:rsidR="0091102D" w:rsidRDefault="007D2509" w:rsidP="00602E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Kerber’s quarterfinal match against Halep </w:t>
      </w:r>
      <w:r w:rsidR="00891148">
        <w:rPr>
          <w:sz w:val="24"/>
          <w:szCs w:val="24"/>
        </w:rPr>
        <w:t>had</w:t>
      </w:r>
      <w:r>
        <w:rPr>
          <w:sz w:val="24"/>
          <w:szCs w:val="24"/>
        </w:rPr>
        <w:t xml:space="preserve"> </w:t>
      </w:r>
      <w:r w:rsidR="006B3501">
        <w:rPr>
          <w:sz w:val="24"/>
          <w:szCs w:val="24"/>
        </w:rPr>
        <w:t xml:space="preserve">umpteen </w:t>
      </w:r>
      <w:r w:rsidR="003711CC">
        <w:rPr>
          <w:sz w:val="24"/>
          <w:szCs w:val="24"/>
        </w:rPr>
        <w:t>breaks of serve</w:t>
      </w:r>
      <w:r w:rsidR="00940448">
        <w:rPr>
          <w:sz w:val="24"/>
          <w:szCs w:val="24"/>
        </w:rPr>
        <w:t>.</w:t>
      </w:r>
      <w:r w:rsidR="008162AF">
        <w:rPr>
          <w:sz w:val="24"/>
          <w:szCs w:val="24"/>
        </w:rPr>
        <w:t xml:space="preserve"> </w:t>
      </w:r>
      <w:r w:rsidR="00075A65">
        <w:rPr>
          <w:sz w:val="24"/>
          <w:szCs w:val="24"/>
        </w:rPr>
        <w:t xml:space="preserve">In the first set, Kerber </w:t>
      </w:r>
      <w:proofErr w:type="gramStart"/>
      <w:r w:rsidR="00075A65">
        <w:rPr>
          <w:sz w:val="24"/>
          <w:szCs w:val="24"/>
        </w:rPr>
        <w:t>held</w:t>
      </w:r>
      <w:proofErr w:type="gramEnd"/>
      <w:r w:rsidR="00075A65">
        <w:rPr>
          <w:sz w:val="24"/>
          <w:szCs w:val="24"/>
        </w:rPr>
        <w:t xml:space="preserve"> to love</w:t>
      </w:r>
      <w:r w:rsidR="002C68FB">
        <w:rPr>
          <w:sz w:val="24"/>
          <w:szCs w:val="24"/>
        </w:rPr>
        <w:t xml:space="preserve"> in the first game</w:t>
      </w:r>
      <w:r w:rsidR="00075A65">
        <w:rPr>
          <w:sz w:val="24"/>
          <w:szCs w:val="24"/>
        </w:rPr>
        <w:t xml:space="preserve">. Then, both players </w:t>
      </w:r>
      <w:r w:rsidR="004A7A51">
        <w:rPr>
          <w:sz w:val="24"/>
          <w:szCs w:val="24"/>
        </w:rPr>
        <w:t>traded breaks for the next eight games</w:t>
      </w:r>
      <w:r w:rsidR="00F30B27">
        <w:rPr>
          <w:sz w:val="24"/>
          <w:szCs w:val="24"/>
        </w:rPr>
        <w:t>.</w:t>
      </w:r>
      <w:r w:rsidR="00D14E1E">
        <w:rPr>
          <w:sz w:val="24"/>
          <w:szCs w:val="24"/>
        </w:rPr>
        <w:t xml:space="preserve"> </w:t>
      </w:r>
      <w:r w:rsidR="00FC4918">
        <w:rPr>
          <w:sz w:val="24"/>
          <w:szCs w:val="24"/>
        </w:rPr>
        <w:t>Halep held in the 10</w:t>
      </w:r>
      <w:r w:rsidR="00FC4918" w:rsidRPr="00FC4918">
        <w:rPr>
          <w:sz w:val="24"/>
          <w:szCs w:val="24"/>
          <w:vertAlign w:val="superscript"/>
        </w:rPr>
        <w:t>th</w:t>
      </w:r>
      <w:r w:rsidR="00FC4918">
        <w:rPr>
          <w:sz w:val="24"/>
          <w:szCs w:val="24"/>
        </w:rPr>
        <w:t xml:space="preserve"> game</w:t>
      </w:r>
      <w:r w:rsidR="00690227">
        <w:rPr>
          <w:sz w:val="24"/>
          <w:szCs w:val="24"/>
        </w:rPr>
        <w:t xml:space="preserve"> and Kerber </w:t>
      </w:r>
      <w:r w:rsidR="00276666">
        <w:rPr>
          <w:sz w:val="24"/>
          <w:szCs w:val="24"/>
        </w:rPr>
        <w:t>held to love</w:t>
      </w:r>
      <w:r w:rsidR="006C1159">
        <w:rPr>
          <w:sz w:val="24"/>
          <w:szCs w:val="24"/>
        </w:rPr>
        <w:t xml:space="preserve"> in the </w:t>
      </w:r>
      <w:r w:rsidR="00D26087">
        <w:rPr>
          <w:sz w:val="24"/>
          <w:szCs w:val="24"/>
        </w:rPr>
        <w:t>11</w:t>
      </w:r>
      <w:r w:rsidR="00D26087" w:rsidRPr="00D26087">
        <w:rPr>
          <w:sz w:val="24"/>
          <w:szCs w:val="24"/>
          <w:vertAlign w:val="superscript"/>
        </w:rPr>
        <w:t>th</w:t>
      </w:r>
      <w:r w:rsidR="00D26087">
        <w:rPr>
          <w:sz w:val="24"/>
          <w:szCs w:val="24"/>
        </w:rPr>
        <w:t xml:space="preserve"> </w:t>
      </w:r>
      <w:r w:rsidR="006C1159">
        <w:rPr>
          <w:sz w:val="24"/>
          <w:szCs w:val="24"/>
        </w:rPr>
        <w:t>gam</w:t>
      </w:r>
      <w:r w:rsidR="00212FA4">
        <w:rPr>
          <w:sz w:val="24"/>
          <w:szCs w:val="24"/>
        </w:rPr>
        <w:t>e</w:t>
      </w:r>
      <w:r w:rsidR="00804E2D">
        <w:rPr>
          <w:sz w:val="24"/>
          <w:szCs w:val="24"/>
        </w:rPr>
        <w:t xml:space="preserve">. </w:t>
      </w:r>
      <w:r w:rsidR="00417A38">
        <w:rPr>
          <w:sz w:val="24"/>
          <w:szCs w:val="24"/>
        </w:rPr>
        <w:t>The</w:t>
      </w:r>
      <w:r w:rsidR="008C280C">
        <w:rPr>
          <w:sz w:val="24"/>
          <w:szCs w:val="24"/>
        </w:rPr>
        <w:t xml:space="preserve"> 12</w:t>
      </w:r>
      <w:r w:rsidR="008C280C" w:rsidRPr="008C280C">
        <w:rPr>
          <w:sz w:val="24"/>
          <w:szCs w:val="24"/>
          <w:vertAlign w:val="superscript"/>
        </w:rPr>
        <w:t>th</w:t>
      </w:r>
      <w:r w:rsidR="008C280C">
        <w:rPr>
          <w:sz w:val="24"/>
          <w:szCs w:val="24"/>
        </w:rPr>
        <w:t xml:space="preserve"> game was a </w:t>
      </w:r>
      <w:r w:rsidR="008C280C">
        <w:rPr>
          <w:b/>
          <w:bCs/>
          <w:sz w:val="24"/>
          <w:szCs w:val="24"/>
        </w:rPr>
        <w:t>MUST-HOLD</w:t>
      </w:r>
      <w:r w:rsidR="008C280C">
        <w:rPr>
          <w:sz w:val="24"/>
          <w:szCs w:val="24"/>
        </w:rPr>
        <w:t xml:space="preserve"> game for Halep</w:t>
      </w:r>
      <w:r w:rsidR="002B6B5F">
        <w:rPr>
          <w:sz w:val="24"/>
          <w:szCs w:val="24"/>
        </w:rPr>
        <w:t>.</w:t>
      </w:r>
      <w:r w:rsidR="00B31535">
        <w:rPr>
          <w:sz w:val="24"/>
          <w:szCs w:val="24"/>
        </w:rPr>
        <w:t xml:space="preserve"> </w:t>
      </w:r>
      <w:r w:rsidR="002B6B5F">
        <w:rPr>
          <w:sz w:val="24"/>
          <w:szCs w:val="24"/>
        </w:rPr>
        <w:t>Halep</w:t>
      </w:r>
      <w:r w:rsidR="00B31535">
        <w:rPr>
          <w:sz w:val="24"/>
          <w:szCs w:val="24"/>
        </w:rPr>
        <w:t xml:space="preserve"> </w:t>
      </w:r>
      <w:r w:rsidR="00222CC5">
        <w:rPr>
          <w:sz w:val="24"/>
          <w:szCs w:val="24"/>
        </w:rPr>
        <w:t>was serving to stay in the set</w:t>
      </w:r>
      <w:r w:rsidR="002C0871">
        <w:rPr>
          <w:sz w:val="24"/>
          <w:szCs w:val="24"/>
        </w:rPr>
        <w:t xml:space="preserve"> </w:t>
      </w:r>
      <w:r w:rsidR="002C0871">
        <w:rPr>
          <w:b/>
          <w:bCs/>
          <w:sz w:val="24"/>
          <w:szCs w:val="24"/>
        </w:rPr>
        <w:t xml:space="preserve">AND </w:t>
      </w:r>
      <w:proofErr w:type="gramStart"/>
      <w:r w:rsidR="002C0871">
        <w:rPr>
          <w:sz w:val="24"/>
          <w:szCs w:val="24"/>
        </w:rPr>
        <w:t>force</w:t>
      </w:r>
      <w:proofErr w:type="gramEnd"/>
      <w:r w:rsidR="002C0871">
        <w:rPr>
          <w:sz w:val="24"/>
          <w:szCs w:val="24"/>
        </w:rPr>
        <w:t xml:space="preserve"> a first-set tiebreak</w:t>
      </w:r>
      <w:r w:rsidR="008C280C">
        <w:rPr>
          <w:sz w:val="24"/>
          <w:szCs w:val="24"/>
        </w:rPr>
        <w:t xml:space="preserve">. </w:t>
      </w:r>
      <w:r w:rsidR="00C3455B">
        <w:rPr>
          <w:sz w:val="24"/>
          <w:szCs w:val="24"/>
        </w:rPr>
        <w:t xml:space="preserve">Halep lost her first service points before she won the next two points. </w:t>
      </w:r>
      <w:r w:rsidR="005D2BD8">
        <w:rPr>
          <w:sz w:val="24"/>
          <w:szCs w:val="24"/>
        </w:rPr>
        <w:t xml:space="preserve">But Kerber won the last three points to win the first set. </w:t>
      </w:r>
      <w:r w:rsidR="00630879">
        <w:rPr>
          <w:sz w:val="24"/>
          <w:szCs w:val="24"/>
        </w:rPr>
        <w:t xml:space="preserve">In the second set, </w:t>
      </w:r>
      <w:r w:rsidR="00C35A33">
        <w:rPr>
          <w:sz w:val="24"/>
          <w:szCs w:val="24"/>
        </w:rPr>
        <w:t>Kerber and Halep traded service holds for the first five games</w:t>
      </w:r>
      <w:r w:rsidR="00DF433E">
        <w:rPr>
          <w:sz w:val="24"/>
          <w:szCs w:val="24"/>
        </w:rPr>
        <w:t xml:space="preserve"> before they traded breaks for the </w:t>
      </w:r>
      <w:r w:rsidR="00D574A8">
        <w:rPr>
          <w:sz w:val="24"/>
          <w:szCs w:val="24"/>
        </w:rPr>
        <w:t xml:space="preserve">next three games. </w:t>
      </w:r>
      <w:r w:rsidR="00997C5E">
        <w:rPr>
          <w:sz w:val="24"/>
          <w:szCs w:val="24"/>
        </w:rPr>
        <w:t>Then, Halep held in the 10</w:t>
      </w:r>
      <w:r w:rsidR="00997C5E" w:rsidRPr="00997C5E">
        <w:rPr>
          <w:sz w:val="24"/>
          <w:szCs w:val="24"/>
          <w:vertAlign w:val="superscript"/>
        </w:rPr>
        <w:t>th</w:t>
      </w:r>
      <w:r w:rsidR="00997C5E">
        <w:rPr>
          <w:sz w:val="24"/>
          <w:szCs w:val="24"/>
        </w:rPr>
        <w:t xml:space="preserve"> game. </w:t>
      </w:r>
      <w:r w:rsidR="00735451">
        <w:rPr>
          <w:sz w:val="24"/>
          <w:szCs w:val="24"/>
        </w:rPr>
        <w:t>In the 11</w:t>
      </w:r>
      <w:r w:rsidR="00735451" w:rsidRPr="00735451">
        <w:rPr>
          <w:sz w:val="24"/>
          <w:szCs w:val="24"/>
          <w:vertAlign w:val="superscript"/>
        </w:rPr>
        <w:t>th</w:t>
      </w:r>
      <w:r w:rsidR="00735451">
        <w:rPr>
          <w:sz w:val="24"/>
          <w:szCs w:val="24"/>
        </w:rPr>
        <w:t xml:space="preserve"> game, Kerber lost </w:t>
      </w:r>
      <w:r w:rsidR="005419D7">
        <w:rPr>
          <w:sz w:val="24"/>
          <w:szCs w:val="24"/>
        </w:rPr>
        <w:t>her</w:t>
      </w:r>
      <w:r w:rsidR="00735451">
        <w:rPr>
          <w:sz w:val="24"/>
          <w:szCs w:val="24"/>
        </w:rPr>
        <w:t xml:space="preserve"> first </w:t>
      </w:r>
      <w:r w:rsidR="005419D7">
        <w:rPr>
          <w:sz w:val="24"/>
          <w:szCs w:val="24"/>
        </w:rPr>
        <w:t xml:space="preserve">service </w:t>
      </w:r>
      <w:r w:rsidR="00735451">
        <w:rPr>
          <w:sz w:val="24"/>
          <w:szCs w:val="24"/>
        </w:rPr>
        <w:t>point</w:t>
      </w:r>
      <w:r w:rsidR="00385D50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385D50">
        <w:rPr>
          <w:sz w:val="24"/>
          <w:szCs w:val="24"/>
        </w:rPr>
        <w:t xml:space="preserve"> </w:t>
      </w:r>
      <w:r w:rsidR="00FC2D6D">
        <w:rPr>
          <w:sz w:val="24"/>
          <w:szCs w:val="24"/>
        </w:rPr>
        <w:t xml:space="preserve">she won </w:t>
      </w:r>
      <w:r w:rsidR="00622B96">
        <w:rPr>
          <w:sz w:val="24"/>
          <w:szCs w:val="24"/>
        </w:rPr>
        <w:t xml:space="preserve">four of the next five points. </w:t>
      </w:r>
      <w:r w:rsidR="009C7AE6">
        <w:rPr>
          <w:sz w:val="24"/>
          <w:szCs w:val="24"/>
        </w:rPr>
        <w:t>T</w:t>
      </w:r>
      <w:r w:rsidR="008C6EC3">
        <w:rPr>
          <w:sz w:val="24"/>
          <w:szCs w:val="24"/>
        </w:rPr>
        <w:t>he</w:t>
      </w:r>
      <w:r w:rsidR="0090246A">
        <w:rPr>
          <w:sz w:val="24"/>
          <w:szCs w:val="24"/>
        </w:rPr>
        <w:t xml:space="preserve"> 12</w:t>
      </w:r>
      <w:r w:rsidR="0090246A" w:rsidRPr="0090246A">
        <w:rPr>
          <w:sz w:val="24"/>
          <w:szCs w:val="24"/>
          <w:vertAlign w:val="superscript"/>
        </w:rPr>
        <w:t>th</w:t>
      </w:r>
      <w:r w:rsidR="0090246A">
        <w:rPr>
          <w:sz w:val="24"/>
          <w:szCs w:val="24"/>
        </w:rPr>
        <w:t xml:space="preserve"> game was another </w:t>
      </w:r>
      <w:r w:rsidR="0090246A">
        <w:rPr>
          <w:b/>
          <w:bCs/>
          <w:sz w:val="24"/>
          <w:szCs w:val="24"/>
        </w:rPr>
        <w:t>MUST-HOLD</w:t>
      </w:r>
      <w:r w:rsidR="0090246A">
        <w:rPr>
          <w:sz w:val="24"/>
          <w:szCs w:val="24"/>
        </w:rPr>
        <w:t xml:space="preserve"> game for Halep</w:t>
      </w:r>
      <w:r w:rsidR="005B5EC9">
        <w:rPr>
          <w:sz w:val="24"/>
          <w:szCs w:val="24"/>
        </w:rPr>
        <w:t xml:space="preserve">. Halep </w:t>
      </w:r>
      <w:r w:rsidR="005B5EC9">
        <w:rPr>
          <w:sz w:val="24"/>
          <w:szCs w:val="24"/>
          <w:lang w:val="en"/>
        </w:rPr>
        <w:t xml:space="preserve">was serving to force a second-set tiebreak </w:t>
      </w:r>
      <w:r w:rsidR="005B5EC9">
        <w:rPr>
          <w:b/>
          <w:bCs/>
          <w:sz w:val="24"/>
          <w:szCs w:val="24"/>
          <w:lang w:val="en"/>
        </w:rPr>
        <w:t>AND</w:t>
      </w:r>
      <w:r w:rsidR="005B5EC9">
        <w:rPr>
          <w:sz w:val="24"/>
          <w:szCs w:val="24"/>
          <w:lang w:val="en"/>
        </w:rPr>
        <w:t xml:space="preserve"> stay in the match. </w:t>
      </w:r>
      <w:r w:rsidR="00BC1C96">
        <w:rPr>
          <w:sz w:val="24"/>
          <w:szCs w:val="24"/>
        </w:rPr>
        <w:t xml:space="preserve">Halep </w:t>
      </w:r>
      <w:r w:rsidR="008C0B22">
        <w:rPr>
          <w:sz w:val="24"/>
          <w:szCs w:val="24"/>
        </w:rPr>
        <w:t xml:space="preserve">lost </w:t>
      </w:r>
      <w:r w:rsidR="00320E31">
        <w:rPr>
          <w:sz w:val="24"/>
          <w:szCs w:val="24"/>
        </w:rPr>
        <w:t>her</w:t>
      </w:r>
      <w:r w:rsidR="008C0B22">
        <w:rPr>
          <w:sz w:val="24"/>
          <w:szCs w:val="24"/>
        </w:rPr>
        <w:t xml:space="preserve"> first</w:t>
      </w:r>
      <w:r w:rsidR="00320E31">
        <w:rPr>
          <w:sz w:val="24"/>
          <w:szCs w:val="24"/>
        </w:rPr>
        <w:t xml:space="preserve"> service</w:t>
      </w:r>
      <w:r w:rsidR="008C0B22">
        <w:rPr>
          <w:sz w:val="24"/>
          <w:szCs w:val="24"/>
        </w:rPr>
        <w:t xml:space="preserve"> point</w:t>
      </w:r>
      <w:r w:rsidR="005B15D7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5B15D7">
        <w:rPr>
          <w:sz w:val="24"/>
          <w:szCs w:val="24"/>
        </w:rPr>
        <w:t xml:space="preserve"> she won the next four points. </w:t>
      </w:r>
      <w:r w:rsidR="00C734D1">
        <w:rPr>
          <w:sz w:val="24"/>
          <w:szCs w:val="24"/>
        </w:rPr>
        <w:t>Halep earned the first minibreak</w:t>
      </w:r>
      <w:r w:rsidR="00692BC0">
        <w:rPr>
          <w:sz w:val="24"/>
          <w:szCs w:val="24"/>
        </w:rPr>
        <w:t xml:space="preserve"> </w:t>
      </w:r>
      <w:r w:rsidR="00C17889">
        <w:rPr>
          <w:sz w:val="24"/>
          <w:szCs w:val="24"/>
        </w:rPr>
        <w:t>on the first point</w:t>
      </w:r>
      <w:r w:rsidR="00B6354C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B6354C">
        <w:rPr>
          <w:sz w:val="24"/>
          <w:szCs w:val="24"/>
        </w:rPr>
        <w:t xml:space="preserve"> Kerber</w:t>
      </w:r>
      <w:r w:rsidR="00C17889">
        <w:rPr>
          <w:sz w:val="24"/>
          <w:szCs w:val="24"/>
        </w:rPr>
        <w:t xml:space="preserve"> won</w:t>
      </w:r>
      <w:r w:rsidR="009C397D">
        <w:rPr>
          <w:sz w:val="24"/>
          <w:szCs w:val="24"/>
        </w:rPr>
        <w:t xml:space="preserve"> five of the next seven points to </w:t>
      </w:r>
      <w:r w:rsidR="002B4F43">
        <w:rPr>
          <w:sz w:val="24"/>
          <w:szCs w:val="24"/>
        </w:rPr>
        <w:t>win</w:t>
      </w:r>
      <w:r w:rsidR="009C397D">
        <w:rPr>
          <w:sz w:val="24"/>
          <w:szCs w:val="24"/>
        </w:rPr>
        <w:t xml:space="preserve"> the match.</w:t>
      </w:r>
      <w:r w:rsidR="00C17889">
        <w:rPr>
          <w:sz w:val="24"/>
          <w:szCs w:val="24"/>
        </w:rPr>
        <w:t xml:space="preserve"> </w:t>
      </w:r>
    </w:p>
    <w:p w14:paraId="597FFB17" w14:textId="77777777" w:rsidR="0091102D" w:rsidRDefault="0091102D" w:rsidP="004954D3">
      <w:pPr>
        <w:spacing w:after="0" w:line="240" w:lineRule="auto"/>
        <w:jc w:val="both"/>
        <w:rPr>
          <w:sz w:val="24"/>
          <w:szCs w:val="24"/>
        </w:rPr>
      </w:pPr>
    </w:p>
    <w:p w14:paraId="45F2A580" w14:textId="3DFDAF47" w:rsidR="00686AC3" w:rsidRDefault="004752B4" w:rsidP="000748B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semifinals against Venus, Kerber </w:t>
      </w:r>
      <w:r w:rsidR="00B05444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59729F">
        <w:rPr>
          <w:sz w:val="24"/>
          <w:szCs w:val="24"/>
        </w:rPr>
        <w:t xml:space="preserve">In the first set, </w:t>
      </w:r>
      <w:r w:rsidR="005A04E2">
        <w:rPr>
          <w:sz w:val="24"/>
          <w:szCs w:val="24"/>
        </w:rPr>
        <w:t>Kerber broke Venus in the first</w:t>
      </w:r>
      <w:r w:rsidR="008E5E95">
        <w:rPr>
          <w:sz w:val="24"/>
          <w:szCs w:val="24"/>
        </w:rPr>
        <w:t xml:space="preserve">, </w:t>
      </w:r>
      <w:r w:rsidR="005A04E2">
        <w:rPr>
          <w:sz w:val="24"/>
          <w:szCs w:val="24"/>
        </w:rPr>
        <w:t>third</w:t>
      </w:r>
      <w:r w:rsidR="008E5E95">
        <w:rPr>
          <w:sz w:val="24"/>
          <w:szCs w:val="24"/>
        </w:rPr>
        <w:t>, fifth</w:t>
      </w:r>
      <w:r w:rsidR="00233705">
        <w:rPr>
          <w:sz w:val="24"/>
          <w:szCs w:val="24"/>
        </w:rPr>
        <w:t>, and seventh</w:t>
      </w:r>
      <w:r w:rsidR="005A04E2">
        <w:rPr>
          <w:sz w:val="24"/>
          <w:szCs w:val="24"/>
        </w:rPr>
        <w:t xml:space="preserve"> games</w:t>
      </w:r>
      <w:r w:rsidR="0008001A">
        <w:rPr>
          <w:sz w:val="24"/>
          <w:szCs w:val="24"/>
        </w:rPr>
        <w:t>.</w:t>
      </w:r>
      <w:r w:rsidR="00AC34FC">
        <w:rPr>
          <w:sz w:val="24"/>
          <w:szCs w:val="24"/>
        </w:rPr>
        <w:t xml:space="preserve"> </w:t>
      </w:r>
      <w:r w:rsidR="00C109A6">
        <w:rPr>
          <w:sz w:val="24"/>
          <w:szCs w:val="24"/>
        </w:rPr>
        <w:t>But</w:t>
      </w:r>
      <w:r w:rsidR="004E3CAC">
        <w:rPr>
          <w:sz w:val="24"/>
          <w:szCs w:val="24"/>
        </w:rPr>
        <w:t xml:space="preserve"> </w:t>
      </w:r>
      <w:r w:rsidR="00C36212">
        <w:rPr>
          <w:sz w:val="24"/>
          <w:szCs w:val="24"/>
        </w:rPr>
        <w:t xml:space="preserve">Venus </w:t>
      </w:r>
      <w:r w:rsidR="00173D51">
        <w:rPr>
          <w:sz w:val="24"/>
          <w:szCs w:val="24"/>
        </w:rPr>
        <w:t xml:space="preserve">broke in the second, fourth, and eighth games. </w:t>
      </w:r>
      <w:r w:rsidR="003E691F">
        <w:rPr>
          <w:sz w:val="24"/>
          <w:szCs w:val="24"/>
        </w:rPr>
        <w:t>When</w:t>
      </w:r>
      <w:r w:rsidR="00693611">
        <w:rPr>
          <w:sz w:val="24"/>
          <w:szCs w:val="24"/>
        </w:rPr>
        <w:t xml:space="preserve"> </w:t>
      </w:r>
      <w:r w:rsidR="00983415">
        <w:rPr>
          <w:sz w:val="24"/>
          <w:szCs w:val="24"/>
        </w:rPr>
        <w:t>Kerber serve</w:t>
      </w:r>
      <w:r w:rsidR="003E691F">
        <w:rPr>
          <w:sz w:val="24"/>
          <w:szCs w:val="24"/>
        </w:rPr>
        <w:t>d</w:t>
      </w:r>
      <w:r w:rsidR="00983415">
        <w:rPr>
          <w:sz w:val="24"/>
          <w:szCs w:val="24"/>
        </w:rPr>
        <w:t xml:space="preserve"> for the set </w:t>
      </w:r>
      <w:r w:rsidR="004C3422">
        <w:rPr>
          <w:sz w:val="24"/>
          <w:szCs w:val="24"/>
        </w:rPr>
        <w:t xml:space="preserve">in the </w:t>
      </w:r>
      <w:r w:rsidR="00153487">
        <w:rPr>
          <w:sz w:val="24"/>
          <w:szCs w:val="24"/>
        </w:rPr>
        <w:t>10</w:t>
      </w:r>
      <w:r w:rsidR="00153487" w:rsidRPr="00153487">
        <w:rPr>
          <w:sz w:val="24"/>
          <w:szCs w:val="24"/>
          <w:vertAlign w:val="superscript"/>
        </w:rPr>
        <w:t>th</w:t>
      </w:r>
      <w:r w:rsidR="00153487">
        <w:rPr>
          <w:sz w:val="24"/>
          <w:szCs w:val="24"/>
        </w:rPr>
        <w:t xml:space="preserve"> </w:t>
      </w:r>
      <w:r w:rsidR="004C3422">
        <w:rPr>
          <w:sz w:val="24"/>
          <w:szCs w:val="24"/>
        </w:rPr>
        <w:t>game</w:t>
      </w:r>
      <w:r w:rsidR="003E691F">
        <w:rPr>
          <w:sz w:val="24"/>
          <w:szCs w:val="24"/>
        </w:rPr>
        <w:t>, she</w:t>
      </w:r>
      <w:r w:rsidR="008F3E79">
        <w:rPr>
          <w:sz w:val="24"/>
          <w:szCs w:val="24"/>
        </w:rPr>
        <w:t xml:space="preserve"> lost </w:t>
      </w:r>
      <w:r w:rsidR="000F4999">
        <w:rPr>
          <w:sz w:val="24"/>
          <w:szCs w:val="24"/>
        </w:rPr>
        <w:t>her</w:t>
      </w:r>
      <w:r w:rsidR="008F3E79">
        <w:rPr>
          <w:sz w:val="24"/>
          <w:szCs w:val="24"/>
        </w:rPr>
        <w:t xml:space="preserve"> first</w:t>
      </w:r>
      <w:r w:rsidR="000F4999">
        <w:rPr>
          <w:sz w:val="24"/>
          <w:szCs w:val="24"/>
        </w:rPr>
        <w:t xml:space="preserve"> service</w:t>
      </w:r>
      <w:r w:rsidR="008F3E79">
        <w:rPr>
          <w:sz w:val="24"/>
          <w:szCs w:val="24"/>
        </w:rPr>
        <w:t xml:space="preserve"> point. </w:t>
      </w:r>
      <w:r w:rsidR="00CC7218">
        <w:rPr>
          <w:sz w:val="24"/>
          <w:szCs w:val="24"/>
        </w:rPr>
        <w:t>But</w:t>
      </w:r>
      <w:r w:rsidR="008F3E79">
        <w:rPr>
          <w:sz w:val="24"/>
          <w:szCs w:val="24"/>
        </w:rPr>
        <w:t xml:space="preserve"> she won </w:t>
      </w:r>
      <w:r w:rsidR="00676B79">
        <w:rPr>
          <w:sz w:val="24"/>
          <w:szCs w:val="24"/>
        </w:rPr>
        <w:t xml:space="preserve">four of the next five points to </w:t>
      </w:r>
      <w:r w:rsidR="00AB11B7">
        <w:rPr>
          <w:sz w:val="24"/>
          <w:szCs w:val="24"/>
        </w:rPr>
        <w:t>win</w:t>
      </w:r>
      <w:r w:rsidR="00676B79">
        <w:rPr>
          <w:sz w:val="24"/>
          <w:szCs w:val="24"/>
        </w:rPr>
        <w:t xml:space="preserve"> the first set</w:t>
      </w:r>
      <w:r w:rsidR="00C010F0">
        <w:rPr>
          <w:sz w:val="24"/>
          <w:szCs w:val="24"/>
        </w:rPr>
        <w:t xml:space="preserve">. </w:t>
      </w:r>
      <w:r w:rsidR="0043237B">
        <w:rPr>
          <w:sz w:val="24"/>
          <w:szCs w:val="24"/>
        </w:rPr>
        <w:t xml:space="preserve">In the </w:t>
      </w:r>
      <w:r w:rsidR="00987541">
        <w:rPr>
          <w:sz w:val="24"/>
          <w:szCs w:val="24"/>
        </w:rPr>
        <w:t xml:space="preserve">first game of the second </w:t>
      </w:r>
      <w:r w:rsidR="0043237B">
        <w:rPr>
          <w:sz w:val="24"/>
          <w:szCs w:val="24"/>
        </w:rPr>
        <w:t xml:space="preserve">set, Venus </w:t>
      </w:r>
      <w:r w:rsidR="001368BC">
        <w:rPr>
          <w:sz w:val="24"/>
          <w:szCs w:val="24"/>
        </w:rPr>
        <w:t xml:space="preserve">won </w:t>
      </w:r>
      <w:r w:rsidR="005F0FAC">
        <w:rPr>
          <w:sz w:val="24"/>
          <w:szCs w:val="24"/>
        </w:rPr>
        <w:t>her first two service points</w:t>
      </w:r>
      <w:r w:rsidR="00FE5E29">
        <w:rPr>
          <w:sz w:val="24"/>
          <w:szCs w:val="24"/>
        </w:rPr>
        <w:t xml:space="preserve">. </w:t>
      </w:r>
      <w:r w:rsidR="00E61653">
        <w:rPr>
          <w:sz w:val="24"/>
          <w:szCs w:val="24"/>
        </w:rPr>
        <w:t>But</w:t>
      </w:r>
      <w:r w:rsidR="00FE5E29">
        <w:rPr>
          <w:sz w:val="24"/>
          <w:szCs w:val="24"/>
        </w:rPr>
        <w:t xml:space="preserve"> </w:t>
      </w:r>
      <w:r w:rsidR="00853AC1">
        <w:rPr>
          <w:sz w:val="24"/>
          <w:szCs w:val="24"/>
        </w:rPr>
        <w:t xml:space="preserve">Kerber won eight straight points to lead by a set and a break. </w:t>
      </w:r>
      <w:r w:rsidR="00B53506">
        <w:rPr>
          <w:sz w:val="24"/>
          <w:szCs w:val="24"/>
        </w:rPr>
        <w:t>When Kerber served out the match in the 10</w:t>
      </w:r>
      <w:r w:rsidR="00B53506" w:rsidRPr="00B53506">
        <w:rPr>
          <w:sz w:val="24"/>
          <w:szCs w:val="24"/>
          <w:vertAlign w:val="superscript"/>
        </w:rPr>
        <w:t>th</w:t>
      </w:r>
      <w:r w:rsidR="00B53506">
        <w:rPr>
          <w:sz w:val="24"/>
          <w:szCs w:val="24"/>
        </w:rPr>
        <w:t xml:space="preserve"> game, </w:t>
      </w:r>
      <w:r w:rsidR="00E80C41">
        <w:rPr>
          <w:sz w:val="24"/>
          <w:szCs w:val="24"/>
        </w:rPr>
        <w:t>she</w:t>
      </w:r>
      <w:r w:rsidR="00EB6C1B">
        <w:rPr>
          <w:sz w:val="24"/>
          <w:szCs w:val="24"/>
        </w:rPr>
        <w:t xml:space="preserve"> lost </w:t>
      </w:r>
      <w:r w:rsidR="00404636">
        <w:rPr>
          <w:sz w:val="24"/>
          <w:szCs w:val="24"/>
        </w:rPr>
        <w:t>her first service point</w:t>
      </w:r>
      <w:r w:rsidR="00921490">
        <w:rPr>
          <w:sz w:val="24"/>
          <w:szCs w:val="24"/>
        </w:rPr>
        <w:t>.</w:t>
      </w:r>
      <w:r w:rsidR="005C05B2">
        <w:rPr>
          <w:sz w:val="24"/>
          <w:szCs w:val="24"/>
        </w:rPr>
        <w:t xml:space="preserve"> </w:t>
      </w:r>
      <w:r w:rsidR="00CC7218">
        <w:rPr>
          <w:sz w:val="24"/>
          <w:szCs w:val="24"/>
        </w:rPr>
        <w:t>But</w:t>
      </w:r>
      <w:r w:rsidR="005C05B2">
        <w:rPr>
          <w:sz w:val="24"/>
          <w:szCs w:val="24"/>
        </w:rPr>
        <w:t xml:space="preserve"> she </w:t>
      </w:r>
      <w:r w:rsidR="000B7861">
        <w:rPr>
          <w:sz w:val="24"/>
          <w:szCs w:val="24"/>
        </w:rPr>
        <w:t xml:space="preserve">won the </w:t>
      </w:r>
      <w:r w:rsidR="004508B7">
        <w:rPr>
          <w:sz w:val="24"/>
          <w:szCs w:val="24"/>
        </w:rPr>
        <w:t>last</w:t>
      </w:r>
      <w:r w:rsidR="000B7861">
        <w:rPr>
          <w:sz w:val="24"/>
          <w:szCs w:val="24"/>
        </w:rPr>
        <w:t xml:space="preserve"> four points</w:t>
      </w:r>
      <w:r w:rsidR="00CE6225">
        <w:rPr>
          <w:sz w:val="24"/>
          <w:szCs w:val="24"/>
        </w:rPr>
        <w:t xml:space="preserve"> to set up</w:t>
      </w:r>
      <w:r w:rsidR="001C0CDF">
        <w:rPr>
          <w:sz w:val="24"/>
          <w:szCs w:val="24"/>
        </w:rPr>
        <w:t xml:space="preserve"> a Grand Slam final rematch </w:t>
      </w:r>
      <w:r w:rsidR="0089503B">
        <w:rPr>
          <w:sz w:val="24"/>
          <w:szCs w:val="24"/>
        </w:rPr>
        <w:t>against</w:t>
      </w:r>
      <w:r w:rsidR="001C0CDF">
        <w:rPr>
          <w:sz w:val="24"/>
          <w:szCs w:val="24"/>
        </w:rPr>
        <w:t xml:space="preserve"> Serena</w:t>
      </w:r>
      <w:r w:rsidR="008A2F9D">
        <w:rPr>
          <w:sz w:val="24"/>
          <w:szCs w:val="24"/>
        </w:rPr>
        <w:t xml:space="preserve">. </w:t>
      </w:r>
    </w:p>
    <w:p w14:paraId="3119478B" w14:textId="31DA65B5" w:rsidR="003374C5" w:rsidRDefault="003374C5" w:rsidP="000748B2">
      <w:pPr>
        <w:spacing w:after="0" w:line="240" w:lineRule="auto"/>
        <w:jc w:val="both"/>
        <w:rPr>
          <w:sz w:val="24"/>
          <w:szCs w:val="24"/>
        </w:rPr>
      </w:pPr>
    </w:p>
    <w:p w14:paraId="1492C5B6" w14:textId="76E81653" w:rsidR="0086348B" w:rsidRPr="00CF4EFC" w:rsidRDefault="005A3B12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chose to focus on Serena in </w:t>
      </w:r>
      <w:r w:rsidR="001566C6">
        <w:rPr>
          <w:sz w:val="24"/>
          <w:szCs w:val="24"/>
        </w:rPr>
        <w:t>the final</w:t>
      </w:r>
      <w:r>
        <w:rPr>
          <w:sz w:val="24"/>
          <w:szCs w:val="24"/>
        </w:rPr>
        <w:t xml:space="preserve">. </w:t>
      </w:r>
      <w:r w:rsidR="00FC7BBD">
        <w:rPr>
          <w:sz w:val="24"/>
          <w:szCs w:val="24"/>
        </w:rPr>
        <w:t>In the first set, both players traded service holds for the first 1</w:t>
      </w:r>
      <w:r w:rsidR="006A5F35">
        <w:rPr>
          <w:sz w:val="24"/>
          <w:szCs w:val="24"/>
        </w:rPr>
        <w:t>1</w:t>
      </w:r>
      <w:r w:rsidR="00FC7BBD">
        <w:rPr>
          <w:sz w:val="24"/>
          <w:szCs w:val="24"/>
        </w:rPr>
        <w:t xml:space="preserve"> games. </w:t>
      </w:r>
      <w:r w:rsidR="00B1646D">
        <w:rPr>
          <w:sz w:val="24"/>
          <w:szCs w:val="24"/>
        </w:rPr>
        <w:t>The</w:t>
      </w:r>
      <w:r w:rsidR="00257A5F">
        <w:rPr>
          <w:sz w:val="24"/>
          <w:szCs w:val="24"/>
        </w:rPr>
        <w:t xml:space="preserve"> 12</w:t>
      </w:r>
      <w:r w:rsidR="00257A5F" w:rsidRPr="00257A5F">
        <w:rPr>
          <w:sz w:val="24"/>
          <w:szCs w:val="24"/>
          <w:vertAlign w:val="superscript"/>
        </w:rPr>
        <w:t>th</w:t>
      </w:r>
      <w:r w:rsidR="00257A5F">
        <w:rPr>
          <w:sz w:val="24"/>
          <w:szCs w:val="24"/>
        </w:rPr>
        <w:t xml:space="preserve"> game </w:t>
      </w:r>
      <w:r w:rsidR="00CF4EFC">
        <w:rPr>
          <w:sz w:val="24"/>
          <w:szCs w:val="24"/>
        </w:rPr>
        <w:t xml:space="preserve">was a </w:t>
      </w:r>
      <w:r w:rsidR="00CF4EFC">
        <w:rPr>
          <w:b/>
          <w:bCs/>
          <w:sz w:val="24"/>
          <w:szCs w:val="24"/>
        </w:rPr>
        <w:t>MUST-HOLD</w:t>
      </w:r>
      <w:r w:rsidR="00CF4EFC">
        <w:rPr>
          <w:sz w:val="24"/>
          <w:szCs w:val="24"/>
        </w:rPr>
        <w:t xml:space="preserve"> game for Kerber</w:t>
      </w:r>
      <w:r w:rsidR="00F96C23">
        <w:rPr>
          <w:sz w:val="24"/>
          <w:szCs w:val="24"/>
        </w:rPr>
        <w:t>. Kerber</w:t>
      </w:r>
      <w:r w:rsidR="00606041">
        <w:rPr>
          <w:sz w:val="24"/>
          <w:szCs w:val="24"/>
        </w:rPr>
        <w:t xml:space="preserve"> </w:t>
      </w:r>
      <w:r w:rsidR="006C7585">
        <w:rPr>
          <w:sz w:val="24"/>
          <w:szCs w:val="24"/>
        </w:rPr>
        <w:t>was serving to stay in the set</w:t>
      </w:r>
      <w:r w:rsidR="000F3A56">
        <w:rPr>
          <w:sz w:val="24"/>
          <w:szCs w:val="24"/>
        </w:rPr>
        <w:t xml:space="preserve"> </w:t>
      </w:r>
      <w:r w:rsidR="00CC7218">
        <w:rPr>
          <w:b/>
          <w:bCs/>
          <w:sz w:val="24"/>
          <w:szCs w:val="24"/>
        </w:rPr>
        <w:t>AND</w:t>
      </w:r>
      <w:r w:rsidR="000F3A56">
        <w:rPr>
          <w:sz w:val="24"/>
          <w:szCs w:val="24"/>
        </w:rPr>
        <w:t xml:space="preserve"> force a</w:t>
      </w:r>
      <w:r w:rsidR="001835A4">
        <w:rPr>
          <w:sz w:val="24"/>
          <w:szCs w:val="24"/>
        </w:rPr>
        <w:t xml:space="preserve"> first-set</w:t>
      </w:r>
      <w:r w:rsidR="000F3A56">
        <w:rPr>
          <w:sz w:val="24"/>
          <w:szCs w:val="24"/>
        </w:rPr>
        <w:t xml:space="preserve"> tiebreak</w:t>
      </w:r>
      <w:r w:rsidR="006C7585">
        <w:rPr>
          <w:sz w:val="24"/>
          <w:szCs w:val="24"/>
        </w:rPr>
        <w:t>.</w:t>
      </w:r>
      <w:r w:rsidR="00847EFF">
        <w:rPr>
          <w:sz w:val="24"/>
          <w:szCs w:val="24"/>
        </w:rPr>
        <w:t xml:space="preserve"> </w:t>
      </w:r>
      <w:r w:rsidR="007328C5">
        <w:rPr>
          <w:sz w:val="24"/>
          <w:szCs w:val="24"/>
        </w:rPr>
        <w:t xml:space="preserve">Instead of forcing a first-set tiebreak, </w:t>
      </w:r>
      <w:r w:rsidR="000002F9">
        <w:rPr>
          <w:sz w:val="24"/>
          <w:szCs w:val="24"/>
        </w:rPr>
        <w:t>Kerber</w:t>
      </w:r>
      <w:r w:rsidR="007328C5">
        <w:rPr>
          <w:sz w:val="24"/>
          <w:szCs w:val="24"/>
        </w:rPr>
        <w:t xml:space="preserve"> </w:t>
      </w:r>
      <w:r w:rsidR="00167930">
        <w:rPr>
          <w:sz w:val="24"/>
          <w:szCs w:val="24"/>
        </w:rPr>
        <w:t>lost serve</w:t>
      </w:r>
      <w:r w:rsidR="000002F9">
        <w:rPr>
          <w:sz w:val="24"/>
          <w:szCs w:val="24"/>
        </w:rPr>
        <w:t xml:space="preserve"> in the 12</w:t>
      </w:r>
      <w:r w:rsidR="000002F9" w:rsidRPr="000002F9">
        <w:rPr>
          <w:sz w:val="24"/>
          <w:szCs w:val="24"/>
          <w:vertAlign w:val="superscript"/>
        </w:rPr>
        <w:t>th</w:t>
      </w:r>
      <w:r w:rsidR="000002F9">
        <w:rPr>
          <w:sz w:val="24"/>
          <w:szCs w:val="24"/>
        </w:rPr>
        <w:t xml:space="preserve"> game</w:t>
      </w:r>
      <w:r w:rsidR="000F2472">
        <w:rPr>
          <w:sz w:val="24"/>
          <w:szCs w:val="24"/>
        </w:rPr>
        <w:t xml:space="preserve">. </w:t>
      </w:r>
      <w:r w:rsidR="003E49DD">
        <w:rPr>
          <w:sz w:val="24"/>
          <w:szCs w:val="24"/>
        </w:rPr>
        <w:t>T</w:t>
      </w:r>
      <w:r w:rsidR="00BC6683">
        <w:rPr>
          <w:sz w:val="24"/>
          <w:szCs w:val="24"/>
        </w:rPr>
        <w:t xml:space="preserve">he second set went on serve for the first six games. </w:t>
      </w:r>
      <w:r w:rsidR="00025227">
        <w:rPr>
          <w:sz w:val="24"/>
          <w:szCs w:val="24"/>
        </w:rPr>
        <w:t xml:space="preserve">In the seventh game, </w:t>
      </w:r>
      <w:r w:rsidR="00C757FD">
        <w:rPr>
          <w:sz w:val="24"/>
          <w:szCs w:val="24"/>
        </w:rPr>
        <w:t xml:space="preserve">Serena won </w:t>
      </w:r>
      <w:r w:rsidR="003F2941">
        <w:rPr>
          <w:sz w:val="24"/>
          <w:szCs w:val="24"/>
        </w:rPr>
        <w:t>her</w:t>
      </w:r>
      <w:r w:rsidR="00C757FD">
        <w:rPr>
          <w:sz w:val="24"/>
          <w:szCs w:val="24"/>
        </w:rPr>
        <w:t xml:space="preserve"> first</w:t>
      </w:r>
      <w:r w:rsidR="003F2941">
        <w:rPr>
          <w:sz w:val="24"/>
          <w:szCs w:val="24"/>
        </w:rPr>
        <w:t xml:space="preserve"> service</w:t>
      </w:r>
      <w:r w:rsidR="00C757FD">
        <w:rPr>
          <w:sz w:val="24"/>
          <w:szCs w:val="24"/>
        </w:rPr>
        <w:t xml:space="preserve"> point before Kerber </w:t>
      </w:r>
      <w:r w:rsidR="002513D6">
        <w:rPr>
          <w:sz w:val="24"/>
          <w:szCs w:val="24"/>
        </w:rPr>
        <w:t>won the next two points</w:t>
      </w:r>
      <w:r w:rsidR="00B47572">
        <w:rPr>
          <w:sz w:val="24"/>
          <w:szCs w:val="24"/>
        </w:rPr>
        <w:t>.</w:t>
      </w:r>
      <w:r w:rsidR="006709CE">
        <w:rPr>
          <w:sz w:val="24"/>
          <w:szCs w:val="24"/>
        </w:rPr>
        <w:t xml:space="preserve"> </w:t>
      </w:r>
      <w:r w:rsidR="00D2069E">
        <w:rPr>
          <w:sz w:val="24"/>
          <w:szCs w:val="24"/>
        </w:rPr>
        <w:t xml:space="preserve">Serena </w:t>
      </w:r>
      <w:proofErr w:type="gramStart"/>
      <w:r w:rsidR="00DF5B9C">
        <w:rPr>
          <w:sz w:val="24"/>
          <w:szCs w:val="24"/>
        </w:rPr>
        <w:t>found</w:t>
      </w:r>
      <w:proofErr w:type="gramEnd"/>
      <w:r w:rsidR="00A35644">
        <w:rPr>
          <w:sz w:val="24"/>
          <w:szCs w:val="24"/>
        </w:rPr>
        <w:t xml:space="preserve"> </w:t>
      </w:r>
      <w:r w:rsidR="006709CE">
        <w:rPr>
          <w:sz w:val="24"/>
          <w:szCs w:val="24"/>
        </w:rPr>
        <w:t>a big first serve</w:t>
      </w:r>
      <w:r w:rsidR="002513D6">
        <w:rPr>
          <w:sz w:val="24"/>
          <w:szCs w:val="24"/>
        </w:rPr>
        <w:t>.</w:t>
      </w:r>
      <w:r w:rsidR="00B47572">
        <w:rPr>
          <w:sz w:val="24"/>
          <w:szCs w:val="24"/>
        </w:rPr>
        <w:t xml:space="preserve"> Next,</w:t>
      </w:r>
      <w:r w:rsidR="002513D6">
        <w:rPr>
          <w:sz w:val="24"/>
          <w:szCs w:val="24"/>
        </w:rPr>
        <w:t xml:space="preserve"> </w:t>
      </w:r>
      <w:r w:rsidR="006709CE">
        <w:rPr>
          <w:sz w:val="24"/>
          <w:szCs w:val="24"/>
        </w:rPr>
        <w:t xml:space="preserve">Kerber earned </w:t>
      </w:r>
      <w:r w:rsidR="00685B68">
        <w:rPr>
          <w:sz w:val="24"/>
          <w:szCs w:val="24"/>
        </w:rPr>
        <w:t>a</w:t>
      </w:r>
      <w:r w:rsidR="006709CE">
        <w:rPr>
          <w:b/>
          <w:bCs/>
          <w:sz w:val="24"/>
          <w:szCs w:val="24"/>
        </w:rPr>
        <w:t xml:space="preserve"> </w:t>
      </w:r>
      <w:r w:rsidR="006709CE">
        <w:rPr>
          <w:sz w:val="24"/>
          <w:szCs w:val="24"/>
        </w:rPr>
        <w:t>break point</w:t>
      </w:r>
      <w:r w:rsidR="007D66A7">
        <w:rPr>
          <w:sz w:val="24"/>
          <w:szCs w:val="24"/>
        </w:rPr>
        <w:t xml:space="preserve"> </w:t>
      </w:r>
      <w:r w:rsidR="00276440">
        <w:rPr>
          <w:sz w:val="24"/>
          <w:szCs w:val="24"/>
        </w:rPr>
        <w:t>when she forced</w:t>
      </w:r>
      <w:r w:rsidR="007D66A7">
        <w:rPr>
          <w:sz w:val="24"/>
          <w:szCs w:val="24"/>
        </w:rPr>
        <w:t xml:space="preserve"> a backhand error from Serena</w:t>
      </w:r>
      <w:r w:rsidR="006709CE">
        <w:rPr>
          <w:sz w:val="24"/>
          <w:szCs w:val="24"/>
        </w:rPr>
        <w:t xml:space="preserve">. </w:t>
      </w:r>
      <w:r w:rsidR="00314ED5">
        <w:rPr>
          <w:sz w:val="24"/>
          <w:szCs w:val="24"/>
        </w:rPr>
        <w:t>But</w:t>
      </w:r>
      <w:r w:rsidR="00D23B81">
        <w:rPr>
          <w:sz w:val="24"/>
          <w:szCs w:val="24"/>
        </w:rPr>
        <w:t xml:space="preserve"> instead of </w:t>
      </w:r>
      <w:r w:rsidR="007D66A7">
        <w:rPr>
          <w:sz w:val="24"/>
          <w:szCs w:val="24"/>
        </w:rPr>
        <w:t>losing</w:t>
      </w:r>
      <w:r w:rsidR="00BC41BF">
        <w:rPr>
          <w:sz w:val="24"/>
          <w:szCs w:val="24"/>
        </w:rPr>
        <w:t xml:space="preserve"> serve, </w:t>
      </w:r>
      <w:r w:rsidR="007D66A7">
        <w:rPr>
          <w:sz w:val="24"/>
          <w:szCs w:val="24"/>
        </w:rPr>
        <w:t xml:space="preserve">Serena </w:t>
      </w:r>
      <w:r w:rsidR="001A092A">
        <w:rPr>
          <w:sz w:val="24"/>
          <w:szCs w:val="24"/>
        </w:rPr>
        <w:t>struck</w:t>
      </w:r>
      <w:r w:rsidR="007D66A7">
        <w:rPr>
          <w:sz w:val="24"/>
          <w:szCs w:val="24"/>
        </w:rPr>
        <w:t xml:space="preserve"> two back-to-back aces to </w:t>
      </w:r>
      <w:r w:rsidR="006B1D1E">
        <w:rPr>
          <w:sz w:val="24"/>
          <w:szCs w:val="24"/>
        </w:rPr>
        <w:t xml:space="preserve">get to deuce and </w:t>
      </w:r>
      <w:r w:rsidR="007D66A7">
        <w:rPr>
          <w:sz w:val="24"/>
          <w:szCs w:val="24"/>
        </w:rPr>
        <w:t>advantage on her serve</w:t>
      </w:r>
      <w:r w:rsidR="00DA6AF2">
        <w:rPr>
          <w:sz w:val="24"/>
          <w:szCs w:val="24"/>
        </w:rPr>
        <w:t>, respectively</w:t>
      </w:r>
      <w:r w:rsidR="007D66A7">
        <w:rPr>
          <w:sz w:val="24"/>
          <w:szCs w:val="24"/>
        </w:rPr>
        <w:t>.</w:t>
      </w:r>
      <w:r w:rsidR="00D40791">
        <w:rPr>
          <w:sz w:val="24"/>
          <w:szCs w:val="24"/>
        </w:rPr>
        <w:t xml:space="preserve"> Then, </w:t>
      </w:r>
      <w:r w:rsidR="00605C99">
        <w:rPr>
          <w:sz w:val="24"/>
          <w:szCs w:val="24"/>
        </w:rPr>
        <w:t>she</w:t>
      </w:r>
      <w:r w:rsidR="00D40791">
        <w:rPr>
          <w:sz w:val="24"/>
          <w:szCs w:val="24"/>
        </w:rPr>
        <w:t xml:space="preserve"> forced a backhand return error from Kerber. </w:t>
      </w:r>
      <w:r w:rsidR="00FD4972">
        <w:rPr>
          <w:sz w:val="24"/>
          <w:szCs w:val="24"/>
        </w:rPr>
        <w:t>After</w:t>
      </w:r>
      <w:r w:rsidR="00A3734B">
        <w:rPr>
          <w:sz w:val="24"/>
          <w:szCs w:val="24"/>
        </w:rPr>
        <w:t xml:space="preserve"> she</w:t>
      </w:r>
      <w:r w:rsidR="008F38DD">
        <w:rPr>
          <w:sz w:val="24"/>
          <w:szCs w:val="24"/>
        </w:rPr>
        <w:t xml:space="preserve"> </w:t>
      </w:r>
      <w:r w:rsidR="0066263F">
        <w:rPr>
          <w:sz w:val="24"/>
          <w:szCs w:val="24"/>
        </w:rPr>
        <w:t>missed</w:t>
      </w:r>
      <w:r w:rsidR="008F38DD">
        <w:rPr>
          <w:sz w:val="24"/>
          <w:szCs w:val="24"/>
        </w:rPr>
        <w:t xml:space="preserve"> her </w:t>
      </w:r>
      <w:r w:rsidR="00DE2695">
        <w:rPr>
          <w:sz w:val="24"/>
          <w:szCs w:val="24"/>
        </w:rPr>
        <w:t>lone</w:t>
      </w:r>
      <w:r w:rsidR="008F38DD">
        <w:rPr>
          <w:sz w:val="24"/>
          <w:szCs w:val="24"/>
        </w:rPr>
        <w:t xml:space="preserve"> break point opportunity</w:t>
      </w:r>
      <w:r w:rsidR="004A5D12">
        <w:rPr>
          <w:sz w:val="24"/>
          <w:szCs w:val="24"/>
        </w:rPr>
        <w:t xml:space="preserve"> in the seventh game</w:t>
      </w:r>
      <w:r w:rsidR="00FD4972">
        <w:rPr>
          <w:sz w:val="24"/>
          <w:szCs w:val="24"/>
        </w:rPr>
        <w:t>, Kerber</w:t>
      </w:r>
      <w:r w:rsidR="001C06F5">
        <w:rPr>
          <w:sz w:val="24"/>
          <w:szCs w:val="24"/>
        </w:rPr>
        <w:t xml:space="preserve"> </w:t>
      </w:r>
      <w:r w:rsidR="00167930">
        <w:rPr>
          <w:sz w:val="24"/>
          <w:szCs w:val="24"/>
        </w:rPr>
        <w:t>dropped</w:t>
      </w:r>
      <w:r w:rsidR="001C06F5">
        <w:rPr>
          <w:sz w:val="24"/>
          <w:szCs w:val="24"/>
        </w:rPr>
        <w:t xml:space="preserve"> serve in the eighth game.</w:t>
      </w:r>
      <w:r w:rsidR="00FD4972">
        <w:rPr>
          <w:sz w:val="24"/>
          <w:szCs w:val="24"/>
        </w:rPr>
        <w:t xml:space="preserve"> </w:t>
      </w:r>
      <w:r w:rsidR="00F50806">
        <w:rPr>
          <w:sz w:val="24"/>
          <w:szCs w:val="24"/>
        </w:rPr>
        <w:t>Then, Serena successfully served out the match to love i</w:t>
      </w:r>
      <w:r w:rsidR="00620321">
        <w:rPr>
          <w:sz w:val="24"/>
          <w:szCs w:val="24"/>
        </w:rPr>
        <w:t>n the ninth game</w:t>
      </w:r>
      <w:r w:rsidR="00401647">
        <w:rPr>
          <w:sz w:val="24"/>
          <w:szCs w:val="24"/>
        </w:rPr>
        <w:t>.</w:t>
      </w:r>
      <w:r w:rsidR="00AB0C47">
        <w:rPr>
          <w:sz w:val="24"/>
          <w:szCs w:val="24"/>
        </w:rPr>
        <w:t xml:space="preserve"> </w:t>
      </w:r>
      <w:r w:rsidR="00520AC4">
        <w:rPr>
          <w:sz w:val="24"/>
          <w:szCs w:val="24"/>
        </w:rPr>
        <w:t xml:space="preserve">With </w:t>
      </w:r>
      <w:r w:rsidR="0068004B">
        <w:rPr>
          <w:sz w:val="24"/>
          <w:szCs w:val="24"/>
        </w:rPr>
        <w:t>her</w:t>
      </w:r>
      <w:r w:rsidR="00520AC4">
        <w:rPr>
          <w:sz w:val="24"/>
          <w:szCs w:val="24"/>
        </w:rPr>
        <w:t xml:space="preserve"> seven Wimbledon titles that </w:t>
      </w:r>
      <w:r w:rsidR="00F3413F">
        <w:rPr>
          <w:sz w:val="24"/>
          <w:szCs w:val="24"/>
        </w:rPr>
        <w:t>she</w:t>
      </w:r>
      <w:r w:rsidR="00520AC4">
        <w:rPr>
          <w:sz w:val="24"/>
          <w:szCs w:val="24"/>
        </w:rPr>
        <w:t xml:space="preserve"> won in 2002, 2003, </w:t>
      </w:r>
      <w:r w:rsidR="00A71BAF">
        <w:rPr>
          <w:sz w:val="24"/>
          <w:szCs w:val="24"/>
        </w:rPr>
        <w:t xml:space="preserve">2009, 2010, 2012, 2015, and 2016, </w:t>
      </w:r>
      <w:r w:rsidR="00F3413F">
        <w:rPr>
          <w:sz w:val="24"/>
          <w:szCs w:val="24"/>
        </w:rPr>
        <w:t>Serena</w:t>
      </w:r>
      <w:r w:rsidR="00A71BAF">
        <w:rPr>
          <w:sz w:val="24"/>
          <w:szCs w:val="24"/>
        </w:rPr>
        <w:t xml:space="preserve"> </w:t>
      </w:r>
      <w:r w:rsidR="004124AC">
        <w:rPr>
          <w:sz w:val="24"/>
          <w:szCs w:val="24"/>
        </w:rPr>
        <w:t>was</w:t>
      </w:r>
      <w:r w:rsidR="00A71BAF">
        <w:rPr>
          <w:sz w:val="24"/>
          <w:szCs w:val="24"/>
        </w:rPr>
        <w:t xml:space="preserve"> undefeated on grass</w:t>
      </w:r>
      <w:r w:rsidR="007240E5">
        <w:rPr>
          <w:sz w:val="24"/>
          <w:szCs w:val="24"/>
        </w:rPr>
        <w:t xml:space="preserve"> in each of those years</w:t>
      </w:r>
      <w:r w:rsidR="00F3413F">
        <w:rPr>
          <w:sz w:val="24"/>
          <w:szCs w:val="24"/>
        </w:rPr>
        <w:t xml:space="preserve"> with </w:t>
      </w:r>
      <w:r w:rsidR="00326D1D">
        <w:rPr>
          <w:sz w:val="24"/>
          <w:szCs w:val="24"/>
        </w:rPr>
        <w:t>49 wins</w:t>
      </w:r>
      <w:r w:rsidR="00F3413F">
        <w:rPr>
          <w:sz w:val="24"/>
          <w:szCs w:val="24"/>
        </w:rPr>
        <w:t xml:space="preserve"> and</w:t>
      </w:r>
      <w:r w:rsidR="00326D1D">
        <w:rPr>
          <w:sz w:val="24"/>
          <w:szCs w:val="24"/>
        </w:rPr>
        <w:t xml:space="preserve"> zero losses. </w:t>
      </w:r>
      <w:r w:rsidR="00517E26">
        <w:rPr>
          <w:sz w:val="24"/>
          <w:szCs w:val="24"/>
        </w:rPr>
        <w:t>She</w:t>
      </w:r>
      <w:r w:rsidR="00940420">
        <w:rPr>
          <w:sz w:val="24"/>
          <w:szCs w:val="24"/>
        </w:rPr>
        <w:t xml:space="preserve"> became </w:t>
      </w:r>
      <w:r w:rsidR="00425A87">
        <w:rPr>
          <w:sz w:val="24"/>
          <w:szCs w:val="24"/>
        </w:rPr>
        <w:t xml:space="preserve">a 22-time Grand Slam </w:t>
      </w:r>
      <w:r w:rsidR="00142645">
        <w:rPr>
          <w:sz w:val="24"/>
          <w:szCs w:val="24"/>
        </w:rPr>
        <w:t xml:space="preserve">champion </w:t>
      </w:r>
      <w:r w:rsidR="00DA537B">
        <w:rPr>
          <w:sz w:val="24"/>
          <w:szCs w:val="24"/>
        </w:rPr>
        <w:t>alongside</w:t>
      </w:r>
      <w:r w:rsidR="000921F6">
        <w:rPr>
          <w:sz w:val="24"/>
          <w:szCs w:val="24"/>
        </w:rPr>
        <w:t xml:space="preserve"> Steffi Graf (GERMANY)</w:t>
      </w:r>
      <w:r w:rsidR="00517E26">
        <w:rPr>
          <w:sz w:val="24"/>
          <w:szCs w:val="24"/>
        </w:rPr>
        <w:t xml:space="preserve"> </w:t>
      </w:r>
      <w:r w:rsidR="00517E26">
        <w:rPr>
          <w:b/>
          <w:bCs/>
          <w:sz w:val="24"/>
          <w:szCs w:val="24"/>
        </w:rPr>
        <w:t>AND</w:t>
      </w:r>
      <w:r w:rsidR="00AF5C6C">
        <w:rPr>
          <w:sz w:val="24"/>
          <w:szCs w:val="24"/>
        </w:rPr>
        <w:t xml:space="preserve"> </w:t>
      </w:r>
      <w:r w:rsidR="00A50A18">
        <w:rPr>
          <w:sz w:val="24"/>
          <w:szCs w:val="24"/>
        </w:rPr>
        <w:t xml:space="preserve">the pressure was </w:t>
      </w:r>
      <w:r w:rsidR="00A50A18">
        <w:rPr>
          <w:b/>
          <w:bCs/>
          <w:sz w:val="24"/>
          <w:szCs w:val="24"/>
        </w:rPr>
        <w:t xml:space="preserve">FINALLY </w:t>
      </w:r>
      <w:r w:rsidR="00A50A18">
        <w:rPr>
          <w:sz w:val="24"/>
          <w:szCs w:val="24"/>
        </w:rPr>
        <w:t>off</w:t>
      </w:r>
      <w:r w:rsidR="00267A3D">
        <w:rPr>
          <w:sz w:val="24"/>
          <w:szCs w:val="24"/>
        </w:rPr>
        <w:t xml:space="preserve"> </w:t>
      </w:r>
      <w:r w:rsidR="003E1820">
        <w:rPr>
          <w:sz w:val="24"/>
          <w:szCs w:val="24"/>
        </w:rPr>
        <w:t xml:space="preserve">“I learned a valuable lesson, which I thought I learned at 18. But now, I learned that I </w:t>
      </w:r>
      <w:r w:rsidR="00AA701E">
        <w:rPr>
          <w:sz w:val="24"/>
          <w:szCs w:val="24"/>
        </w:rPr>
        <w:t>cannot</w:t>
      </w:r>
      <w:r w:rsidR="003E1820">
        <w:rPr>
          <w:sz w:val="24"/>
          <w:szCs w:val="24"/>
        </w:rPr>
        <w:t xml:space="preserve"> focus on that. </w:t>
      </w:r>
      <w:r w:rsidR="00FD74EA">
        <w:rPr>
          <w:sz w:val="24"/>
          <w:szCs w:val="24"/>
        </w:rPr>
        <w:t xml:space="preserve">I </w:t>
      </w:r>
      <w:proofErr w:type="gramStart"/>
      <w:r w:rsidR="00FD74EA">
        <w:rPr>
          <w:sz w:val="24"/>
          <w:szCs w:val="24"/>
        </w:rPr>
        <w:t>have to</w:t>
      </w:r>
      <w:proofErr w:type="gramEnd"/>
      <w:r w:rsidR="00FD74EA">
        <w:rPr>
          <w:sz w:val="24"/>
          <w:szCs w:val="24"/>
        </w:rPr>
        <w:t xml:space="preserve"> do the best that I can.” Since this milestone win, </w:t>
      </w:r>
      <w:r w:rsidR="00050934">
        <w:rPr>
          <w:sz w:val="24"/>
          <w:szCs w:val="24"/>
        </w:rPr>
        <w:t xml:space="preserve">I think that </w:t>
      </w:r>
      <w:r w:rsidR="00163278">
        <w:rPr>
          <w:sz w:val="24"/>
          <w:szCs w:val="24"/>
        </w:rPr>
        <w:t>this helped her</w:t>
      </w:r>
      <w:r w:rsidR="00CC1AC2">
        <w:rPr>
          <w:sz w:val="24"/>
          <w:szCs w:val="24"/>
        </w:rPr>
        <w:t xml:space="preserve"> out </w:t>
      </w:r>
      <w:r w:rsidR="008B7765">
        <w:rPr>
          <w:b/>
          <w:bCs/>
          <w:sz w:val="24"/>
          <w:szCs w:val="24"/>
        </w:rPr>
        <w:t>BIG TIME</w:t>
      </w:r>
      <w:r w:rsidR="000A4919">
        <w:rPr>
          <w:sz w:val="24"/>
          <w:szCs w:val="24"/>
        </w:rPr>
        <w:t>,</w:t>
      </w:r>
      <w:r w:rsidR="009E7312">
        <w:rPr>
          <w:sz w:val="24"/>
          <w:szCs w:val="24"/>
        </w:rPr>
        <w:t xml:space="preserve"> as </w:t>
      </w:r>
      <w:r w:rsidR="000A4919">
        <w:rPr>
          <w:sz w:val="24"/>
          <w:szCs w:val="24"/>
        </w:rPr>
        <w:t>s</w:t>
      </w:r>
      <w:r w:rsidR="00CC1AC2">
        <w:rPr>
          <w:sz w:val="24"/>
          <w:szCs w:val="24"/>
        </w:rPr>
        <w:t xml:space="preserve">he </w:t>
      </w:r>
      <w:r w:rsidR="000C389A">
        <w:rPr>
          <w:sz w:val="24"/>
          <w:szCs w:val="24"/>
        </w:rPr>
        <w:t>was</w:t>
      </w:r>
      <w:r w:rsidR="00CC1AC2">
        <w:rPr>
          <w:sz w:val="24"/>
          <w:szCs w:val="24"/>
        </w:rPr>
        <w:t xml:space="preserve"> able</w:t>
      </w:r>
      <w:r w:rsidR="00163278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>to play</w:t>
      </w:r>
      <w:r w:rsidR="000A65FF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>more relaxed tennis, moving forward.</w:t>
      </w:r>
      <w:r w:rsidR="006549B2">
        <w:rPr>
          <w:sz w:val="24"/>
          <w:szCs w:val="24"/>
        </w:rPr>
        <w:t xml:space="preserve"> </w:t>
      </w:r>
      <w:r w:rsidR="002E6B84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 xml:space="preserve"> </w:t>
      </w:r>
    </w:p>
    <w:p w14:paraId="64AACBCD" w14:textId="77777777" w:rsidR="00AE100D" w:rsidRDefault="00AE100D" w:rsidP="004954D3">
      <w:pPr>
        <w:spacing w:after="0" w:line="240" w:lineRule="auto"/>
        <w:jc w:val="both"/>
        <w:rPr>
          <w:sz w:val="24"/>
          <w:szCs w:val="24"/>
        </w:rPr>
      </w:pPr>
    </w:p>
    <w:p w14:paraId="1410A7B9" w14:textId="0690E807" w:rsidR="00F24F38" w:rsidRPr="002A5ED9" w:rsidRDefault="00AE100D" w:rsidP="002A5ED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A5ED9">
        <w:rPr>
          <w:b/>
          <w:bCs/>
          <w:sz w:val="24"/>
          <w:szCs w:val="24"/>
        </w:rPr>
        <w:lastRenderedPageBreak/>
        <w:t xml:space="preserve">2016 </w:t>
      </w:r>
      <w:r w:rsidR="00F24F38" w:rsidRPr="002A5ED9">
        <w:rPr>
          <w:b/>
          <w:bCs/>
          <w:sz w:val="24"/>
          <w:szCs w:val="24"/>
        </w:rPr>
        <w:t>ROGERS CUP</w:t>
      </w:r>
      <w:r w:rsidR="008C6580" w:rsidRPr="002A5ED9">
        <w:rPr>
          <w:b/>
          <w:bCs/>
          <w:sz w:val="24"/>
          <w:szCs w:val="24"/>
        </w:rPr>
        <w:t xml:space="preserve"> – MEN’S SINGLES</w:t>
      </w:r>
    </w:p>
    <w:p w14:paraId="28228B62" w14:textId="15C90621" w:rsidR="00694F08" w:rsidRDefault="00BB2E2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5F1E8A">
        <w:rPr>
          <w:sz w:val="24"/>
          <w:szCs w:val="24"/>
        </w:rPr>
        <w:t>he Rogers Cup kick</w:t>
      </w:r>
      <w:r w:rsidR="00D55FB0">
        <w:rPr>
          <w:sz w:val="24"/>
          <w:szCs w:val="24"/>
        </w:rPr>
        <w:t>s</w:t>
      </w:r>
      <w:r w:rsidR="005F1E8A">
        <w:rPr>
          <w:sz w:val="24"/>
          <w:szCs w:val="24"/>
        </w:rPr>
        <w:t xml:space="preserve"> off </w:t>
      </w:r>
      <w:r w:rsidR="002F2BDC">
        <w:rPr>
          <w:sz w:val="24"/>
          <w:szCs w:val="24"/>
        </w:rPr>
        <w:t xml:space="preserve">the US Open Series </w:t>
      </w:r>
      <w:r w:rsidR="005F1E8A">
        <w:rPr>
          <w:sz w:val="24"/>
          <w:szCs w:val="24"/>
        </w:rPr>
        <w:t>in Canada</w:t>
      </w:r>
      <w:r>
        <w:rPr>
          <w:sz w:val="24"/>
          <w:szCs w:val="24"/>
        </w:rPr>
        <w:t>. T</w:t>
      </w:r>
      <w:r w:rsidR="00260B83">
        <w:rPr>
          <w:sz w:val="24"/>
          <w:szCs w:val="24"/>
        </w:rPr>
        <w:t xml:space="preserve">he men and women </w:t>
      </w:r>
      <w:r w:rsidR="00A83E14">
        <w:rPr>
          <w:sz w:val="24"/>
          <w:szCs w:val="24"/>
        </w:rPr>
        <w:t>take turns</w:t>
      </w:r>
      <w:r w:rsidR="00962D39">
        <w:rPr>
          <w:sz w:val="24"/>
          <w:szCs w:val="24"/>
        </w:rPr>
        <w:t xml:space="preserve"> </w:t>
      </w:r>
      <w:r w:rsidR="00260B83">
        <w:rPr>
          <w:sz w:val="24"/>
          <w:szCs w:val="24"/>
        </w:rPr>
        <w:t xml:space="preserve">on </w:t>
      </w:r>
      <w:r w:rsidR="00821CB0">
        <w:rPr>
          <w:sz w:val="24"/>
          <w:szCs w:val="24"/>
        </w:rPr>
        <w:t xml:space="preserve">playing in </w:t>
      </w:r>
      <w:r w:rsidR="00471D84">
        <w:rPr>
          <w:sz w:val="24"/>
          <w:szCs w:val="24"/>
        </w:rPr>
        <w:t>Montreal and Toronto</w:t>
      </w:r>
      <w:r w:rsidR="00260B83">
        <w:rPr>
          <w:sz w:val="24"/>
          <w:szCs w:val="24"/>
        </w:rPr>
        <w:t>. In 2016,</w:t>
      </w:r>
      <w:r w:rsidR="0088793B">
        <w:rPr>
          <w:sz w:val="24"/>
          <w:szCs w:val="24"/>
        </w:rPr>
        <w:t xml:space="preserve"> </w:t>
      </w:r>
      <w:r w:rsidR="00260B83">
        <w:rPr>
          <w:sz w:val="24"/>
          <w:szCs w:val="24"/>
        </w:rPr>
        <w:t>t</w:t>
      </w:r>
      <w:r w:rsidR="0088793B">
        <w:rPr>
          <w:sz w:val="24"/>
          <w:szCs w:val="24"/>
        </w:rPr>
        <w:t>he women played in Montreal, while the men played in Toronto.</w:t>
      </w:r>
      <w:r w:rsidR="00E15882">
        <w:rPr>
          <w:sz w:val="24"/>
          <w:szCs w:val="24"/>
        </w:rPr>
        <w:t xml:space="preserve"> </w:t>
      </w:r>
      <w:r w:rsidR="00404A3E">
        <w:rPr>
          <w:sz w:val="24"/>
          <w:szCs w:val="24"/>
        </w:rPr>
        <w:t xml:space="preserve">After </w:t>
      </w:r>
      <w:r w:rsidR="005F314E">
        <w:rPr>
          <w:sz w:val="24"/>
          <w:szCs w:val="24"/>
        </w:rPr>
        <w:t>her Wimbledon win</w:t>
      </w:r>
      <w:r w:rsidR="00F65542">
        <w:rPr>
          <w:sz w:val="24"/>
          <w:szCs w:val="24"/>
        </w:rPr>
        <w:t>, Serena was</w:t>
      </w:r>
      <w:r w:rsidR="00DB1589">
        <w:rPr>
          <w:sz w:val="24"/>
          <w:szCs w:val="24"/>
        </w:rPr>
        <w:t xml:space="preserve"> </w:t>
      </w:r>
      <w:r w:rsidR="00201004">
        <w:rPr>
          <w:sz w:val="24"/>
          <w:szCs w:val="24"/>
        </w:rPr>
        <w:t xml:space="preserve">scheduled to </w:t>
      </w:r>
      <w:r w:rsidR="009E024B">
        <w:rPr>
          <w:sz w:val="24"/>
          <w:szCs w:val="24"/>
        </w:rPr>
        <w:t>play</w:t>
      </w:r>
      <w:r w:rsidR="00201004">
        <w:rPr>
          <w:sz w:val="24"/>
          <w:szCs w:val="24"/>
        </w:rPr>
        <w:t xml:space="preserve"> in Montreal. </w:t>
      </w:r>
      <w:r w:rsidR="00314ED5">
        <w:rPr>
          <w:sz w:val="24"/>
          <w:szCs w:val="24"/>
        </w:rPr>
        <w:t>But</w:t>
      </w:r>
      <w:r w:rsidR="007D4EB7">
        <w:rPr>
          <w:sz w:val="24"/>
          <w:szCs w:val="24"/>
        </w:rPr>
        <w:t xml:space="preserve"> before the tournament started,</w:t>
      </w:r>
      <w:r w:rsidR="00201004">
        <w:rPr>
          <w:sz w:val="24"/>
          <w:szCs w:val="24"/>
        </w:rPr>
        <w:t xml:space="preserve"> she withdrew </w:t>
      </w:r>
      <w:r w:rsidR="009F4A7F">
        <w:rPr>
          <w:sz w:val="24"/>
          <w:szCs w:val="24"/>
        </w:rPr>
        <w:t>from the tournament</w:t>
      </w:r>
      <w:r w:rsidR="00B51609">
        <w:rPr>
          <w:sz w:val="24"/>
          <w:szCs w:val="24"/>
        </w:rPr>
        <w:t xml:space="preserve"> </w:t>
      </w:r>
      <w:r w:rsidR="00AF5C6C">
        <w:rPr>
          <w:sz w:val="24"/>
          <w:szCs w:val="24"/>
        </w:rPr>
        <w:t>due</w:t>
      </w:r>
      <w:r w:rsidR="00E14B27">
        <w:rPr>
          <w:sz w:val="24"/>
          <w:szCs w:val="24"/>
        </w:rPr>
        <w:t xml:space="preserve"> to</w:t>
      </w:r>
      <w:r w:rsidR="00B51609">
        <w:rPr>
          <w:sz w:val="24"/>
          <w:szCs w:val="24"/>
        </w:rPr>
        <w:t xml:space="preserve"> a shoulder injury</w:t>
      </w:r>
      <w:r w:rsidR="00201004">
        <w:rPr>
          <w:sz w:val="24"/>
          <w:szCs w:val="24"/>
        </w:rPr>
        <w:t xml:space="preserve">. </w:t>
      </w:r>
      <w:r w:rsidR="00A95760">
        <w:rPr>
          <w:sz w:val="24"/>
          <w:szCs w:val="24"/>
        </w:rPr>
        <w:t xml:space="preserve">At first, </w:t>
      </w:r>
      <w:r w:rsidR="00A55343">
        <w:rPr>
          <w:sz w:val="24"/>
          <w:szCs w:val="24"/>
        </w:rPr>
        <w:t xml:space="preserve">I was </w:t>
      </w:r>
      <w:r w:rsidR="005E0073">
        <w:rPr>
          <w:sz w:val="24"/>
          <w:szCs w:val="24"/>
        </w:rPr>
        <w:t>saddened</w:t>
      </w:r>
      <w:r w:rsidR="00A55343">
        <w:rPr>
          <w:sz w:val="24"/>
          <w:szCs w:val="24"/>
        </w:rPr>
        <w:t xml:space="preserve"> </w:t>
      </w:r>
      <w:r w:rsidR="00E50B1E">
        <w:rPr>
          <w:sz w:val="24"/>
          <w:szCs w:val="24"/>
        </w:rPr>
        <w:t>about her withdrawal</w:t>
      </w:r>
      <w:r w:rsidR="00A55343">
        <w:rPr>
          <w:sz w:val="24"/>
          <w:szCs w:val="24"/>
        </w:rPr>
        <w:t>. But a</w:t>
      </w:r>
      <w:r w:rsidR="0031283F">
        <w:rPr>
          <w:sz w:val="24"/>
          <w:szCs w:val="24"/>
        </w:rPr>
        <w:t xml:space="preserve">fter </w:t>
      </w:r>
      <w:r w:rsidR="003F7231">
        <w:rPr>
          <w:sz w:val="24"/>
          <w:szCs w:val="24"/>
        </w:rPr>
        <w:t xml:space="preserve">I </w:t>
      </w:r>
      <w:r w:rsidR="0031283F">
        <w:rPr>
          <w:sz w:val="24"/>
          <w:szCs w:val="24"/>
        </w:rPr>
        <w:t>watch</w:t>
      </w:r>
      <w:r w:rsidR="003F7231">
        <w:rPr>
          <w:sz w:val="24"/>
          <w:szCs w:val="24"/>
        </w:rPr>
        <w:t>ed</w:t>
      </w:r>
      <w:r w:rsidR="00324B88">
        <w:rPr>
          <w:sz w:val="24"/>
          <w:szCs w:val="24"/>
        </w:rPr>
        <w:t xml:space="preserve"> some of</w:t>
      </w:r>
      <w:r w:rsidR="0031283F">
        <w:rPr>
          <w:sz w:val="24"/>
          <w:szCs w:val="24"/>
        </w:rPr>
        <w:t xml:space="preserve"> </w:t>
      </w:r>
      <w:r w:rsidR="00C31B11">
        <w:rPr>
          <w:sz w:val="24"/>
          <w:szCs w:val="24"/>
        </w:rPr>
        <w:t>the</w:t>
      </w:r>
      <w:r w:rsidR="0031283F">
        <w:rPr>
          <w:sz w:val="24"/>
          <w:szCs w:val="24"/>
        </w:rPr>
        <w:t xml:space="preserve"> women’s matches, </w:t>
      </w:r>
      <w:r w:rsidR="00A432CC">
        <w:rPr>
          <w:sz w:val="24"/>
          <w:szCs w:val="24"/>
        </w:rPr>
        <w:t>s</w:t>
      </w:r>
      <w:r w:rsidR="00BC020A">
        <w:rPr>
          <w:sz w:val="24"/>
          <w:szCs w:val="24"/>
        </w:rPr>
        <w:t xml:space="preserve">he was </w:t>
      </w:r>
      <w:r w:rsidR="00BC020A">
        <w:rPr>
          <w:b/>
          <w:bCs/>
          <w:sz w:val="24"/>
          <w:szCs w:val="24"/>
        </w:rPr>
        <w:t>FAR AWAY</w:t>
      </w:r>
      <w:r w:rsidR="00BC020A">
        <w:rPr>
          <w:sz w:val="24"/>
          <w:szCs w:val="24"/>
        </w:rPr>
        <w:t xml:space="preserve"> from what </w:t>
      </w:r>
      <w:r w:rsidR="00E164D5">
        <w:rPr>
          <w:sz w:val="24"/>
          <w:szCs w:val="24"/>
        </w:rPr>
        <w:t>was going on</w:t>
      </w:r>
      <w:r w:rsidR="000E2B8B">
        <w:rPr>
          <w:sz w:val="24"/>
          <w:szCs w:val="24"/>
        </w:rPr>
        <w:t xml:space="preserve"> in </w:t>
      </w:r>
      <w:r w:rsidR="00E50B1E">
        <w:rPr>
          <w:sz w:val="24"/>
          <w:szCs w:val="24"/>
        </w:rPr>
        <w:t>this</w:t>
      </w:r>
      <w:r w:rsidR="000E2B8B">
        <w:rPr>
          <w:sz w:val="24"/>
          <w:szCs w:val="24"/>
        </w:rPr>
        <w:t xml:space="preserve"> tournament</w:t>
      </w:r>
      <w:r w:rsidR="00401EB3">
        <w:rPr>
          <w:sz w:val="24"/>
          <w:szCs w:val="24"/>
        </w:rPr>
        <w:t>!</w:t>
      </w:r>
      <w:r w:rsidR="00D7730F">
        <w:rPr>
          <w:sz w:val="24"/>
          <w:szCs w:val="24"/>
        </w:rPr>
        <w:t xml:space="preserve"> </w:t>
      </w:r>
      <w:r w:rsidR="00D156A9">
        <w:rPr>
          <w:sz w:val="24"/>
          <w:szCs w:val="24"/>
        </w:rPr>
        <w:t xml:space="preserve">The women’s singles draw </w:t>
      </w:r>
      <w:r w:rsidR="00BD6FF8">
        <w:rPr>
          <w:sz w:val="24"/>
          <w:szCs w:val="24"/>
        </w:rPr>
        <w:t>had</w:t>
      </w:r>
      <w:r w:rsidR="00D156A9">
        <w:rPr>
          <w:sz w:val="24"/>
          <w:szCs w:val="24"/>
        </w:rPr>
        <w:t xml:space="preserve"> umpteen breaks of serve,</w:t>
      </w:r>
      <w:r w:rsidR="004A7A4D">
        <w:rPr>
          <w:sz w:val="24"/>
          <w:szCs w:val="24"/>
        </w:rPr>
        <w:t xml:space="preserve"> </w:t>
      </w:r>
      <w:r w:rsidR="00F810E1">
        <w:rPr>
          <w:sz w:val="24"/>
          <w:szCs w:val="24"/>
        </w:rPr>
        <w:t xml:space="preserve">constant </w:t>
      </w:r>
      <w:r w:rsidR="004A7A4D">
        <w:rPr>
          <w:sz w:val="24"/>
          <w:szCs w:val="24"/>
        </w:rPr>
        <w:t xml:space="preserve">deciding third sets, </w:t>
      </w:r>
      <w:r w:rsidR="00683F4F">
        <w:rPr>
          <w:b/>
          <w:bCs/>
          <w:sz w:val="24"/>
          <w:szCs w:val="24"/>
        </w:rPr>
        <w:t>AND</w:t>
      </w:r>
      <w:r w:rsidR="004A7A4D">
        <w:rPr>
          <w:sz w:val="24"/>
          <w:szCs w:val="24"/>
        </w:rPr>
        <w:t xml:space="preserve"> </w:t>
      </w:r>
      <w:r w:rsidR="00A06CE0">
        <w:rPr>
          <w:sz w:val="24"/>
          <w:szCs w:val="24"/>
        </w:rPr>
        <w:t>persistent</w:t>
      </w:r>
      <w:r w:rsidR="004A7A4D">
        <w:rPr>
          <w:sz w:val="24"/>
          <w:szCs w:val="24"/>
        </w:rPr>
        <w:t xml:space="preserve"> rain delays! </w:t>
      </w:r>
      <w:r w:rsidR="00E57A54">
        <w:rPr>
          <w:sz w:val="24"/>
          <w:szCs w:val="24"/>
        </w:rPr>
        <w:t xml:space="preserve">In Toronto, </w:t>
      </w:r>
      <w:r w:rsidR="00033FB4">
        <w:rPr>
          <w:sz w:val="24"/>
          <w:szCs w:val="24"/>
        </w:rPr>
        <w:t xml:space="preserve">Djokovic </w:t>
      </w:r>
      <w:r w:rsidR="00820ED0">
        <w:rPr>
          <w:sz w:val="24"/>
          <w:szCs w:val="24"/>
        </w:rPr>
        <w:t>may not have played his best. But it was not his worst, either.</w:t>
      </w:r>
      <w:r w:rsidR="00453E66">
        <w:rPr>
          <w:sz w:val="24"/>
          <w:szCs w:val="24"/>
        </w:rPr>
        <w:t xml:space="preserve"> </w:t>
      </w:r>
      <w:r w:rsidR="007B1C69">
        <w:rPr>
          <w:sz w:val="24"/>
          <w:szCs w:val="24"/>
        </w:rPr>
        <w:t xml:space="preserve">He was the </w:t>
      </w:r>
      <w:r w:rsidR="00513E2C">
        <w:rPr>
          <w:b/>
          <w:bCs/>
          <w:sz w:val="24"/>
          <w:szCs w:val="24"/>
        </w:rPr>
        <w:t>ONLY</w:t>
      </w:r>
      <w:r w:rsidR="007B1C69">
        <w:rPr>
          <w:sz w:val="24"/>
          <w:szCs w:val="24"/>
        </w:rPr>
        <w:t xml:space="preserve"> player</w:t>
      </w:r>
      <w:r w:rsidR="00B802F3">
        <w:rPr>
          <w:sz w:val="24"/>
          <w:szCs w:val="24"/>
        </w:rPr>
        <w:t xml:space="preserve"> in the singles draw</w:t>
      </w:r>
      <w:r w:rsidR="007B1C69">
        <w:rPr>
          <w:sz w:val="24"/>
          <w:szCs w:val="24"/>
        </w:rPr>
        <w:t xml:space="preserve"> to have </w:t>
      </w:r>
      <w:r w:rsidR="008D4E22">
        <w:rPr>
          <w:b/>
          <w:bCs/>
          <w:sz w:val="24"/>
          <w:szCs w:val="24"/>
        </w:rPr>
        <w:t>NOT</w:t>
      </w:r>
      <w:r w:rsidR="007B1C69">
        <w:rPr>
          <w:sz w:val="24"/>
          <w:szCs w:val="24"/>
        </w:rPr>
        <w:t xml:space="preserve"> dropped</w:t>
      </w:r>
      <w:r w:rsidR="00B802F3">
        <w:rPr>
          <w:sz w:val="24"/>
          <w:szCs w:val="24"/>
        </w:rPr>
        <w:t xml:space="preserve"> a set all tournament</w:t>
      </w:r>
      <w:r w:rsidR="00694F08">
        <w:rPr>
          <w:sz w:val="24"/>
          <w:szCs w:val="24"/>
        </w:rPr>
        <w:t>:</w:t>
      </w:r>
    </w:p>
    <w:p w14:paraId="41D3F880" w14:textId="77777777" w:rsidR="00694F08" w:rsidRDefault="00694F08" w:rsidP="004954D3">
      <w:pPr>
        <w:spacing w:after="0" w:line="240" w:lineRule="auto"/>
        <w:jc w:val="both"/>
        <w:rPr>
          <w:sz w:val="24"/>
          <w:szCs w:val="24"/>
        </w:rPr>
      </w:pPr>
    </w:p>
    <w:p w14:paraId="46D1D6A6" w14:textId="706211D6" w:rsidR="00033FB4" w:rsidRDefault="00237D2F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237D2F">
        <w:rPr>
          <w:sz w:val="24"/>
          <w:szCs w:val="24"/>
        </w:rPr>
        <w:t>Gilles Müller</w:t>
      </w:r>
      <w:r>
        <w:rPr>
          <w:sz w:val="24"/>
          <w:szCs w:val="24"/>
        </w:rPr>
        <w:t xml:space="preserve"> (LUXEMBOURG): 7-5 7-6[7-3]</w:t>
      </w:r>
    </w:p>
    <w:p w14:paraId="7D5338A6" w14:textId="459ABD71" w:rsidR="002962FE" w:rsidRDefault="00A6313B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A6313B">
        <w:rPr>
          <w:sz w:val="24"/>
          <w:szCs w:val="24"/>
        </w:rPr>
        <w:t>Radek Štěpánek</w:t>
      </w:r>
      <w:r>
        <w:rPr>
          <w:sz w:val="24"/>
          <w:szCs w:val="24"/>
        </w:rPr>
        <w:t xml:space="preserve"> (CZECH REPUBLIC): </w:t>
      </w:r>
      <w:r w:rsidR="00CE6E13">
        <w:rPr>
          <w:sz w:val="24"/>
          <w:szCs w:val="24"/>
        </w:rPr>
        <w:t>6-</w:t>
      </w:r>
      <w:r w:rsidR="00302688">
        <w:rPr>
          <w:sz w:val="24"/>
          <w:szCs w:val="24"/>
        </w:rPr>
        <w:t>2 6-4</w:t>
      </w:r>
    </w:p>
    <w:p w14:paraId="6FC8D05B" w14:textId="7197DD55" w:rsidR="000A4EDE" w:rsidRDefault="00D7267E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D7267E">
        <w:rPr>
          <w:sz w:val="24"/>
          <w:szCs w:val="24"/>
        </w:rPr>
        <w:t>Tomáš Berdych</w:t>
      </w:r>
      <w:r>
        <w:rPr>
          <w:sz w:val="24"/>
          <w:szCs w:val="24"/>
        </w:rPr>
        <w:t xml:space="preserve"> (CZECH REPUBLIC): </w:t>
      </w:r>
      <w:r w:rsidR="000132FB">
        <w:rPr>
          <w:sz w:val="24"/>
          <w:szCs w:val="24"/>
        </w:rPr>
        <w:t>7-6[8-6] 6-4</w:t>
      </w:r>
    </w:p>
    <w:p w14:paraId="5B21F876" w14:textId="4FD229FD" w:rsidR="00435883" w:rsidRDefault="00001259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001259">
        <w:rPr>
          <w:sz w:val="24"/>
          <w:szCs w:val="24"/>
        </w:rPr>
        <w:t>Gaël Monfils</w:t>
      </w:r>
      <w:r>
        <w:rPr>
          <w:sz w:val="24"/>
          <w:szCs w:val="24"/>
        </w:rPr>
        <w:t xml:space="preserve"> (FRANCE): 6-3 6-2</w:t>
      </w:r>
    </w:p>
    <w:p w14:paraId="12C3E202" w14:textId="153F3119" w:rsidR="00BB3280" w:rsidRPr="00BB3280" w:rsidRDefault="006B6C85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Kei Nishikori (JAPAN): </w:t>
      </w:r>
      <w:r w:rsidR="00AC2666">
        <w:rPr>
          <w:sz w:val="24"/>
          <w:szCs w:val="24"/>
        </w:rPr>
        <w:t>6-3 7-5</w:t>
      </w:r>
    </w:p>
    <w:p w14:paraId="569915DC" w14:textId="77777777" w:rsidR="00BB3280" w:rsidRDefault="00BB3280" w:rsidP="004954D3">
      <w:pPr>
        <w:spacing w:after="0" w:line="240" w:lineRule="auto"/>
        <w:jc w:val="both"/>
        <w:rPr>
          <w:sz w:val="24"/>
          <w:szCs w:val="24"/>
        </w:rPr>
      </w:pPr>
    </w:p>
    <w:p w14:paraId="79B38AEF" w14:textId="28A8DA15" w:rsidR="00D5117D" w:rsidRPr="00D05054" w:rsidRDefault="000814FC" w:rsidP="008C3214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</w:t>
      </w:r>
      <w:r w:rsidR="00E22735">
        <w:rPr>
          <w:sz w:val="24"/>
          <w:szCs w:val="24"/>
        </w:rPr>
        <w:t>chose</w:t>
      </w:r>
      <w:r>
        <w:rPr>
          <w:sz w:val="24"/>
          <w:szCs w:val="24"/>
        </w:rPr>
        <w:t xml:space="preserve"> to focus </w:t>
      </w:r>
      <w:r w:rsidR="00BA428E">
        <w:rPr>
          <w:sz w:val="24"/>
          <w:szCs w:val="24"/>
        </w:rPr>
        <w:t>on</w:t>
      </w:r>
      <w:r>
        <w:rPr>
          <w:sz w:val="24"/>
          <w:szCs w:val="24"/>
        </w:rPr>
        <w:t xml:space="preserve"> the first</w:t>
      </w:r>
      <w:r w:rsidR="00BA428E">
        <w:rPr>
          <w:sz w:val="24"/>
          <w:szCs w:val="24"/>
        </w:rPr>
        <w:t xml:space="preserve"> set</w:t>
      </w:r>
      <w:r>
        <w:rPr>
          <w:sz w:val="24"/>
          <w:szCs w:val="24"/>
        </w:rPr>
        <w:t xml:space="preserve"> of </w:t>
      </w:r>
      <w:r w:rsidR="00D07BBD">
        <w:rPr>
          <w:sz w:val="24"/>
          <w:szCs w:val="24"/>
        </w:rPr>
        <w:t xml:space="preserve">Djokovic’s </w:t>
      </w:r>
      <w:r w:rsidR="001A0C79">
        <w:rPr>
          <w:sz w:val="24"/>
          <w:szCs w:val="24"/>
        </w:rPr>
        <w:t>open</w:t>
      </w:r>
      <w:r w:rsidR="00522404">
        <w:rPr>
          <w:sz w:val="24"/>
          <w:szCs w:val="24"/>
        </w:rPr>
        <w:t>ing match</w:t>
      </w:r>
      <w:r w:rsidR="00582D31">
        <w:rPr>
          <w:sz w:val="24"/>
          <w:szCs w:val="24"/>
        </w:rPr>
        <w:t xml:space="preserve"> </w:t>
      </w:r>
      <w:r w:rsidR="00953480">
        <w:rPr>
          <w:sz w:val="24"/>
          <w:szCs w:val="24"/>
        </w:rPr>
        <w:t xml:space="preserve">against </w:t>
      </w:r>
      <w:r w:rsidR="00953480" w:rsidRPr="00237D2F">
        <w:rPr>
          <w:sz w:val="24"/>
          <w:szCs w:val="24"/>
        </w:rPr>
        <w:t>Müller</w:t>
      </w:r>
      <w:r w:rsidR="00BA428E">
        <w:rPr>
          <w:sz w:val="24"/>
          <w:szCs w:val="24"/>
        </w:rPr>
        <w:t xml:space="preserve">. </w:t>
      </w:r>
      <w:r w:rsidR="006E209F">
        <w:rPr>
          <w:sz w:val="24"/>
          <w:szCs w:val="24"/>
        </w:rPr>
        <w:t>In this match,</w:t>
      </w:r>
      <w:r w:rsidR="006F2C93">
        <w:rPr>
          <w:sz w:val="24"/>
          <w:szCs w:val="24"/>
        </w:rPr>
        <w:t xml:space="preserve"> </w:t>
      </w:r>
      <w:r w:rsidR="00C405E6">
        <w:rPr>
          <w:sz w:val="24"/>
          <w:szCs w:val="24"/>
        </w:rPr>
        <w:t>Djokovic</w:t>
      </w:r>
      <w:r w:rsidR="00953480">
        <w:rPr>
          <w:sz w:val="24"/>
          <w:szCs w:val="24"/>
        </w:rPr>
        <w:t xml:space="preserve"> </w:t>
      </w:r>
      <w:r w:rsidR="00A538CF">
        <w:rPr>
          <w:sz w:val="24"/>
          <w:szCs w:val="24"/>
        </w:rPr>
        <w:t>received</w:t>
      </w:r>
      <w:r w:rsidR="00285977">
        <w:rPr>
          <w:sz w:val="24"/>
          <w:szCs w:val="24"/>
        </w:rPr>
        <w:t xml:space="preserve"> </w:t>
      </w:r>
      <w:r w:rsidR="00953480">
        <w:rPr>
          <w:sz w:val="24"/>
          <w:szCs w:val="24"/>
        </w:rPr>
        <w:t xml:space="preserve">serve. </w:t>
      </w:r>
      <w:r w:rsidR="00682195">
        <w:rPr>
          <w:sz w:val="24"/>
          <w:szCs w:val="24"/>
        </w:rPr>
        <w:t xml:space="preserve">In the first set, </w:t>
      </w:r>
      <w:r w:rsidR="007028FD">
        <w:rPr>
          <w:sz w:val="24"/>
          <w:szCs w:val="24"/>
        </w:rPr>
        <w:t>both players traded service holds for</w:t>
      </w:r>
      <w:r w:rsidR="0062698F">
        <w:rPr>
          <w:sz w:val="24"/>
          <w:szCs w:val="24"/>
        </w:rPr>
        <w:t xml:space="preserve"> the first</w:t>
      </w:r>
      <w:r w:rsidR="007028FD">
        <w:rPr>
          <w:sz w:val="24"/>
          <w:szCs w:val="24"/>
        </w:rPr>
        <w:t xml:space="preserve"> 10 games</w:t>
      </w:r>
      <w:r w:rsidR="00920EA8">
        <w:rPr>
          <w:sz w:val="24"/>
          <w:szCs w:val="24"/>
        </w:rPr>
        <w:t xml:space="preserve">. </w:t>
      </w:r>
      <w:r w:rsidR="004B0B2F">
        <w:rPr>
          <w:sz w:val="24"/>
          <w:szCs w:val="24"/>
        </w:rPr>
        <w:t>In the 11</w:t>
      </w:r>
      <w:r w:rsidR="004B0B2F" w:rsidRPr="004B0B2F">
        <w:rPr>
          <w:sz w:val="24"/>
          <w:szCs w:val="24"/>
          <w:vertAlign w:val="superscript"/>
        </w:rPr>
        <w:t>th</w:t>
      </w:r>
      <w:r w:rsidR="004B0B2F">
        <w:rPr>
          <w:sz w:val="24"/>
          <w:szCs w:val="24"/>
        </w:rPr>
        <w:t xml:space="preserve"> game, </w:t>
      </w:r>
      <w:r w:rsidR="00887EEC" w:rsidRPr="00237D2F">
        <w:rPr>
          <w:sz w:val="24"/>
          <w:szCs w:val="24"/>
        </w:rPr>
        <w:t>Müller</w:t>
      </w:r>
      <w:r w:rsidR="007A347E">
        <w:rPr>
          <w:sz w:val="24"/>
          <w:szCs w:val="24"/>
        </w:rPr>
        <w:t xml:space="preserve"> lost </w:t>
      </w:r>
      <w:r w:rsidR="00D61239">
        <w:rPr>
          <w:sz w:val="24"/>
          <w:szCs w:val="24"/>
        </w:rPr>
        <w:t>his first service point</w:t>
      </w:r>
      <w:r w:rsidR="00820143">
        <w:rPr>
          <w:sz w:val="24"/>
          <w:szCs w:val="24"/>
        </w:rPr>
        <w:t xml:space="preserve"> before</w:t>
      </w:r>
      <w:r w:rsidR="0028521C">
        <w:rPr>
          <w:sz w:val="24"/>
          <w:szCs w:val="24"/>
        </w:rPr>
        <w:t xml:space="preserve"> he won the next two points</w:t>
      </w:r>
      <w:r w:rsidR="00C6645F">
        <w:rPr>
          <w:sz w:val="24"/>
          <w:szCs w:val="24"/>
        </w:rPr>
        <w:t xml:space="preserve">. </w:t>
      </w:r>
      <w:r w:rsidR="00A4561F">
        <w:rPr>
          <w:sz w:val="24"/>
          <w:szCs w:val="24"/>
        </w:rPr>
        <w:t>But</w:t>
      </w:r>
      <w:r w:rsidR="00820143">
        <w:rPr>
          <w:sz w:val="24"/>
          <w:szCs w:val="24"/>
        </w:rPr>
        <w:t xml:space="preserve"> </w:t>
      </w:r>
      <w:r w:rsidR="00887EEC">
        <w:rPr>
          <w:sz w:val="24"/>
          <w:szCs w:val="24"/>
        </w:rPr>
        <w:t xml:space="preserve">Djokovic </w:t>
      </w:r>
      <w:r w:rsidR="000C264D">
        <w:rPr>
          <w:sz w:val="24"/>
          <w:szCs w:val="24"/>
        </w:rPr>
        <w:t>won</w:t>
      </w:r>
      <w:r w:rsidR="00DD326F">
        <w:rPr>
          <w:sz w:val="24"/>
          <w:szCs w:val="24"/>
        </w:rPr>
        <w:t xml:space="preserve"> the next</w:t>
      </w:r>
      <w:r w:rsidR="00E94AAD">
        <w:rPr>
          <w:sz w:val="24"/>
          <w:szCs w:val="24"/>
        </w:rPr>
        <w:t xml:space="preserve"> three</w:t>
      </w:r>
      <w:r w:rsidR="00C62CEE">
        <w:rPr>
          <w:sz w:val="24"/>
          <w:szCs w:val="24"/>
        </w:rPr>
        <w:t xml:space="preserve"> </w:t>
      </w:r>
      <w:r w:rsidR="00E94AAD">
        <w:rPr>
          <w:sz w:val="24"/>
          <w:szCs w:val="24"/>
        </w:rPr>
        <w:t xml:space="preserve">points </w:t>
      </w:r>
      <w:r w:rsidR="00F9105D">
        <w:rPr>
          <w:sz w:val="24"/>
          <w:szCs w:val="24"/>
        </w:rPr>
        <w:t>to</w:t>
      </w:r>
      <w:r w:rsidR="00874C63">
        <w:rPr>
          <w:sz w:val="24"/>
          <w:szCs w:val="24"/>
        </w:rPr>
        <w:t xml:space="preserve"> break </w:t>
      </w:r>
      <w:r w:rsidR="00724284" w:rsidRPr="00237D2F">
        <w:rPr>
          <w:sz w:val="24"/>
          <w:szCs w:val="24"/>
        </w:rPr>
        <w:t>Müller</w:t>
      </w:r>
      <w:r w:rsidR="00F72AB0">
        <w:rPr>
          <w:sz w:val="24"/>
          <w:szCs w:val="24"/>
        </w:rPr>
        <w:t xml:space="preserve">. </w:t>
      </w:r>
      <w:r w:rsidR="00164918">
        <w:rPr>
          <w:sz w:val="24"/>
          <w:szCs w:val="24"/>
        </w:rPr>
        <w:t xml:space="preserve">Then, </w:t>
      </w:r>
      <w:r w:rsidR="007F10FC">
        <w:rPr>
          <w:sz w:val="24"/>
          <w:szCs w:val="24"/>
        </w:rPr>
        <w:t xml:space="preserve">Djokovic </w:t>
      </w:r>
      <w:r w:rsidR="00FD06A3">
        <w:rPr>
          <w:sz w:val="24"/>
          <w:szCs w:val="24"/>
        </w:rPr>
        <w:t>effectively</w:t>
      </w:r>
      <w:r w:rsidR="00164918">
        <w:rPr>
          <w:sz w:val="24"/>
          <w:szCs w:val="24"/>
        </w:rPr>
        <w:t xml:space="preserve"> served out the first set</w:t>
      </w:r>
      <w:r w:rsidR="00AF5A04">
        <w:rPr>
          <w:sz w:val="24"/>
          <w:szCs w:val="24"/>
        </w:rPr>
        <w:t xml:space="preserve"> </w:t>
      </w:r>
      <w:r w:rsidR="00A06CE0">
        <w:rPr>
          <w:sz w:val="24"/>
          <w:szCs w:val="24"/>
        </w:rPr>
        <w:t>in the 12</w:t>
      </w:r>
      <w:r w:rsidR="00A06CE0" w:rsidRPr="00A06CE0">
        <w:rPr>
          <w:sz w:val="24"/>
          <w:szCs w:val="24"/>
          <w:vertAlign w:val="superscript"/>
        </w:rPr>
        <w:t>th</w:t>
      </w:r>
      <w:r w:rsidR="00A06CE0">
        <w:rPr>
          <w:sz w:val="24"/>
          <w:szCs w:val="24"/>
        </w:rPr>
        <w:t xml:space="preserve"> game </w:t>
      </w:r>
      <w:r w:rsidR="00AF5A04">
        <w:rPr>
          <w:sz w:val="24"/>
          <w:szCs w:val="24"/>
        </w:rPr>
        <w:t>without facing a break point</w:t>
      </w:r>
      <w:r w:rsidR="00164918">
        <w:rPr>
          <w:sz w:val="24"/>
          <w:szCs w:val="24"/>
        </w:rPr>
        <w:t>.</w:t>
      </w:r>
      <w:r w:rsidR="00A37F96">
        <w:rPr>
          <w:sz w:val="24"/>
          <w:szCs w:val="24"/>
        </w:rPr>
        <w:t xml:space="preserve"> </w:t>
      </w:r>
      <w:r w:rsidR="00332E9F">
        <w:rPr>
          <w:sz w:val="24"/>
          <w:szCs w:val="24"/>
        </w:rPr>
        <w:t>Serena</w:t>
      </w:r>
      <w:r w:rsidR="00941127">
        <w:rPr>
          <w:sz w:val="24"/>
          <w:szCs w:val="24"/>
        </w:rPr>
        <w:t xml:space="preserve"> </w:t>
      </w:r>
      <w:r w:rsidR="004B5B8B">
        <w:rPr>
          <w:b/>
          <w:bCs/>
          <w:sz w:val="24"/>
          <w:szCs w:val="24"/>
        </w:rPr>
        <w:t xml:space="preserve">ALSO </w:t>
      </w:r>
      <w:r w:rsidR="00B523A6">
        <w:rPr>
          <w:sz w:val="24"/>
          <w:szCs w:val="24"/>
        </w:rPr>
        <w:t xml:space="preserve">won the first set against </w:t>
      </w:r>
      <w:r w:rsidR="00922193">
        <w:rPr>
          <w:sz w:val="24"/>
          <w:szCs w:val="24"/>
        </w:rPr>
        <w:t>Li in her 2010 Wimbledon quarterfinal match in th</w:t>
      </w:r>
      <w:r w:rsidR="004C5C79">
        <w:rPr>
          <w:sz w:val="24"/>
          <w:szCs w:val="24"/>
        </w:rPr>
        <w:t>is</w:t>
      </w:r>
      <w:r w:rsidR="00922193">
        <w:rPr>
          <w:sz w:val="24"/>
          <w:szCs w:val="24"/>
        </w:rPr>
        <w:t xml:space="preserve"> </w:t>
      </w:r>
      <w:r w:rsidR="00922193">
        <w:rPr>
          <w:b/>
          <w:bCs/>
          <w:sz w:val="24"/>
          <w:szCs w:val="24"/>
        </w:rPr>
        <w:t xml:space="preserve">SAME EXACT </w:t>
      </w:r>
      <w:r w:rsidR="00922193">
        <w:rPr>
          <w:sz w:val="24"/>
          <w:szCs w:val="24"/>
        </w:rPr>
        <w:t>fashion.</w:t>
      </w:r>
      <w:r w:rsidR="00695754">
        <w:rPr>
          <w:sz w:val="24"/>
          <w:szCs w:val="24"/>
        </w:rPr>
        <w:t xml:space="preserve"> </w:t>
      </w:r>
      <w:r w:rsidR="000127ED">
        <w:rPr>
          <w:sz w:val="24"/>
          <w:szCs w:val="24"/>
        </w:rPr>
        <w:t>But</w:t>
      </w:r>
      <w:r w:rsidR="00695754">
        <w:rPr>
          <w:sz w:val="24"/>
          <w:szCs w:val="24"/>
        </w:rPr>
        <w:t xml:space="preserve"> t</w:t>
      </w:r>
      <w:r w:rsidR="00D266DC">
        <w:rPr>
          <w:sz w:val="24"/>
          <w:szCs w:val="24"/>
        </w:rPr>
        <w:t>he difference</w:t>
      </w:r>
      <w:r w:rsidR="0035459F">
        <w:rPr>
          <w:sz w:val="24"/>
          <w:szCs w:val="24"/>
        </w:rPr>
        <w:t>s</w:t>
      </w:r>
      <w:r w:rsidR="00D266DC">
        <w:rPr>
          <w:sz w:val="24"/>
          <w:szCs w:val="24"/>
        </w:rPr>
        <w:t xml:space="preserve"> </w:t>
      </w:r>
      <w:r w:rsidR="0035459F">
        <w:rPr>
          <w:sz w:val="24"/>
          <w:szCs w:val="24"/>
        </w:rPr>
        <w:t>were</w:t>
      </w:r>
      <w:r w:rsidR="00D266DC">
        <w:rPr>
          <w:sz w:val="24"/>
          <w:szCs w:val="24"/>
        </w:rPr>
        <w:t xml:space="preserve"> how </w:t>
      </w:r>
      <w:r w:rsidR="0008094F">
        <w:rPr>
          <w:sz w:val="24"/>
          <w:szCs w:val="24"/>
        </w:rPr>
        <w:t>each player</w:t>
      </w:r>
      <w:r w:rsidR="00D266DC">
        <w:rPr>
          <w:sz w:val="24"/>
          <w:szCs w:val="24"/>
        </w:rPr>
        <w:t xml:space="preserve"> broke serve in the 11</w:t>
      </w:r>
      <w:r w:rsidR="00D266DC" w:rsidRPr="00D266DC">
        <w:rPr>
          <w:sz w:val="24"/>
          <w:szCs w:val="24"/>
          <w:vertAlign w:val="superscript"/>
        </w:rPr>
        <w:t>th</w:t>
      </w:r>
      <w:r w:rsidR="00D266DC">
        <w:rPr>
          <w:sz w:val="24"/>
          <w:szCs w:val="24"/>
        </w:rPr>
        <w:t xml:space="preserve"> game</w:t>
      </w:r>
      <w:r w:rsidR="001C0D32">
        <w:rPr>
          <w:sz w:val="24"/>
          <w:szCs w:val="24"/>
        </w:rPr>
        <w:t xml:space="preserve"> and </w:t>
      </w:r>
      <w:r w:rsidR="000B7F1E">
        <w:rPr>
          <w:sz w:val="24"/>
          <w:szCs w:val="24"/>
        </w:rPr>
        <w:t>successfully</w:t>
      </w:r>
      <w:r w:rsidR="001C0D32">
        <w:rPr>
          <w:sz w:val="24"/>
          <w:szCs w:val="24"/>
        </w:rPr>
        <w:t xml:space="preserve"> served out the set in the 12</w:t>
      </w:r>
      <w:r w:rsidR="001C0D32" w:rsidRPr="001C0D32">
        <w:rPr>
          <w:sz w:val="24"/>
          <w:szCs w:val="24"/>
          <w:vertAlign w:val="superscript"/>
        </w:rPr>
        <w:t>th</w:t>
      </w:r>
      <w:r w:rsidR="001C0D32">
        <w:rPr>
          <w:sz w:val="24"/>
          <w:szCs w:val="24"/>
        </w:rPr>
        <w:t xml:space="preserve"> game</w:t>
      </w:r>
      <w:r w:rsidR="00D266DC">
        <w:rPr>
          <w:sz w:val="24"/>
          <w:szCs w:val="24"/>
        </w:rPr>
        <w:t xml:space="preserve">. </w:t>
      </w:r>
    </w:p>
    <w:p w14:paraId="79A44F9F" w14:textId="77777777" w:rsidR="007710DB" w:rsidRDefault="007710DB" w:rsidP="004954D3">
      <w:pPr>
        <w:spacing w:after="0" w:line="240" w:lineRule="auto"/>
        <w:jc w:val="both"/>
        <w:rPr>
          <w:sz w:val="24"/>
          <w:szCs w:val="24"/>
        </w:rPr>
      </w:pPr>
    </w:p>
    <w:p w14:paraId="374999A7" w14:textId="57CB589B" w:rsidR="00B85C97" w:rsidRPr="00035937" w:rsidRDefault="00B85C97" w:rsidP="002F400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035937">
        <w:rPr>
          <w:b/>
          <w:bCs/>
          <w:sz w:val="24"/>
          <w:szCs w:val="24"/>
        </w:rPr>
        <w:t xml:space="preserve">2016 US OPEN </w:t>
      </w:r>
      <w:r w:rsidR="002F387D" w:rsidRPr="00035937">
        <w:rPr>
          <w:b/>
          <w:bCs/>
          <w:sz w:val="24"/>
          <w:szCs w:val="24"/>
        </w:rPr>
        <w:t>– WOMEN’S SINGLES</w:t>
      </w:r>
    </w:p>
    <w:p w14:paraId="367A1AFF" w14:textId="15A7900E" w:rsidR="007124CD" w:rsidRPr="00014099" w:rsidRDefault="008665A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the 2015 US Open, Serena lost </w:t>
      </w:r>
      <w:r w:rsidR="005608F3">
        <w:rPr>
          <w:sz w:val="24"/>
          <w:szCs w:val="24"/>
        </w:rPr>
        <w:t xml:space="preserve">a three-set </w:t>
      </w:r>
      <w:r w:rsidR="00910418">
        <w:rPr>
          <w:sz w:val="24"/>
          <w:szCs w:val="24"/>
        </w:rPr>
        <w:t>semifinal to Roberta Vinci (ITALY)</w:t>
      </w:r>
      <w:r w:rsidR="000218CE">
        <w:rPr>
          <w:sz w:val="24"/>
          <w:szCs w:val="24"/>
        </w:rPr>
        <w:t xml:space="preserve">. During that time, was trying </w:t>
      </w:r>
      <w:r w:rsidR="009316A6">
        <w:rPr>
          <w:sz w:val="24"/>
          <w:szCs w:val="24"/>
        </w:rPr>
        <w:t xml:space="preserve">to win all four Grand Slams in </w:t>
      </w:r>
      <w:r w:rsidR="00563474">
        <w:rPr>
          <w:sz w:val="24"/>
          <w:szCs w:val="24"/>
        </w:rPr>
        <w:t>one</w:t>
      </w:r>
      <w:r w:rsidR="00FD06A3">
        <w:rPr>
          <w:sz w:val="24"/>
          <w:szCs w:val="24"/>
        </w:rPr>
        <w:t xml:space="preserve"> year</w:t>
      </w:r>
      <w:r w:rsidR="00704B46">
        <w:rPr>
          <w:sz w:val="24"/>
          <w:szCs w:val="24"/>
        </w:rPr>
        <w:t xml:space="preserve">. </w:t>
      </w:r>
      <w:r w:rsidR="00BB7882">
        <w:rPr>
          <w:sz w:val="24"/>
          <w:szCs w:val="24"/>
        </w:rPr>
        <w:t xml:space="preserve">Vinci’s upset win over Serena was </w:t>
      </w:r>
      <w:r w:rsidR="00C717F1">
        <w:rPr>
          <w:sz w:val="24"/>
          <w:szCs w:val="24"/>
        </w:rPr>
        <w:t xml:space="preserve">considered </w:t>
      </w:r>
      <w:r w:rsidR="00BB7882">
        <w:rPr>
          <w:sz w:val="24"/>
          <w:szCs w:val="24"/>
        </w:rPr>
        <w:t xml:space="preserve">the </w:t>
      </w:r>
      <w:r w:rsidR="00951806">
        <w:rPr>
          <w:sz w:val="24"/>
          <w:szCs w:val="24"/>
        </w:rPr>
        <w:t>biggest</w:t>
      </w:r>
      <w:r w:rsidR="00BB7882">
        <w:rPr>
          <w:sz w:val="24"/>
          <w:szCs w:val="24"/>
        </w:rPr>
        <w:t xml:space="preserve"> upset of all times. </w:t>
      </w:r>
      <w:r w:rsidR="00F86B16">
        <w:rPr>
          <w:sz w:val="24"/>
          <w:szCs w:val="24"/>
        </w:rPr>
        <w:t>But</w:t>
      </w:r>
      <w:r w:rsidR="00BB7882">
        <w:rPr>
          <w:sz w:val="24"/>
          <w:szCs w:val="24"/>
        </w:rPr>
        <w:t xml:space="preserve"> </w:t>
      </w:r>
      <w:r w:rsidR="001232BB">
        <w:rPr>
          <w:b/>
          <w:bCs/>
          <w:sz w:val="24"/>
          <w:szCs w:val="24"/>
        </w:rPr>
        <w:t>AFTER</w:t>
      </w:r>
      <w:r w:rsidR="00FE606B">
        <w:rPr>
          <w:sz w:val="24"/>
          <w:szCs w:val="24"/>
        </w:rPr>
        <w:t xml:space="preserve"> Serena</w:t>
      </w:r>
      <w:r w:rsidR="00C868D1">
        <w:rPr>
          <w:sz w:val="24"/>
          <w:szCs w:val="24"/>
        </w:rPr>
        <w:t xml:space="preserve">’s </w:t>
      </w:r>
      <w:r w:rsidR="00F51AED">
        <w:rPr>
          <w:sz w:val="24"/>
          <w:szCs w:val="24"/>
        </w:rPr>
        <w:t>2016 Wimbledon</w:t>
      </w:r>
      <w:r w:rsidR="00590643">
        <w:rPr>
          <w:sz w:val="24"/>
          <w:szCs w:val="24"/>
        </w:rPr>
        <w:t xml:space="preserve"> win</w:t>
      </w:r>
      <w:r w:rsidR="00074007">
        <w:rPr>
          <w:sz w:val="24"/>
          <w:szCs w:val="24"/>
        </w:rPr>
        <w:t xml:space="preserve">, </w:t>
      </w:r>
      <w:r w:rsidR="00B97DEF">
        <w:rPr>
          <w:sz w:val="24"/>
          <w:szCs w:val="24"/>
        </w:rPr>
        <w:t>I have</w:t>
      </w:r>
      <w:r w:rsidR="00D17B98">
        <w:rPr>
          <w:sz w:val="24"/>
          <w:szCs w:val="24"/>
        </w:rPr>
        <w:t xml:space="preserve"> </w:t>
      </w:r>
      <w:r w:rsidR="003710B4">
        <w:rPr>
          <w:sz w:val="24"/>
          <w:szCs w:val="24"/>
        </w:rPr>
        <w:t>seen</w:t>
      </w:r>
      <w:r w:rsidR="00D17B98">
        <w:rPr>
          <w:sz w:val="24"/>
          <w:szCs w:val="24"/>
        </w:rPr>
        <w:t xml:space="preserve"> </w:t>
      </w:r>
      <w:r w:rsidR="00C47FCC">
        <w:rPr>
          <w:b/>
          <w:bCs/>
          <w:sz w:val="24"/>
          <w:szCs w:val="24"/>
        </w:rPr>
        <w:t>BIGGER</w:t>
      </w:r>
      <w:r w:rsidR="00D17B98">
        <w:rPr>
          <w:sz w:val="24"/>
          <w:szCs w:val="24"/>
        </w:rPr>
        <w:t xml:space="preserve"> </w:t>
      </w:r>
      <w:r w:rsidR="00F21363">
        <w:rPr>
          <w:sz w:val="24"/>
          <w:szCs w:val="24"/>
        </w:rPr>
        <w:t>upsets</w:t>
      </w:r>
      <w:r w:rsidR="00D17B98">
        <w:rPr>
          <w:sz w:val="24"/>
          <w:szCs w:val="24"/>
        </w:rPr>
        <w:t xml:space="preserve"> </w:t>
      </w:r>
      <w:r w:rsidR="00FC1B3B">
        <w:rPr>
          <w:sz w:val="24"/>
          <w:szCs w:val="24"/>
        </w:rPr>
        <w:t xml:space="preserve">at </w:t>
      </w:r>
      <w:r w:rsidR="00D17B98">
        <w:rPr>
          <w:sz w:val="24"/>
          <w:szCs w:val="24"/>
        </w:rPr>
        <w:t>the Grand Slam</w:t>
      </w:r>
      <w:r w:rsidR="00D1786C">
        <w:rPr>
          <w:sz w:val="24"/>
          <w:szCs w:val="24"/>
        </w:rPr>
        <w:t xml:space="preserve">s </w:t>
      </w:r>
      <w:r w:rsidR="001234E2">
        <w:rPr>
          <w:sz w:val="24"/>
          <w:szCs w:val="24"/>
        </w:rPr>
        <w:t xml:space="preserve">to </w:t>
      </w:r>
      <w:r w:rsidR="00A52BD2">
        <w:rPr>
          <w:sz w:val="24"/>
          <w:szCs w:val="24"/>
        </w:rPr>
        <w:t xml:space="preserve">the current </w:t>
      </w:r>
      <w:r w:rsidR="004075E5">
        <w:rPr>
          <w:sz w:val="24"/>
          <w:szCs w:val="24"/>
        </w:rPr>
        <w:t>top 10</w:t>
      </w:r>
      <w:r w:rsidR="00A52BD2">
        <w:rPr>
          <w:sz w:val="24"/>
          <w:szCs w:val="24"/>
        </w:rPr>
        <w:t xml:space="preserve"> women’s</w:t>
      </w:r>
      <w:r w:rsidR="004075E5">
        <w:rPr>
          <w:sz w:val="24"/>
          <w:szCs w:val="24"/>
        </w:rPr>
        <w:t xml:space="preserve"> </w:t>
      </w:r>
      <w:r w:rsidR="001234E2">
        <w:rPr>
          <w:sz w:val="24"/>
          <w:szCs w:val="24"/>
        </w:rPr>
        <w:t xml:space="preserve">players </w:t>
      </w:r>
      <w:r w:rsidR="001234E2">
        <w:rPr>
          <w:b/>
          <w:bCs/>
          <w:sz w:val="24"/>
          <w:szCs w:val="24"/>
        </w:rPr>
        <w:t xml:space="preserve">NOT </w:t>
      </w:r>
      <w:r w:rsidR="001234E2">
        <w:rPr>
          <w:sz w:val="24"/>
          <w:szCs w:val="24"/>
        </w:rPr>
        <w:t>named Serena</w:t>
      </w:r>
      <w:r w:rsidR="00D17B98">
        <w:rPr>
          <w:sz w:val="24"/>
          <w:szCs w:val="24"/>
        </w:rPr>
        <w:t>!</w:t>
      </w:r>
      <w:r w:rsidR="0095295A">
        <w:rPr>
          <w:sz w:val="24"/>
          <w:szCs w:val="24"/>
        </w:rPr>
        <w:t xml:space="preserve"> </w:t>
      </w:r>
      <w:proofErr w:type="gramStart"/>
      <w:r w:rsidR="00830A76">
        <w:rPr>
          <w:sz w:val="24"/>
          <w:szCs w:val="24"/>
        </w:rPr>
        <w:t>Even</w:t>
      </w:r>
      <w:proofErr w:type="gramEnd"/>
      <w:r w:rsidR="00350014">
        <w:rPr>
          <w:sz w:val="24"/>
          <w:szCs w:val="24"/>
        </w:rPr>
        <w:t xml:space="preserve"> Serena</w:t>
      </w:r>
      <w:r w:rsidR="00F7349B">
        <w:rPr>
          <w:sz w:val="24"/>
          <w:szCs w:val="24"/>
        </w:rPr>
        <w:t xml:space="preserve">’s bid for </w:t>
      </w:r>
      <w:r w:rsidR="009E2438">
        <w:rPr>
          <w:sz w:val="24"/>
          <w:szCs w:val="24"/>
        </w:rPr>
        <w:t>a</w:t>
      </w:r>
      <w:r w:rsidR="00F7349B">
        <w:rPr>
          <w:sz w:val="24"/>
          <w:szCs w:val="24"/>
        </w:rPr>
        <w:t xml:space="preserve"> 23</w:t>
      </w:r>
      <w:r w:rsidR="00F7349B" w:rsidRPr="00F7349B">
        <w:rPr>
          <w:sz w:val="24"/>
          <w:szCs w:val="24"/>
          <w:vertAlign w:val="superscript"/>
        </w:rPr>
        <w:t>rd</w:t>
      </w:r>
      <w:r w:rsidR="00F7349B">
        <w:rPr>
          <w:sz w:val="24"/>
          <w:szCs w:val="24"/>
        </w:rPr>
        <w:t xml:space="preserve"> Grand Slam title ended </w:t>
      </w:r>
      <w:r w:rsidR="00A901D9">
        <w:rPr>
          <w:sz w:val="24"/>
          <w:szCs w:val="24"/>
        </w:rPr>
        <w:t xml:space="preserve">with a semifinal loss </w:t>
      </w:r>
      <w:r w:rsidR="00F73E24">
        <w:rPr>
          <w:sz w:val="24"/>
          <w:szCs w:val="24"/>
        </w:rPr>
        <w:t xml:space="preserve">to </w:t>
      </w:r>
      <w:r w:rsidR="00AA1CEE" w:rsidRPr="00AA1CEE">
        <w:rPr>
          <w:sz w:val="24"/>
          <w:szCs w:val="24"/>
          <w:lang w:val="en"/>
        </w:rPr>
        <w:t xml:space="preserve">Karolína </w:t>
      </w:r>
      <w:proofErr w:type="spellStart"/>
      <w:r w:rsidR="00AA1CEE" w:rsidRPr="00AA1CEE">
        <w:rPr>
          <w:sz w:val="24"/>
          <w:szCs w:val="24"/>
          <w:lang w:val="en"/>
        </w:rPr>
        <w:t>Plíšková</w:t>
      </w:r>
      <w:proofErr w:type="spellEnd"/>
      <w:r w:rsidR="00AA1CEE">
        <w:rPr>
          <w:sz w:val="24"/>
          <w:szCs w:val="24"/>
          <w:lang w:val="en"/>
        </w:rPr>
        <w:t>,</w:t>
      </w:r>
      <w:r w:rsidR="00311F5F">
        <w:rPr>
          <w:sz w:val="24"/>
          <w:szCs w:val="24"/>
          <w:lang w:val="en"/>
        </w:rPr>
        <w:t xml:space="preserve"> </w:t>
      </w:r>
      <w:r w:rsidR="00ED4DBD">
        <w:rPr>
          <w:sz w:val="24"/>
          <w:szCs w:val="24"/>
          <w:lang w:val="en"/>
        </w:rPr>
        <w:t>she</w:t>
      </w:r>
      <w:r w:rsidR="001E01CD">
        <w:rPr>
          <w:sz w:val="24"/>
          <w:szCs w:val="24"/>
          <w:lang w:val="en"/>
        </w:rPr>
        <w:t xml:space="preserve"> was still joyful. She said, “I kept telling myself, ‘Serena you have 22 – it’s really not that bad</w:t>
      </w:r>
      <w:r w:rsidR="008857AA">
        <w:rPr>
          <w:sz w:val="24"/>
          <w:szCs w:val="24"/>
          <w:lang w:val="en"/>
        </w:rPr>
        <w:t>!</w:t>
      </w:r>
      <w:r w:rsidR="001E01CD">
        <w:rPr>
          <w:sz w:val="24"/>
          <w:szCs w:val="24"/>
          <w:lang w:val="en"/>
        </w:rPr>
        <w:t xml:space="preserve">’”. </w:t>
      </w:r>
      <w:r w:rsidR="002D5366">
        <w:rPr>
          <w:sz w:val="24"/>
          <w:szCs w:val="24"/>
          <w:lang w:val="en"/>
        </w:rPr>
        <w:t xml:space="preserve">As </w:t>
      </w:r>
      <w:r w:rsidR="0052498F">
        <w:rPr>
          <w:sz w:val="24"/>
          <w:szCs w:val="24"/>
          <w:lang w:val="en"/>
        </w:rPr>
        <w:t>painful</w:t>
      </w:r>
      <w:r w:rsidR="002D5366">
        <w:rPr>
          <w:sz w:val="24"/>
          <w:szCs w:val="24"/>
          <w:lang w:val="en"/>
        </w:rPr>
        <w:t xml:space="preserve"> as </w:t>
      </w:r>
      <w:r w:rsidR="002046C6">
        <w:rPr>
          <w:sz w:val="24"/>
          <w:szCs w:val="24"/>
          <w:lang w:val="en"/>
        </w:rPr>
        <w:t>her</w:t>
      </w:r>
      <w:r w:rsidR="002D5366">
        <w:rPr>
          <w:sz w:val="24"/>
          <w:szCs w:val="24"/>
          <w:lang w:val="en"/>
        </w:rPr>
        <w:t xml:space="preserve"> 2016 US Open</w:t>
      </w:r>
      <w:r w:rsidR="002046C6">
        <w:rPr>
          <w:sz w:val="24"/>
          <w:szCs w:val="24"/>
          <w:lang w:val="en"/>
        </w:rPr>
        <w:t xml:space="preserve"> semifinal</w:t>
      </w:r>
      <w:r w:rsidR="002D5366">
        <w:rPr>
          <w:sz w:val="24"/>
          <w:szCs w:val="24"/>
          <w:lang w:val="en"/>
        </w:rPr>
        <w:t xml:space="preserve"> loss </w:t>
      </w:r>
      <w:r w:rsidR="002046C6">
        <w:rPr>
          <w:sz w:val="24"/>
          <w:szCs w:val="24"/>
          <w:lang w:val="en"/>
        </w:rPr>
        <w:t>was</w:t>
      </w:r>
      <w:r w:rsidR="002D5366">
        <w:rPr>
          <w:sz w:val="24"/>
          <w:szCs w:val="24"/>
          <w:lang w:val="en"/>
        </w:rPr>
        <w:t xml:space="preserve">, I think </w:t>
      </w:r>
      <w:r w:rsidR="00590548">
        <w:rPr>
          <w:sz w:val="24"/>
          <w:szCs w:val="24"/>
          <w:lang w:val="en"/>
        </w:rPr>
        <w:t>it</w:t>
      </w:r>
      <w:r w:rsidR="002D5366">
        <w:rPr>
          <w:sz w:val="24"/>
          <w:szCs w:val="24"/>
          <w:lang w:val="en"/>
        </w:rPr>
        <w:t xml:space="preserve"> gave her </w:t>
      </w:r>
      <w:r w:rsidR="00CC239C">
        <w:rPr>
          <w:sz w:val="24"/>
          <w:szCs w:val="24"/>
          <w:lang w:val="en"/>
        </w:rPr>
        <w:t>sureness</w:t>
      </w:r>
      <w:r w:rsidR="002D5366">
        <w:rPr>
          <w:sz w:val="24"/>
          <w:szCs w:val="24"/>
          <w:lang w:val="en"/>
        </w:rPr>
        <w:t xml:space="preserve"> for the</w:t>
      </w:r>
      <w:r w:rsidR="0053762C">
        <w:rPr>
          <w:sz w:val="24"/>
          <w:szCs w:val="24"/>
          <w:lang w:val="en"/>
        </w:rPr>
        <w:t xml:space="preserve"> upcoming</w:t>
      </w:r>
      <w:r w:rsidR="002D5366">
        <w:rPr>
          <w:sz w:val="24"/>
          <w:szCs w:val="24"/>
          <w:lang w:val="en"/>
        </w:rPr>
        <w:t xml:space="preserve"> 2017 Australian Open.</w:t>
      </w:r>
      <w:r w:rsidR="00121C11">
        <w:rPr>
          <w:sz w:val="24"/>
          <w:szCs w:val="24"/>
          <w:lang w:val="en"/>
        </w:rPr>
        <w:t xml:space="preserve"> </w:t>
      </w:r>
      <w:r w:rsidR="006E0EF1">
        <w:rPr>
          <w:sz w:val="24"/>
          <w:szCs w:val="24"/>
          <w:lang w:val="en"/>
        </w:rPr>
        <w:t xml:space="preserve">When she announced her withdrawal from the WTA Finals, </w:t>
      </w:r>
      <w:r w:rsidR="00ED38EC">
        <w:rPr>
          <w:sz w:val="24"/>
          <w:szCs w:val="24"/>
          <w:lang w:val="en"/>
        </w:rPr>
        <w:t>she was</w:t>
      </w:r>
      <w:r w:rsidR="00DF168D">
        <w:rPr>
          <w:sz w:val="24"/>
          <w:szCs w:val="24"/>
          <w:lang w:val="en"/>
        </w:rPr>
        <w:t xml:space="preserve"> calm </w:t>
      </w:r>
      <w:proofErr w:type="gramStart"/>
      <w:r w:rsidR="00DF168D">
        <w:rPr>
          <w:sz w:val="24"/>
          <w:szCs w:val="24"/>
          <w:lang w:val="en"/>
        </w:rPr>
        <w:t>and</w:t>
      </w:r>
      <w:r w:rsidR="00ED38EC">
        <w:rPr>
          <w:sz w:val="24"/>
          <w:szCs w:val="24"/>
          <w:lang w:val="en"/>
        </w:rPr>
        <w:t xml:space="preserve"> all</w:t>
      </w:r>
      <w:proofErr w:type="gramEnd"/>
      <w:r w:rsidR="00ED38EC">
        <w:rPr>
          <w:sz w:val="24"/>
          <w:szCs w:val="24"/>
          <w:lang w:val="en"/>
        </w:rPr>
        <w:t xml:space="preserve"> smiles </w:t>
      </w:r>
      <w:r w:rsidR="00031212">
        <w:rPr>
          <w:sz w:val="24"/>
          <w:szCs w:val="24"/>
          <w:lang w:val="en"/>
        </w:rPr>
        <w:t xml:space="preserve">in </w:t>
      </w:r>
      <w:r w:rsidR="006E0EF1">
        <w:rPr>
          <w:sz w:val="24"/>
          <w:szCs w:val="24"/>
          <w:lang w:val="en"/>
        </w:rPr>
        <w:t>her video!</w:t>
      </w:r>
      <w:r w:rsidR="00630C71">
        <w:rPr>
          <w:sz w:val="24"/>
          <w:szCs w:val="24"/>
          <w:lang w:val="en"/>
        </w:rPr>
        <w:t xml:space="preserve"> </w:t>
      </w:r>
      <w:r w:rsidR="00CB5DBB">
        <w:rPr>
          <w:sz w:val="24"/>
          <w:szCs w:val="24"/>
          <w:lang w:val="en"/>
        </w:rPr>
        <w:t xml:space="preserve">Her 2016 season may not have been as strong as her 2015 season. </w:t>
      </w:r>
      <w:r w:rsidR="009E75B0">
        <w:rPr>
          <w:sz w:val="24"/>
          <w:szCs w:val="24"/>
          <w:lang w:val="en"/>
        </w:rPr>
        <w:t>But</w:t>
      </w:r>
      <w:r w:rsidR="00CB5DBB">
        <w:rPr>
          <w:sz w:val="24"/>
          <w:szCs w:val="24"/>
          <w:lang w:val="en"/>
        </w:rPr>
        <w:t xml:space="preserve"> </w:t>
      </w:r>
      <w:r w:rsidR="00F87FF3">
        <w:rPr>
          <w:sz w:val="24"/>
          <w:szCs w:val="24"/>
          <w:lang w:val="en"/>
        </w:rPr>
        <w:t xml:space="preserve">her emotional and mental </w:t>
      </w:r>
      <w:r w:rsidR="002D5366">
        <w:rPr>
          <w:sz w:val="24"/>
          <w:szCs w:val="24"/>
          <w:lang w:val="en"/>
        </w:rPr>
        <w:t>strength</w:t>
      </w:r>
      <w:r w:rsidR="00F87FF3">
        <w:rPr>
          <w:sz w:val="24"/>
          <w:szCs w:val="24"/>
          <w:lang w:val="en"/>
        </w:rPr>
        <w:t xml:space="preserve"> were </w:t>
      </w:r>
      <w:r w:rsidR="00F87FF3">
        <w:rPr>
          <w:b/>
          <w:bCs/>
          <w:sz w:val="24"/>
          <w:szCs w:val="24"/>
          <w:lang w:val="en"/>
        </w:rPr>
        <w:t>SO MUCH BETTER</w:t>
      </w:r>
      <w:r w:rsidR="00CB5DBB">
        <w:rPr>
          <w:sz w:val="24"/>
          <w:szCs w:val="24"/>
          <w:lang w:val="en"/>
        </w:rPr>
        <w:t xml:space="preserve"> </w:t>
      </w:r>
      <w:r w:rsidR="00F7212F">
        <w:rPr>
          <w:b/>
          <w:bCs/>
          <w:sz w:val="24"/>
          <w:szCs w:val="24"/>
          <w:lang w:val="en"/>
        </w:rPr>
        <w:t>AFTER</w:t>
      </w:r>
      <w:r w:rsidR="009E75B0">
        <w:rPr>
          <w:sz w:val="24"/>
          <w:szCs w:val="24"/>
          <w:lang w:val="en"/>
        </w:rPr>
        <w:t xml:space="preserve"> </w:t>
      </w:r>
      <w:r w:rsidR="007046E6">
        <w:rPr>
          <w:sz w:val="24"/>
          <w:szCs w:val="24"/>
          <w:lang w:val="en"/>
        </w:rPr>
        <w:t>she won</w:t>
      </w:r>
      <w:r w:rsidR="009E75B0">
        <w:rPr>
          <w:sz w:val="24"/>
          <w:szCs w:val="24"/>
          <w:lang w:val="en"/>
        </w:rPr>
        <w:t xml:space="preserve"> her 22</w:t>
      </w:r>
      <w:r w:rsidR="009E75B0" w:rsidRPr="009E75B0">
        <w:rPr>
          <w:sz w:val="24"/>
          <w:szCs w:val="24"/>
          <w:vertAlign w:val="superscript"/>
          <w:lang w:val="en"/>
        </w:rPr>
        <w:t>nd</w:t>
      </w:r>
      <w:r w:rsidR="009E75B0">
        <w:rPr>
          <w:sz w:val="24"/>
          <w:szCs w:val="24"/>
          <w:lang w:val="en"/>
        </w:rPr>
        <w:t xml:space="preserve"> Grand Slam title</w:t>
      </w:r>
      <w:r w:rsidR="00CB5DBB">
        <w:rPr>
          <w:sz w:val="24"/>
          <w:szCs w:val="24"/>
          <w:lang w:val="en"/>
        </w:rPr>
        <w:t xml:space="preserve">. </w:t>
      </w:r>
      <w:r w:rsidR="006E0EF1">
        <w:rPr>
          <w:sz w:val="24"/>
          <w:szCs w:val="24"/>
          <w:lang w:val="en"/>
        </w:rPr>
        <w:t xml:space="preserve"> </w:t>
      </w:r>
      <w:r w:rsidR="00CF36A6">
        <w:rPr>
          <w:sz w:val="24"/>
          <w:szCs w:val="24"/>
          <w:lang w:val="en"/>
        </w:rPr>
        <w:t xml:space="preserve"> </w:t>
      </w:r>
      <w:r w:rsidR="00630C71">
        <w:rPr>
          <w:sz w:val="24"/>
          <w:szCs w:val="24"/>
          <w:lang w:val="en"/>
        </w:rPr>
        <w:t xml:space="preserve"> </w:t>
      </w:r>
    </w:p>
    <w:p w14:paraId="60956594" w14:textId="77777777" w:rsidR="007124CD" w:rsidRDefault="007124CD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5FE6110" w14:textId="114A2A37" w:rsidR="00FE58C9" w:rsidRDefault="00CB363C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Like her Wimbledon run, </w:t>
      </w:r>
      <w:r w:rsidR="008F699C">
        <w:rPr>
          <w:sz w:val="24"/>
          <w:szCs w:val="24"/>
          <w:lang w:val="en"/>
        </w:rPr>
        <w:t>Kerber</w:t>
      </w:r>
      <w:r>
        <w:rPr>
          <w:sz w:val="24"/>
          <w:szCs w:val="24"/>
          <w:lang w:val="en"/>
        </w:rPr>
        <w:t xml:space="preserve"> </w:t>
      </w:r>
      <w:r w:rsidR="00FE58C9">
        <w:rPr>
          <w:sz w:val="24"/>
          <w:szCs w:val="24"/>
          <w:lang w:val="en"/>
        </w:rPr>
        <w:t>reached her first US Open final without dropping a set:</w:t>
      </w:r>
    </w:p>
    <w:p w14:paraId="10282BF7" w14:textId="77777777" w:rsidR="00FE58C9" w:rsidRDefault="00FE58C9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331424B" w14:textId="30007CA6" w:rsidR="009B4A5C" w:rsidRDefault="00FE58C9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Polona Hercog (SLOVENIA): 6-0 2-0</w:t>
      </w:r>
      <w:r w:rsidR="006A55A8">
        <w:rPr>
          <w:sz w:val="24"/>
          <w:szCs w:val="24"/>
          <w:lang w:val="en"/>
        </w:rPr>
        <w:t xml:space="preserve"> </w:t>
      </w:r>
    </w:p>
    <w:p w14:paraId="76FE61E7" w14:textId="73F2D22D" w:rsidR="00741040" w:rsidRDefault="009B4A5C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9B4A5C">
        <w:rPr>
          <w:sz w:val="24"/>
          <w:szCs w:val="24"/>
          <w:lang w:val="en"/>
        </w:rPr>
        <w:t>Mirjana Lučić-Baroni</w:t>
      </w:r>
      <w:r>
        <w:rPr>
          <w:sz w:val="24"/>
          <w:szCs w:val="24"/>
          <w:lang w:val="en"/>
        </w:rPr>
        <w:t xml:space="preserve"> (CROATIA): </w:t>
      </w:r>
      <w:r w:rsidR="002E3F36">
        <w:rPr>
          <w:sz w:val="24"/>
          <w:szCs w:val="24"/>
          <w:lang w:val="en"/>
        </w:rPr>
        <w:t>6-2 7-6[9-7]</w:t>
      </w:r>
    </w:p>
    <w:p w14:paraId="2C9CCC63" w14:textId="77777777" w:rsidR="00A92D51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Cici</w:t>
      </w:r>
      <w:proofErr w:type="spellEnd"/>
      <w:r>
        <w:rPr>
          <w:sz w:val="24"/>
          <w:szCs w:val="24"/>
          <w:lang w:val="en"/>
        </w:rPr>
        <w:t xml:space="preserve"> Bellis (USA): 6-1 6-1</w:t>
      </w:r>
    </w:p>
    <w:p w14:paraId="53BE095F" w14:textId="1646F5AB" w:rsidR="009B4A5C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92D51">
        <w:rPr>
          <w:sz w:val="24"/>
          <w:szCs w:val="24"/>
          <w:lang w:val="en"/>
        </w:rPr>
        <w:t>Kvitová</w:t>
      </w:r>
      <w:r>
        <w:rPr>
          <w:sz w:val="24"/>
          <w:szCs w:val="24"/>
          <w:lang w:val="en"/>
        </w:rPr>
        <w:t>: 6-3 7-5</w:t>
      </w:r>
    </w:p>
    <w:p w14:paraId="3B4B5FE9" w14:textId="485B32A0" w:rsidR="00A92D51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Vinci: 7-5 6-0</w:t>
      </w:r>
    </w:p>
    <w:p w14:paraId="6E45C200" w14:textId="141D6892" w:rsidR="00F7212F" w:rsidRDefault="00364F7A" w:rsidP="00F7212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Wozniacki: </w:t>
      </w:r>
      <w:r w:rsidR="00861828">
        <w:rPr>
          <w:sz w:val="24"/>
          <w:szCs w:val="24"/>
          <w:lang w:val="en"/>
        </w:rPr>
        <w:t>6-4 6-3</w:t>
      </w:r>
    </w:p>
    <w:p w14:paraId="47417085" w14:textId="5B98BA60" w:rsidR="00F7212F" w:rsidRDefault="00F7212F" w:rsidP="00F7212F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673EBF0" w14:textId="1F42099F" w:rsidR="00057047" w:rsidRPr="000821F4" w:rsidRDefault="00A31A03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Kerber </w:t>
      </w:r>
      <w:r w:rsidR="00CE62B0">
        <w:rPr>
          <w:sz w:val="24"/>
          <w:szCs w:val="24"/>
        </w:rPr>
        <w:t>won</w:t>
      </w:r>
      <w:r w:rsidR="00505063">
        <w:rPr>
          <w:sz w:val="24"/>
          <w:szCs w:val="24"/>
        </w:rPr>
        <w:t xml:space="preserve"> her second Grand Slam </w:t>
      </w:r>
      <w:r w:rsidR="007B0E88">
        <w:rPr>
          <w:sz w:val="24"/>
          <w:szCs w:val="24"/>
        </w:rPr>
        <w:t>with a three-set win over</w:t>
      </w:r>
      <w:r w:rsidR="00213F1E">
        <w:rPr>
          <w:sz w:val="24"/>
          <w:szCs w:val="24"/>
        </w:rPr>
        <w:t xml:space="preserve"> </w:t>
      </w:r>
      <w:r w:rsidR="00856697" w:rsidRPr="00AA1CEE">
        <w:rPr>
          <w:sz w:val="24"/>
          <w:szCs w:val="24"/>
          <w:lang w:val="en"/>
        </w:rPr>
        <w:t xml:space="preserve">Karolína </w:t>
      </w:r>
      <w:proofErr w:type="spellStart"/>
      <w:r w:rsidR="00856697" w:rsidRPr="00AA1CEE">
        <w:rPr>
          <w:sz w:val="24"/>
          <w:szCs w:val="24"/>
          <w:lang w:val="en"/>
        </w:rPr>
        <w:t>Plíšková</w:t>
      </w:r>
      <w:proofErr w:type="spellEnd"/>
      <w:r w:rsidR="000039EA">
        <w:rPr>
          <w:sz w:val="24"/>
          <w:szCs w:val="24"/>
          <w:lang w:val="en"/>
        </w:rPr>
        <w:t>.</w:t>
      </w:r>
      <w:r w:rsidR="00C605DD">
        <w:rPr>
          <w:sz w:val="24"/>
          <w:szCs w:val="24"/>
          <w:lang w:val="en"/>
        </w:rPr>
        <w:t xml:space="preserve"> </w:t>
      </w:r>
      <w:r w:rsidR="007B0E88">
        <w:rPr>
          <w:sz w:val="24"/>
          <w:szCs w:val="24"/>
          <w:lang w:val="en"/>
        </w:rPr>
        <w:t>She</w:t>
      </w:r>
      <w:r w:rsidR="003F245D">
        <w:rPr>
          <w:sz w:val="24"/>
          <w:szCs w:val="24"/>
          <w:lang w:val="en"/>
        </w:rPr>
        <w:t xml:space="preserve"> </w:t>
      </w:r>
      <w:r w:rsidR="0010308B">
        <w:rPr>
          <w:sz w:val="24"/>
          <w:szCs w:val="24"/>
          <w:lang w:val="en"/>
        </w:rPr>
        <w:t>held</w:t>
      </w:r>
      <w:r w:rsidR="003F245D">
        <w:rPr>
          <w:sz w:val="24"/>
          <w:szCs w:val="24"/>
          <w:lang w:val="en"/>
        </w:rPr>
        <w:t xml:space="preserve"> the</w:t>
      </w:r>
      <w:r w:rsidR="00A10056">
        <w:rPr>
          <w:sz w:val="24"/>
          <w:szCs w:val="24"/>
          <w:lang w:val="en"/>
        </w:rPr>
        <w:t xml:space="preserve"> year-end</w:t>
      </w:r>
      <w:r w:rsidR="003F245D">
        <w:rPr>
          <w:sz w:val="24"/>
          <w:szCs w:val="24"/>
          <w:lang w:val="en"/>
        </w:rPr>
        <w:t xml:space="preserve"> world number one ranking after </w:t>
      </w:r>
      <w:r w:rsidR="00CC239C">
        <w:rPr>
          <w:sz w:val="24"/>
          <w:szCs w:val="24"/>
          <w:lang w:val="en"/>
        </w:rPr>
        <w:t>Serena withdrew</w:t>
      </w:r>
      <w:r w:rsidR="003F245D">
        <w:rPr>
          <w:sz w:val="24"/>
          <w:szCs w:val="24"/>
          <w:lang w:val="en"/>
        </w:rPr>
        <w:t xml:space="preserve"> from the WTA Finals.</w:t>
      </w:r>
      <w:r w:rsidR="000821F4">
        <w:rPr>
          <w:sz w:val="24"/>
          <w:szCs w:val="24"/>
          <w:lang w:val="en"/>
        </w:rPr>
        <w:t xml:space="preserve"> </w:t>
      </w:r>
      <w:r w:rsidR="000D0EEA">
        <w:rPr>
          <w:sz w:val="24"/>
          <w:szCs w:val="24"/>
        </w:rPr>
        <w:t xml:space="preserve">At the WTA Finals, </w:t>
      </w:r>
      <w:r w:rsidR="008D2B6A">
        <w:rPr>
          <w:sz w:val="24"/>
          <w:szCs w:val="24"/>
        </w:rPr>
        <w:t>Kerber</w:t>
      </w:r>
      <w:r w:rsidR="00F66C5C">
        <w:rPr>
          <w:sz w:val="24"/>
          <w:szCs w:val="24"/>
        </w:rPr>
        <w:t xml:space="preserve"> </w:t>
      </w:r>
      <w:r w:rsidR="00D00ADC">
        <w:rPr>
          <w:sz w:val="24"/>
          <w:szCs w:val="24"/>
        </w:rPr>
        <w:t xml:space="preserve">advanced to the </w:t>
      </w:r>
      <w:r w:rsidR="009D058E">
        <w:rPr>
          <w:sz w:val="24"/>
          <w:szCs w:val="24"/>
        </w:rPr>
        <w:t>finals</w:t>
      </w:r>
      <w:r w:rsidR="009B28DA">
        <w:rPr>
          <w:sz w:val="24"/>
          <w:szCs w:val="24"/>
        </w:rPr>
        <w:t xml:space="preserve">. </w:t>
      </w:r>
      <w:r w:rsidR="00794CDA">
        <w:rPr>
          <w:sz w:val="24"/>
          <w:szCs w:val="24"/>
        </w:rPr>
        <w:t>But</w:t>
      </w:r>
      <w:r w:rsidR="00944291">
        <w:rPr>
          <w:sz w:val="24"/>
          <w:szCs w:val="24"/>
        </w:rPr>
        <w:t xml:space="preserve"> </w:t>
      </w:r>
      <w:r w:rsidR="00944291" w:rsidRPr="00737289">
        <w:rPr>
          <w:sz w:val="24"/>
          <w:szCs w:val="24"/>
        </w:rPr>
        <w:t>Cibulková</w:t>
      </w:r>
      <w:r w:rsidR="009D058E">
        <w:rPr>
          <w:sz w:val="24"/>
          <w:szCs w:val="24"/>
        </w:rPr>
        <w:t xml:space="preserve"> stunned Kerber</w:t>
      </w:r>
      <w:r w:rsidR="00085531">
        <w:rPr>
          <w:sz w:val="24"/>
          <w:szCs w:val="24"/>
        </w:rPr>
        <w:t xml:space="preserve"> to</w:t>
      </w:r>
      <w:r w:rsidR="00B92676">
        <w:rPr>
          <w:sz w:val="24"/>
          <w:szCs w:val="24"/>
        </w:rPr>
        <w:t xml:space="preserve"> </w:t>
      </w:r>
      <w:r w:rsidR="006B3801">
        <w:rPr>
          <w:sz w:val="24"/>
          <w:szCs w:val="24"/>
        </w:rPr>
        <w:t>w</w:t>
      </w:r>
      <w:r w:rsidR="00085531">
        <w:rPr>
          <w:sz w:val="24"/>
          <w:szCs w:val="24"/>
        </w:rPr>
        <w:t>i</w:t>
      </w:r>
      <w:r w:rsidR="006B3801">
        <w:rPr>
          <w:sz w:val="24"/>
          <w:szCs w:val="24"/>
        </w:rPr>
        <w:t>n</w:t>
      </w:r>
      <w:r w:rsidR="00794CDA">
        <w:rPr>
          <w:sz w:val="24"/>
          <w:szCs w:val="24"/>
        </w:rPr>
        <w:t xml:space="preserve"> the biggest title of her career</w:t>
      </w:r>
      <w:r w:rsidR="00004AB2">
        <w:rPr>
          <w:sz w:val="24"/>
          <w:szCs w:val="24"/>
        </w:rPr>
        <w:t>.</w:t>
      </w:r>
      <w:r w:rsidR="005319AF">
        <w:rPr>
          <w:sz w:val="24"/>
          <w:szCs w:val="24"/>
        </w:rPr>
        <w:t xml:space="preserve"> </w:t>
      </w:r>
    </w:p>
    <w:p w14:paraId="37233548" w14:textId="77777777" w:rsidR="00C605DD" w:rsidRDefault="00C605DD" w:rsidP="001C430C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58D90C47" w14:textId="56E7C8AE" w:rsidR="00AE22A4" w:rsidRPr="001C430C" w:rsidRDefault="00521CA3" w:rsidP="001C430C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C430C">
        <w:rPr>
          <w:b/>
          <w:bCs/>
          <w:sz w:val="24"/>
          <w:szCs w:val="24"/>
        </w:rPr>
        <w:t>2017</w:t>
      </w:r>
      <w:r w:rsidR="00C442DC" w:rsidRPr="001C430C">
        <w:rPr>
          <w:b/>
          <w:bCs/>
          <w:sz w:val="24"/>
          <w:szCs w:val="24"/>
        </w:rPr>
        <w:t xml:space="preserve"> AUSTRALIAN OPEN</w:t>
      </w:r>
      <w:r w:rsidR="00C72280" w:rsidRPr="001C430C">
        <w:rPr>
          <w:b/>
          <w:bCs/>
          <w:sz w:val="24"/>
          <w:szCs w:val="24"/>
        </w:rPr>
        <w:t xml:space="preserve"> – WOMEN’S SINGLES</w:t>
      </w:r>
      <w:r w:rsidR="007B601C" w:rsidRPr="001C430C">
        <w:rPr>
          <w:b/>
          <w:bCs/>
          <w:sz w:val="24"/>
          <w:szCs w:val="24"/>
        </w:rPr>
        <w:t xml:space="preserve"> </w:t>
      </w:r>
    </w:p>
    <w:p w14:paraId="64818F26" w14:textId="488F4617" w:rsidR="00356EC7" w:rsidRDefault="00CE7D17" w:rsidP="00CD4578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In 2017, </w:t>
      </w:r>
      <w:r w:rsidR="00795C16">
        <w:rPr>
          <w:sz w:val="24"/>
          <w:szCs w:val="24"/>
        </w:rPr>
        <w:t xml:space="preserve">Kerber was </w:t>
      </w:r>
      <w:r w:rsidR="00CE574C">
        <w:rPr>
          <w:sz w:val="24"/>
          <w:szCs w:val="24"/>
        </w:rPr>
        <w:t>expected</w:t>
      </w:r>
      <w:r w:rsidR="00795C16">
        <w:rPr>
          <w:sz w:val="24"/>
          <w:szCs w:val="24"/>
        </w:rPr>
        <w:t xml:space="preserve"> t</w:t>
      </w:r>
      <w:r w:rsidR="00092356">
        <w:rPr>
          <w:sz w:val="24"/>
          <w:szCs w:val="24"/>
        </w:rPr>
        <w:t>o</w:t>
      </w:r>
      <w:r w:rsidR="00795C16">
        <w:rPr>
          <w:sz w:val="24"/>
          <w:szCs w:val="24"/>
        </w:rPr>
        <w:t xml:space="preserve"> </w:t>
      </w:r>
      <w:r w:rsidR="006C0789">
        <w:rPr>
          <w:sz w:val="24"/>
          <w:szCs w:val="24"/>
        </w:rPr>
        <w:t>display</w:t>
      </w:r>
      <w:r w:rsidR="00795C16">
        <w:rPr>
          <w:sz w:val="24"/>
          <w:szCs w:val="24"/>
        </w:rPr>
        <w:t xml:space="preserve"> the form that helped her win two Grand Slams and an Olympic silver medal in </w:t>
      </w:r>
      <w:r w:rsidR="00C06EE8">
        <w:rPr>
          <w:sz w:val="24"/>
          <w:szCs w:val="24"/>
        </w:rPr>
        <w:t xml:space="preserve">her </w:t>
      </w:r>
      <w:r w:rsidR="00795C16">
        <w:rPr>
          <w:sz w:val="24"/>
          <w:szCs w:val="24"/>
        </w:rPr>
        <w:t>2016</w:t>
      </w:r>
      <w:r w:rsidR="00C06EE8">
        <w:rPr>
          <w:sz w:val="24"/>
          <w:szCs w:val="24"/>
        </w:rPr>
        <w:t xml:space="preserve"> breakthrough season</w:t>
      </w:r>
      <w:r w:rsidR="00795C16">
        <w:rPr>
          <w:sz w:val="24"/>
          <w:szCs w:val="24"/>
        </w:rPr>
        <w:t>.</w:t>
      </w:r>
      <w:r w:rsidR="00531C8E">
        <w:rPr>
          <w:sz w:val="24"/>
          <w:szCs w:val="24"/>
        </w:rPr>
        <w:t xml:space="preserve"> </w:t>
      </w:r>
      <w:r w:rsidR="00795C16">
        <w:rPr>
          <w:sz w:val="24"/>
          <w:szCs w:val="24"/>
        </w:rPr>
        <w:t xml:space="preserve">When </w:t>
      </w:r>
      <w:r w:rsidR="00BF1D10">
        <w:rPr>
          <w:sz w:val="24"/>
          <w:szCs w:val="24"/>
        </w:rPr>
        <w:t>she</w:t>
      </w:r>
      <w:r w:rsidR="00795C16">
        <w:rPr>
          <w:sz w:val="24"/>
          <w:szCs w:val="24"/>
        </w:rPr>
        <w:t xml:space="preserve"> came into the 2017 Australian Open, she was the world number one, top seed, and defending champion. </w:t>
      </w:r>
      <w:r w:rsidR="00D7682B">
        <w:rPr>
          <w:sz w:val="24"/>
          <w:szCs w:val="24"/>
        </w:rPr>
        <w:t xml:space="preserve">She </w:t>
      </w:r>
      <w:r w:rsidR="00AA45A5">
        <w:rPr>
          <w:sz w:val="24"/>
          <w:szCs w:val="24"/>
        </w:rPr>
        <w:t>got pushed to three sets</w:t>
      </w:r>
      <w:r w:rsidR="001127D2">
        <w:rPr>
          <w:sz w:val="24"/>
          <w:szCs w:val="24"/>
        </w:rPr>
        <w:t xml:space="preserve"> </w:t>
      </w:r>
      <w:r w:rsidR="00742C0C">
        <w:rPr>
          <w:sz w:val="24"/>
          <w:szCs w:val="24"/>
        </w:rPr>
        <w:t>in her first two matches</w:t>
      </w:r>
      <w:r w:rsidR="00D852EF">
        <w:rPr>
          <w:sz w:val="24"/>
          <w:szCs w:val="24"/>
        </w:rPr>
        <w:t xml:space="preserve"> before scoring a </w:t>
      </w:r>
      <w:r w:rsidR="007C2045">
        <w:rPr>
          <w:sz w:val="24"/>
          <w:szCs w:val="24"/>
        </w:rPr>
        <w:t>third-round straight set</w:t>
      </w:r>
      <w:r w:rsidR="00D7408D">
        <w:rPr>
          <w:sz w:val="24"/>
          <w:szCs w:val="24"/>
        </w:rPr>
        <w:t xml:space="preserve"> win</w:t>
      </w:r>
      <w:r w:rsidR="007C2045">
        <w:rPr>
          <w:sz w:val="24"/>
          <w:szCs w:val="24"/>
        </w:rPr>
        <w:t xml:space="preserve"> against</w:t>
      </w:r>
      <w:r w:rsidR="00795C16">
        <w:rPr>
          <w:sz w:val="24"/>
          <w:szCs w:val="24"/>
        </w:rPr>
        <w:t xml:space="preserve"> </w:t>
      </w:r>
      <w:r w:rsidR="007C2045">
        <w:rPr>
          <w:sz w:val="24"/>
          <w:szCs w:val="24"/>
        </w:rPr>
        <w:t>a</w:t>
      </w:r>
      <w:r w:rsidR="00795C16">
        <w:rPr>
          <w:sz w:val="24"/>
          <w:szCs w:val="24"/>
        </w:rPr>
        <w:t xml:space="preserve"> dangerous lefty and big Serena-like server in Karolína</w:t>
      </w:r>
      <w:r w:rsidR="00795C16" w:rsidRPr="00AA1CEE">
        <w:rPr>
          <w:sz w:val="24"/>
          <w:szCs w:val="24"/>
          <w:lang w:val="en"/>
        </w:rPr>
        <w:t xml:space="preserve"> </w:t>
      </w:r>
      <w:proofErr w:type="spellStart"/>
      <w:r w:rsidR="00795C16" w:rsidRPr="00AA1CEE">
        <w:rPr>
          <w:sz w:val="24"/>
          <w:szCs w:val="24"/>
          <w:lang w:val="en"/>
        </w:rPr>
        <w:t>Plíšková</w:t>
      </w:r>
      <w:r w:rsidR="00795C16">
        <w:rPr>
          <w:sz w:val="24"/>
          <w:szCs w:val="24"/>
          <w:lang w:val="en"/>
        </w:rPr>
        <w:t>’s</w:t>
      </w:r>
      <w:proofErr w:type="spellEnd"/>
      <w:r w:rsidR="00795C16">
        <w:rPr>
          <w:sz w:val="24"/>
          <w:szCs w:val="24"/>
          <w:lang w:val="en"/>
        </w:rPr>
        <w:t xml:space="preserve"> twin sister,</w:t>
      </w:r>
      <w:r w:rsidR="00795C16" w:rsidRPr="00773488">
        <w:rPr>
          <w:sz w:val="24"/>
          <w:szCs w:val="24"/>
        </w:rPr>
        <w:t xml:space="preserve"> Kristýna </w:t>
      </w:r>
      <w:proofErr w:type="spellStart"/>
      <w:r w:rsidR="00795C16" w:rsidRPr="00773488">
        <w:rPr>
          <w:sz w:val="24"/>
          <w:szCs w:val="24"/>
        </w:rPr>
        <w:t>Plíšková</w:t>
      </w:r>
      <w:proofErr w:type="spellEnd"/>
      <w:r w:rsidR="00795C16">
        <w:rPr>
          <w:sz w:val="24"/>
          <w:szCs w:val="24"/>
        </w:rPr>
        <w:t xml:space="preserve"> (CZECH REPUBLIC)</w:t>
      </w:r>
      <w:r w:rsidR="00616511">
        <w:rPr>
          <w:sz w:val="24"/>
          <w:szCs w:val="24"/>
        </w:rPr>
        <w:t>.</w:t>
      </w:r>
      <w:r w:rsidR="00467BAA">
        <w:rPr>
          <w:sz w:val="24"/>
          <w:szCs w:val="24"/>
        </w:rPr>
        <w:t xml:space="preserve"> </w:t>
      </w:r>
      <w:r w:rsidR="00795C16">
        <w:rPr>
          <w:sz w:val="24"/>
          <w:szCs w:val="24"/>
        </w:rPr>
        <w:t xml:space="preserve">But </w:t>
      </w:r>
      <w:r w:rsidR="00025733">
        <w:rPr>
          <w:sz w:val="24"/>
          <w:szCs w:val="24"/>
        </w:rPr>
        <w:t xml:space="preserve">she lost to Vandeweghe </w:t>
      </w:r>
      <w:r w:rsidR="00795C16">
        <w:rPr>
          <w:sz w:val="24"/>
          <w:szCs w:val="24"/>
        </w:rPr>
        <w:t>in the fourth round</w:t>
      </w:r>
      <w:r w:rsidR="00795C16">
        <w:rPr>
          <w:sz w:val="24"/>
          <w:szCs w:val="24"/>
          <w:lang w:val="en"/>
        </w:rPr>
        <w:t>.</w:t>
      </w:r>
      <w:r w:rsidR="00356EC7">
        <w:rPr>
          <w:sz w:val="24"/>
          <w:szCs w:val="24"/>
          <w:lang w:val="en"/>
        </w:rPr>
        <w:t xml:space="preserve"> </w:t>
      </w:r>
    </w:p>
    <w:p w14:paraId="784552C2" w14:textId="77777777" w:rsidR="00356EC7" w:rsidRDefault="00356EC7" w:rsidP="00CD4578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A0C4FDB" w14:textId="183FDB10" w:rsidR="00A94EFB" w:rsidRPr="004E633D" w:rsidRDefault="00176B3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 Serena came into the 2017 Australian Open</w:t>
      </w:r>
      <w:r w:rsidR="007013C2">
        <w:rPr>
          <w:sz w:val="24"/>
          <w:szCs w:val="24"/>
        </w:rPr>
        <w:t xml:space="preserve">, </w:t>
      </w:r>
      <w:r w:rsidR="00C56307">
        <w:rPr>
          <w:sz w:val="24"/>
          <w:szCs w:val="24"/>
        </w:rPr>
        <w:t>everyone</w:t>
      </w:r>
      <w:r w:rsidR="00526A9F">
        <w:rPr>
          <w:sz w:val="24"/>
          <w:szCs w:val="24"/>
        </w:rPr>
        <w:t xml:space="preserve"> </w:t>
      </w:r>
      <w:r w:rsidR="00252019">
        <w:rPr>
          <w:sz w:val="24"/>
          <w:szCs w:val="24"/>
        </w:rPr>
        <w:t>felt</w:t>
      </w:r>
      <w:r w:rsidR="00526A9F">
        <w:rPr>
          <w:sz w:val="24"/>
          <w:szCs w:val="24"/>
        </w:rPr>
        <w:t xml:space="preserve"> that she </w:t>
      </w:r>
      <w:r w:rsidR="00EA7E28">
        <w:rPr>
          <w:sz w:val="24"/>
          <w:szCs w:val="24"/>
        </w:rPr>
        <w:t>was</w:t>
      </w:r>
      <w:r w:rsidR="00526A9F">
        <w:rPr>
          <w:sz w:val="24"/>
          <w:szCs w:val="24"/>
        </w:rPr>
        <w:t xml:space="preserve"> under pressure to break Graf’s record. </w:t>
      </w:r>
      <w:r w:rsidR="005F5D85">
        <w:rPr>
          <w:sz w:val="24"/>
          <w:szCs w:val="24"/>
        </w:rPr>
        <w:t>H</w:t>
      </w:r>
      <w:r w:rsidR="00D36CA6">
        <w:rPr>
          <w:sz w:val="24"/>
          <w:szCs w:val="24"/>
        </w:rPr>
        <w:t>er</w:t>
      </w:r>
      <w:r w:rsidR="00582831">
        <w:rPr>
          <w:sz w:val="24"/>
          <w:szCs w:val="24"/>
        </w:rPr>
        <w:t xml:space="preserve"> 2016</w:t>
      </w:r>
      <w:r w:rsidR="00D36CA6">
        <w:rPr>
          <w:sz w:val="24"/>
          <w:szCs w:val="24"/>
        </w:rPr>
        <w:t xml:space="preserve"> </w:t>
      </w:r>
      <w:r w:rsidR="00582831">
        <w:rPr>
          <w:sz w:val="24"/>
          <w:szCs w:val="24"/>
        </w:rPr>
        <w:t xml:space="preserve">US Open </w:t>
      </w:r>
      <w:r w:rsidR="00D36CA6">
        <w:rPr>
          <w:sz w:val="24"/>
          <w:szCs w:val="24"/>
        </w:rPr>
        <w:t xml:space="preserve">semifinal loss to </w:t>
      </w:r>
      <w:r w:rsidR="00D36CA6" w:rsidRPr="00AA1CEE">
        <w:rPr>
          <w:sz w:val="24"/>
          <w:szCs w:val="24"/>
          <w:lang w:val="en"/>
        </w:rPr>
        <w:t xml:space="preserve">Karolína </w:t>
      </w:r>
      <w:proofErr w:type="spellStart"/>
      <w:r w:rsidR="00D36CA6" w:rsidRPr="00AA1CEE">
        <w:rPr>
          <w:sz w:val="24"/>
          <w:szCs w:val="24"/>
          <w:lang w:val="en"/>
        </w:rPr>
        <w:t>Plíšková</w:t>
      </w:r>
      <w:proofErr w:type="spellEnd"/>
      <w:r w:rsidR="00582831">
        <w:rPr>
          <w:sz w:val="24"/>
          <w:szCs w:val="24"/>
          <w:lang w:val="en"/>
        </w:rPr>
        <w:t xml:space="preserve"> </w:t>
      </w:r>
      <w:r w:rsidR="005F5D85">
        <w:rPr>
          <w:sz w:val="24"/>
          <w:szCs w:val="24"/>
          <w:lang w:val="en"/>
        </w:rPr>
        <w:t xml:space="preserve">was described </w:t>
      </w:r>
      <w:r w:rsidR="00582831">
        <w:rPr>
          <w:sz w:val="24"/>
          <w:szCs w:val="24"/>
        </w:rPr>
        <w:t>as a shocking loss.</w:t>
      </w:r>
      <w:r w:rsidR="0079685F">
        <w:rPr>
          <w:sz w:val="24"/>
          <w:szCs w:val="24"/>
        </w:rPr>
        <w:t xml:space="preserve"> But I </w:t>
      </w:r>
      <w:r w:rsidR="00AF5D25">
        <w:rPr>
          <w:sz w:val="24"/>
          <w:szCs w:val="24"/>
        </w:rPr>
        <w:t>feel</w:t>
      </w:r>
      <w:r w:rsidR="0079685F">
        <w:rPr>
          <w:sz w:val="24"/>
          <w:szCs w:val="24"/>
        </w:rPr>
        <w:t xml:space="preserve"> that loss would </w:t>
      </w:r>
      <w:r w:rsidR="0006273B">
        <w:rPr>
          <w:sz w:val="24"/>
          <w:szCs w:val="24"/>
        </w:rPr>
        <w:t>be</w:t>
      </w:r>
      <w:r w:rsidR="0079685F">
        <w:rPr>
          <w:sz w:val="24"/>
          <w:szCs w:val="24"/>
        </w:rPr>
        <w:t xml:space="preserve"> shocking if she </w:t>
      </w:r>
      <w:r w:rsidR="000172BB">
        <w:rPr>
          <w:sz w:val="24"/>
          <w:szCs w:val="24"/>
        </w:rPr>
        <w:t>were</w:t>
      </w:r>
      <w:r w:rsidR="0079685F">
        <w:rPr>
          <w:sz w:val="24"/>
          <w:szCs w:val="24"/>
        </w:rPr>
        <w:t xml:space="preserve"> </w:t>
      </w:r>
      <w:r w:rsidR="00C466FA">
        <w:rPr>
          <w:b/>
          <w:bCs/>
          <w:sz w:val="24"/>
          <w:szCs w:val="24"/>
        </w:rPr>
        <w:t>STILL</w:t>
      </w:r>
      <w:r w:rsidR="0079685F">
        <w:rPr>
          <w:sz w:val="24"/>
          <w:szCs w:val="24"/>
        </w:rPr>
        <w:t xml:space="preserve"> stuck on 21 Grand Slam titles </w:t>
      </w:r>
      <w:r w:rsidR="00B03092">
        <w:rPr>
          <w:b/>
          <w:bCs/>
          <w:sz w:val="24"/>
          <w:szCs w:val="24"/>
        </w:rPr>
        <w:t>AND</w:t>
      </w:r>
      <w:r w:rsidR="0079685F">
        <w:rPr>
          <w:sz w:val="24"/>
          <w:szCs w:val="24"/>
        </w:rPr>
        <w:t xml:space="preserve"> </w:t>
      </w:r>
      <w:r w:rsidR="00C466FA">
        <w:rPr>
          <w:b/>
          <w:bCs/>
          <w:sz w:val="24"/>
          <w:szCs w:val="24"/>
        </w:rPr>
        <w:t>NEVER</w:t>
      </w:r>
      <w:r w:rsidR="0079685F">
        <w:rPr>
          <w:sz w:val="24"/>
          <w:szCs w:val="24"/>
        </w:rPr>
        <w:t xml:space="preserve"> tied Graf. </w:t>
      </w:r>
      <w:r w:rsidR="000172BB">
        <w:rPr>
          <w:sz w:val="24"/>
          <w:szCs w:val="24"/>
        </w:rPr>
        <w:t>Serena</w:t>
      </w:r>
      <w:r w:rsidR="00DD7798">
        <w:rPr>
          <w:sz w:val="24"/>
          <w:szCs w:val="24"/>
        </w:rPr>
        <w:t xml:space="preserve"> ended</w:t>
      </w:r>
      <w:r w:rsidR="001D6DBF">
        <w:rPr>
          <w:sz w:val="24"/>
          <w:szCs w:val="24"/>
        </w:rPr>
        <w:t xml:space="preserve"> </w:t>
      </w:r>
      <w:r w:rsidR="005E3376">
        <w:rPr>
          <w:sz w:val="24"/>
          <w:szCs w:val="24"/>
        </w:rPr>
        <w:t>2016</w:t>
      </w:r>
      <w:r w:rsidR="001D6DBF">
        <w:rPr>
          <w:sz w:val="24"/>
          <w:szCs w:val="24"/>
        </w:rPr>
        <w:t xml:space="preserve"> with two titles </w:t>
      </w:r>
      <w:r w:rsidR="008F541E">
        <w:rPr>
          <w:sz w:val="24"/>
          <w:szCs w:val="24"/>
        </w:rPr>
        <w:t>[Rome and Wimbledon]</w:t>
      </w:r>
      <w:r w:rsidR="000C4CC4">
        <w:rPr>
          <w:sz w:val="24"/>
          <w:szCs w:val="24"/>
        </w:rPr>
        <w:t>,</w:t>
      </w:r>
      <w:r w:rsidR="003742BB">
        <w:rPr>
          <w:sz w:val="24"/>
          <w:szCs w:val="24"/>
        </w:rPr>
        <w:t xml:space="preserve"> 38 wins, six losses, and a winning percentile range of 84%</w:t>
      </w:r>
      <w:r w:rsidR="00BE3849">
        <w:rPr>
          <w:sz w:val="24"/>
          <w:szCs w:val="24"/>
        </w:rPr>
        <w:t xml:space="preserve">. </w:t>
      </w:r>
      <w:r w:rsidR="0031718F">
        <w:rPr>
          <w:sz w:val="24"/>
          <w:szCs w:val="24"/>
        </w:rPr>
        <w:t xml:space="preserve">I </w:t>
      </w:r>
      <w:r w:rsidR="00C56307">
        <w:rPr>
          <w:sz w:val="24"/>
          <w:szCs w:val="24"/>
        </w:rPr>
        <w:t>believe that</w:t>
      </w:r>
      <w:r w:rsidR="0031718F">
        <w:rPr>
          <w:sz w:val="24"/>
          <w:szCs w:val="24"/>
        </w:rPr>
        <w:t xml:space="preserve"> she</w:t>
      </w:r>
      <w:r w:rsidR="00B21F8D">
        <w:rPr>
          <w:sz w:val="24"/>
          <w:szCs w:val="24"/>
        </w:rPr>
        <w:t xml:space="preserve"> came into the</w:t>
      </w:r>
      <w:r w:rsidR="00A2162F">
        <w:rPr>
          <w:sz w:val="24"/>
          <w:szCs w:val="24"/>
        </w:rPr>
        <w:t xml:space="preserve"> 2017 Australian Open </w:t>
      </w:r>
      <w:r w:rsidR="00B15B0D">
        <w:rPr>
          <w:sz w:val="24"/>
          <w:szCs w:val="24"/>
        </w:rPr>
        <w:t>with</w:t>
      </w:r>
      <w:r w:rsidR="00B3650B">
        <w:rPr>
          <w:sz w:val="24"/>
          <w:szCs w:val="24"/>
        </w:rPr>
        <w:t xml:space="preserve"> </w:t>
      </w:r>
      <w:r w:rsidR="00B3650B">
        <w:rPr>
          <w:b/>
          <w:bCs/>
          <w:sz w:val="24"/>
          <w:szCs w:val="24"/>
        </w:rPr>
        <w:t>MORE</w:t>
      </w:r>
      <w:r w:rsidR="00A14CC9">
        <w:rPr>
          <w:b/>
          <w:bCs/>
          <w:sz w:val="24"/>
          <w:szCs w:val="24"/>
        </w:rPr>
        <w:t xml:space="preserve"> </w:t>
      </w:r>
      <w:r w:rsidR="00DF0B3B">
        <w:rPr>
          <w:sz w:val="24"/>
          <w:szCs w:val="24"/>
        </w:rPr>
        <w:t>confiden</w:t>
      </w:r>
      <w:r w:rsidR="00C04452">
        <w:rPr>
          <w:sz w:val="24"/>
          <w:szCs w:val="24"/>
        </w:rPr>
        <w:t>ce</w:t>
      </w:r>
      <w:r w:rsidR="00DF0B3B">
        <w:rPr>
          <w:sz w:val="24"/>
          <w:szCs w:val="24"/>
        </w:rPr>
        <w:t xml:space="preserve"> [she had </w:t>
      </w:r>
      <w:r w:rsidR="00A92CA0">
        <w:rPr>
          <w:sz w:val="24"/>
          <w:szCs w:val="24"/>
        </w:rPr>
        <w:t>her</w:t>
      </w:r>
      <w:r w:rsidR="00DF0B3B">
        <w:rPr>
          <w:sz w:val="24"/>
          <w:szCs w:val="24"/>
        </w:rPr>
        <w:t xml:space="preserve"> 22</w:t>
      </w:r>
      <w:r w:rsidR="00DF0B3B" w:rsidRPr="0059000F">
        <w:rPr>
          <w:sz w:val="24"/>
          <w:szCs w:val="24"/>
          <w:vertAlign w:val="superscript"/>
        </w:rPr>
        <w:t>nd</w:t>
      </w:r>
      <w:r w:rsidR="00DF0B3B">
        <w:rPr>
          <w:sz w:val="24"/>
          <w:szCs w:val="24"/>
        </w:rPr>
        <w:t xml:space="preserve"> Grand Slam title </w:t>
      </w:r>
      <w:r w:rsidR="00DF0B3B">
        <w:rPr>
          <w:b/>
          <w:bCs/>
          <w:sz w:val="24"/>
          <w:szCs w:val="24"/>
        </w:rPr>
        <w:t>UNDER</w:t>
      </w:r>
      <w:r w:rsidR="00DF0B3B">
        <w:rPr>
          <w:sz w:val="24"/>
          <w:szCs w:val="24"/>
        </w:rPr>
        <w:t xml:space="preserve"> her belt] </w:t>
      </w:r>
      <w:r w:rsidR="00416A2B">
        <w:rPr>
          <w:b/>
          <w:bCs/>
          <w:sz w:val="24"/>
          <w:szCs w:val="24"/>
        </w:rPr>
        <w:t>AND</w:t>
      </w:r>
      <w:r w:rsidR="00DF0B3B">
        <w:rPr>
          <w:sz w:val="24"/>
          <w:szCs w:val="24"/>
        </w:rPr>
        <w:t xml:space="preserve"> </w:t>
      </w:r>
      <w:r w:rsidR="00DF0B3B">
        <w:rPr>
          <w:b/>
          <w:bCs/>
          <w:sz w:val="24"/>
          <w:szCs w:val="24"/>
        </w:rPr>
        <w:t xml:space="preserve">LESS </w:t>
      </w:r>
      <w:r w:rsidR="00DF0B3B">
        <w:rPr>
          <w:sz w:val="24"/>
          <w:szCs w:val="24"/>
        </w:rPr>
        <w:t>pressure [she was only defending finalist points as the number two seed]</w:t>
      </w:r>
      <w:r w:rsidR="00C155BD">
        <w:rPr>
          <w:sz w:val="24"/>
          <w:szCs w:val="24"/>
        </w:rPr>
        <w:t xml:space="preserve">. </w:t>
      </w:r>
      <w:r w:rsidR="00181B7A">
        <w:rPr>
          <w:sz w:val="24"/>
          <w:szCs w:val="24"/>
        </w:rPr>
        <w:t>S</w:t>
      </w:r>
      <w:r w:rsidR="00BB6E96">
        <w:rPr>
          <w:sz w:val="24"/>
          <w:szCs w:val="24"/>
        </w:rPr>
        <w:t>he</w:t>
      </w:r>
      <w:r w:rsidR="004E633D">
        <w:rPr>
          <w:sz w:val="24"/>
          <w:szCs w:val="24"/>
        </w:rPr>
        <w:t xml:space="preserve"> </w:t>
      </w:r>
      <w:r w:rsidR="00420701">
        <w:rPr>
          <w:sz w:val="24"/>
          <w:szCs w:val="24"/>
          <w:lang w:val="en"/>
        </w:rPr>
        <w:t>won</w:t>
      </w:r>
      <w:r w:rsidR="00A94EFB">
        <w:rPr>
          <w:sz w:val="24"/>
          <w:szCs w:val="24"/>
          <w:lang w:val="en"/>
        </w:rPr>
        <w:t xml:space="preserve"> </w:t>
      </w:r>
      <w:r w:rsidR="001F0DBA">
        <w:rPr>
          <w:sz w:val="24"/>
          <w:szCs w:val="24"/>
          <w:lang w:val="en"/>
        </w:rPr>
        <w:t>the</w:t>
      </w:r>
      <w:r w:rsidR="00A94EFB">
        <w:rPr>
          <w:sz w:val="24"/>
          <w:szCs w:val="24"/>
          <w:lang w:val="en"/>
        </w:rPr>
        <w:t xml:space="preserve"> title</w:t>
      </w:r>
      <w:r w:rsidR="000E0AC8">
        <w:rPr>
          <w:sz w:val="24"/>
          <w:szCs w:val="24"/>
          <w:lang w:val="en"/>
        </w:rPr>
        <w:t xml:space="preserve"> </w:t>
      </w:r>
      <w:r w:rsidR="00A94EFB">
        <w:rPr>
          <w:sz w:val="24"/>
          <w:szCs w:val="24"/>
          <w:lang w:val="en"/>
        </w:rPr>
        <w:t>without dropping a set</w:t>
      </w:r>
      <w:r w:rsidR="00E84B8E">
        <w:rPr>
          <w:sz w:val="24"/>
          <w:szCs w:val="24"/>
          <w:lang w:val="en"/>
        </w:rPr>
        <w:t>:</w:t>
      </w:r>
    </w:p>
    <w:p w14:paraId="7DB0C358" w14:textId="0143090C" w:rsidR="00670BB1" w:rsidRDefault="00670BB1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D97D775" w14:textId="77777777" w:rsidR="0054726C" w:rsidRDefault="00670BB1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Belinda Bencic</w:t>
      </w:r>
      <w:r w:rsidR="0058583C">
        <w:rPr>
          <w:sz w:val="24"/>
          <w:szCs w:val="24"/>
          <w:lang w:val="en"/>
        </w:rPr>
        <w:t xml:space="preserve"> (SWITZERLAND)</w:t>
      </w:r>
      <w:r>
        <w:rPr>
          <w:sz w:val="24"/>
          <w:szCs w:val="24"/>
          <w:lang w:val="en"/>
        </w:rPr>
        <w:t>:</w:t>
      </w:r>
      <w:r w:rsidR="007A6803">
        <w:rPr>
          <w:sz w:val="24"/>
          <w:szCs w:val="24"/>
          <w:lang w:val="en"/>
        </w:rPr>
        <w:t xml:space="preserve"> 6-4 6-3</w:t>
      </w:r>
    </w:p>
    <w:p w14:paraId="26D148EF" w14:textId="77777777" w:rsidR="00CC52B8" w:rsidRDefault="00CC52B8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1D1479">
        <w:rPr>
          <w:sz w:val="24"/>
          <w:szCs w:val="24"/>
          <w:lang w:val="en"/>
        </w:rPr>
        <w:t>Šafářová</w:t>
      </w:r>
      <w:proofErr w:type="spellEnd"/>
      <w:r>
        <w:rPr>
          <w:sz w:val="24"/>
          <w:szCs w:val="24"/>
          <w:lang w:val="en"/>
        </w:rPr>
        <w:t>: 6-3 6-4</w:t>
      </w:r>
    </w:p>
    <w:p w14:paraId="17E1703F" w14:textId="77777777" w:rsidR="00CC52B8" w:rsidRDefault="00CC52B8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Gibbs: 6-1 6-3</w:t>
      </w:r>
    </w:p>
    <w:p w14:paraId="6162D865" w14:textId="77777777" w:rsidR="008906E4" w:rsidRPr="008906E4" w:rsidRDefault="008906E4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8906E4">
        <w:rPr>
          <w:sz w:val="24"/>
          <w:szCs w:val="24"/>
        </w:rPr>
        <w:t>Strýcová</w:t>
      </w:r>
      <w:proofErr w:type="spellEnd"/>
      <w:r>
        <w:rPr>
          <w:sz w:val="24"/>
          <w:szCs w:val="24"/>
        </w:rPr>
        <w:t>: 7-5 6-4</w:t>
      </w:r>
    </w:p>
    <w:p w14:paraId="62A9A2A1" w14:textId="77777777" w:rsidR="00937D17" w:rsidRPr="00937D17" w:rsidRDefault="008906E4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Jo Konta (GREAT BRITAIN): 6-2 6-3</w:t>
      </w:r>
    </w:p>
    <w:p w14:paraId="2C20930C" w14:textId="77777777" w:rsidR="00937D17" w:rsidRPr="00937D17" w:rsidRDefault="00937D17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 w:rsidRPr="00937D17">
        <w:rPr>
          <w:sz w:val="24"/>
          <w:szCs w:val="24"/>
        </w:rPr>
        <w:t>Lučić-Baroni</w:t>
      </w:r>
      <w:r>
        <w:rPr>
          <w:sz w:val="24"/>
          <w:szCs w:val="24"/>
        </w:rPr>
        <w:t>: 6-2 6-1</w:t>
      </w:r>
    </w:p>
    <w:p w14:paraId="2CC9EE7F" w14:textId="73E7A46F" w:rsidR="00041A1F" w:rsidRDefault="00937D17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Venus: </w:t>
      </w:r>
      <w:r w:rsidR="000704E5">
        <w:rPr>
          <w:sz w:val="24"/>
          <w:szCs w:val="24"/>
        </w:rPr>
        <w:t>6-4 6-4</w:t>
      </w:r>
      <w:r w:rsidR="00670BB1">
        <w:rPr>
          <w:sz w:val="24"/>
          <w:szCs w:val="24"/>
          <w:lang w:val="en"/>
        </w:rPr>
        <w:t xml:space="preserve"> </w:t>
      </w:r>
    </w:p>
    <w:p w14:paraId="6E655BE3" w14:textId="77777777" w:rsidR="00F701C7" w:rsidRPr="00F701C7" w:rsidRDefault="00F701C7" w:rsidP="00F701C7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38B8387" w14:textId="2A272C9F" w:rsidR="006A2915" w:rsidRDefault="007C4959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</w:t>
      </w:r>
      <w:r w:rsidR="00741690">
        <w:rPr>
          <w:sz w:val="24"/>
          <w:szCs w:val="24"/>
        </w:rPr>
        <w:t xml:space="preserve">er </w:t>
      </w:r>
      <w:r w:rsidR="00BA172C">
        <w:rPr>
          <w:sz w:val="24"/>
          <w:szCs w:val="24"/>
        </w:rPr>
        <w:t>fourth-round</w:t>
      </w:r>
      <w:r w:rsidR="00741690">
        <w:rPr>
          <w:sz w:val="24"/>
          <w:szCs w:val="24"/>
        </w:rPr>
        <w:t xml:space="preserve"> match against </w:t>
      </w:r>
      <w:proofErr w:type="spellStart"/>
      <w:r w:rsidR="00741690" w:rsidRPr="008906E4">
        <w:rPr>
          <w:sz w:val="24"/>
          <w:szCs w:val="24"/>
        </w:rPr>
        <w:t>Strýcová</w:t>
      </w:r>
      <w:proofErr w:type="spellEnd"/>
      <w:r w:rsidR="008E7840">
        <w:rPr>
          <w:sz w:val="24"/>
          <w:szCs w:val="24"/>
        </w:rPr>
        <w:t>,</w:t>
      </w:r>
      <w:r w:rsidR="00F70C82">
        <w:rPr>
          <w:sz w:val="24"/>
          <w:szCs w:val="24"/>
        </w:rPr>
        <w:t xml:space="preserve"> </w:t>
      </w:r>
      <w:r w:rsidR="00DF4F88">
        <w:rPr>
          <w:sz w:val="24"/>
          <w:szCs w:val="24"/>
        </w:rPr>
        <w:t xml:space="preserve">both players traded breaks </w:t>
      </w:r>
      <w:r w:rsidR="00B27296">
        <w:rPr>
          <w:sz w:val="24"/>
          <w:szCs w:val="24"/>
        </w:rPr>
        <w:t>for</w:t>
      </w:r>
      <w:r w:rsidR="00DF4F88">
        <w:rPr>
          <w:sz w:val="24"/>
          <w:szCs w:val="24"/>
        </w:rPr>
        <w:t xml:space="preserve"> the first four games, then again </w:t>
      </w:r>
      <w:r w:rsidR="00A2074C">
        <w:rPr>
          <w:sz w:val="24"/>
          <w:szCs w:val="24"/>
        </w:rPr>
        <w:t xml:space="preserve">in the </w:t>
      </w:r>
      <w:r w:rsidR="00FF270B">
        <w:rPr>
          <w:sz w:val="24"/>
          <w:szCs w:val="24"/>
        </w:rPr>
        <w:t>seventh and eighth</w:t>
      </w:r>
      <w:r w:rsidR="00A2074C">
        <w:rPr>
          <w:sz w:val="24"/>
          <w:szCs w:val="24"/>
        </w:rPr>
        <w:t xml:space="preserve"> games</w:t>
      </w:r>
      <w:r w:rsidR="00AC4D8F">
        <w:rPr>
          <w:sz w:val="24"/>
          <w:szCs w:val="24"/>
        </w:rPr>
        <w:t>.</w:t>
      </w:r>
      <w:r w:rsidR="00FF7BB3">
        <w:rPr>
          <w:sz w:val="24"/>
          <w:szCs w:val="24"/>
        </w:rPr>
        <w:t xml:space="preserve"> </w:t>
      </w:r>
      <w:r w:rsidR="00A84EE3">
        <w:rPr>
          <w:sz w:val="24"/>
          <w:szCs w:val="24"/>
        </w:rPr>
        <w:t>In the 11</w:t>
      </w:r>
      <w:r w:rsidR="00A84EE3" w:rsidRPr="00A84EE3">
        <w:rPr>
          <w:sz w:val="24"/>
          <w:szCs w:val="24"/>
          <w:vertAlign w:val="superscript"/>
        </w:rPr>
        <w:t>th</w:t>
      </w:r>
      <w:r w:rsidR="00A84EE3">
        <w:rPr>
          <w:sz w:val="24"/>
          <w:szCs w:val="24"/>
        </w:rPr>
        <w:t xml:space="preserve"> game, Serena lost</w:t>
      </w:r>
      <w:r w:rsidR="00880AF4">
        <w:rPr>
          <w:sz w:val="24"/>
          <w:szCs w:val="24"/>
        </w:rPr>
        <w:t xml:space="preserve"> her first service point</w:t>
      </w:r>
      <w:r w:rsidR="00A84EE3">
        <w:rPr>
          <w:sz w:val="24"/>
          <w:szCs w:val="24"/>
        </w:rPr>
        <w:t xml:space="preserve">. </w:t>
      </w:r>
      <w:r w:rsidR="00C3299D">
        <w:rPr>
          <w:sz w:val="24"/>
          <w:szCs w:val="24"/>
        </w:rPr>
        <w:t>But</w:t>
      </w:r>
      <w:r w:rsidR="00A84EE3">
        <w:rPr>
          <w:sz w:val="24"/>
          <w:szCs w:val="24"/>
        </w:rPr>
        <w:t xml:space="preserve"> she won the next four points</w:t>
      </w:r>
      <w:r w:rsidR="00422B96">
        <w:rPr>
          <w:sz w:val="24"/>
          <w:szCs w:val="24"/>
        </w:rPr>
        <w:t xml:space="preserve">. </w:t>
      </w:r>
      <w:r w:rsidR="00953B43">
        <w:rPr>
          <w:sz w:val="24"/>
          <w:szCs w:val="24"/>
        </w:rPr>
        <w:t>The next 12</w:t>
      </w:r>
      <w:r w:rsidR="00953B43" w:rsidRPr="00953B43">
        <w:rPr>
          <w:sz w:val="24"/>
          <w:szCs w:val="24"/>
          <w:vertAlign w:val="superscript"/>
        </w:rPr>
        <w:t>th</w:t>
      </w:r>
      <w:r w:rsidR="00953B43">
        <w:rPr>
          <w:sz w:val="24"/>
          <w:szCs w:val="24"/>
        </w:rPr>
        <w:t xml:space="preserve"> game was a </w:t>
      </w:r>
      <w:r w:rsidR="00953B43">
        <w:rPr>
          <w:b/>
          <w:bCs/>
          <w:sz w:val="24"/>
          <w:szCs w:val="24"/>
        </w:rPr>
        <w:t>MUST-HOLD</w:t>
      </w:r>
      <w:r w:rsidR="00953B43">
        <w:rPr>
          <w:sz w:val="24"/>
          <w:szCs w:val="24"/>
        </w:rPr>
        <w:t xml:space="preserve"> game for </w:t>
      </w:r>
      <w:proofErr w:type="spellStart"/>
      <w:r w:rsidR="00953B43" w:rsidRPr="008906E4">
        <w:rPr>
          <w:sz w:val="24"/>
          <w:szCs w:val="24"/>
        </w:rPr>
        <w:t>Strýcová</w:t>
      </w:r>
      <w:proofErr w:type="spellEnd"/>
      <w:r w:rsidR="00953B43">
        <w:rPr>
          <w:sz w:val="24"/>
          <w:szCs w:val="24"/>
        </w:rPr>
        <w:t xml:space="preserve">. </w:t>
      </w:r>
      <w:proofErr w:type="spellStart"/>
      <w:r w:rsidR="00953B43" w:rsidRPr="008906E4">
        <w:rPr>
          <w:sz w:val="24"/>
          <w:szCs w:val="24"/>
        </w:rPr>
        <w:t>Strýcová</w:t>
      </w:r>
      <w:proofErr w:type="spellEnd"/>
      <w:r w:rsidR="00953B43">
        <w:rPr>
          <w:sz w:val="24"/>
          <w:szCs w:val="24"/>
        </w:rPr>
        <w:t xml:space="preserve"> was serving to force a first-set tiebreak </w:t>
      </w:r>
      <w:r w:rsidR="00953B43">
        <w:rPr>
          <w:b/>
          <w:bCs/>
          <w:sz w:val="24"/>
          <w:szCs w:val="24"/>
        </w:rPr>
        <w:t xml:space="preserve">AND </w:t>
      </w:r>
      <w:r w:rsidR="00953B43">
        <w:rPr>
          <w:sz w:val="24"/>
          <w:szCs w:val="24"/>
        </w:rPr>
        <w:t xml:space="preserve">stay in the set. </w:t>
      </w:r>
      <w:r w:rsidR="005E5029">
        <w:rPr>
          <w:sz w:val="24"/>
          <w:szCs w:val="24"/>
        </w:rPr>
        <w:t>In the 12</w:t>
      </w:r>
      <w:r w:rsidR="005E5029" w:rsidRPr="005E5029">
        <w:rPr>
          <w:sz w:val="24"/>
          <w:szCs w:val="24"/>
          <w:vertAlign w:val="superscript"/>
        </w:rPr>
        <w:t>th</w:t>
      </w:r>
      <w:r w:rsidR="005E5029">
        <w:rPr>
          <w:sz w:val="24"/>
          <w:szCs w:val="24"/>
        </w:rPr>
        <w:t xml:space="preserve"> game, </w:t>
      </w:r>
      <w:proofErr w:type="spellStart"/>
      <w:r w:rsidR="00CB144C" w:rsidRPr="008906E4">
        <w:rPr>
          <w:sz w:val="24"/>
          <w:szCs w:val="24"/>
        </w:rPr>
        <w:t>Strýcová</w:t>
      </w:r>
      <w:proofErr w:type="spellEnd"/>
      <w:r w:rsidR="00953B43">
        <w:rPr>
          <w:sz w:val="24"/>
          <w:szCs w:val="24"/>
        </w:rPr>
        <w:t xml:space="preserve"> </w:t>
      </w:r>
      <w:r w:rsidR="004329DB">
        <w:rPr>
          <w:sz w:val="24"/>
          <w:szCs w:val="24"/>
        </w:rPr>
        <w:t xml:space="preserve">fought back to deuce from </w:t>
      </w:r>
      <w:r w:rsidR="00953B43">
        <w:rPr>
          <w:sz w:val="24"/>
          <w:szCs w:val="24"/>
        </w:rPr>
        <w:t>triple set point</w:t>
      </w:r>
      <w:r w:rsidR="004329DB">
        <w:rPr>
          <w:sz w:val="24"/>
          <w:szCs w:val="24"/>
        </w:rPr>
        <w:t xml:space="preserve"> down</w:t>
      </w:r>
      <w:r w:rsidR="0049187C">
        <w:rPr>
          <w:sz w:val="24"/>
          <w:szCs w:val="24"/>
        </w:rPr>
        <w:t xml:space="preserve">. </w:t>
      </w:r>
      <w:r w:rsidR="009A1CA1">
        <w:rPr>
          <w:sz w:val="24"/>
          <w:szCs w:val="24"/>
        </w:rPr>
        <w:t>But</w:t>
      </w:r>
      <w:r w:rsidR="0049187C">
        <w:rPr>
          <w:sz w:val="24"/>
          <w:szCs w:val="24"/>
        </w:rPr>
        <w:t xml:space="preserve"> Serena won </w:t>
      </w:r>
      <w:r w:rsidR="00C23E8E">
        <w:rPr>
          <w:sz w:val="24"/>
          <w:szCs w:val="24"/>
        </w:rPr>
        <w:t xml:space="preserve">the last two points to claim </w:t>
      </w:r>
      <w:r w:rsidR="0049187C">
        <w:rPr>
          <w:sz w:val="24"/>
          <w:szCs w:val="24"/>
        </w:rPr>
        <w:t xml:space="preserve">the first set. </w:t>
      </w:r>
      <w:r w:rsidR="001E3C24">
        <w:rPr>
          <w:sz w:val="24"/>
          <w:szCs w:val="24"/>
        </w:rPr>
        <w:t xml:space="preserve">In the second set, </w:t>
      </w:r>
      <w:r w:rsidR="00D57B7E">
        <w:rPr>
          <w:sz w:val="24"/>
          <w:szCs w:val="24"/>
        </w:rPr>
        <w:t xml:space="preserve">Serena </w:t>
      </w:r>
      <w:r w:rsidR="00174557">
        <w:rPr>
          <w:sz w:val="24"/>
          <w:szCs w:val="24"/>
        </w:rPr>
        <w:t>broke</w:t>
      </w:r>
      <w:r w:rsidR="00420D5E">
        <w:rPr>
          <w:sz w:val="24"/>
          <w:szCs w:val="24"/>
        </w:rPr>
        <w:t xml:space="preserve"> in the fourth game. </w:t>
      </w:r>
      <w:proofErr w:type="spellStart"/>
      <w:r w:rsidR="005F5E4C" w:rsidRPr="008906E4">
        <w:rPr>
          <w:sz w:val="24"/>
          <w:szCs w:val="24"/>
        </w:rPr>
        <w:t>Strýcová</w:t>
      </w:r>
      <w:proofErr w:type="spellEnd"/>
      <w:r w:rsidR="005F5E4C">
        <w:rPr>
          <w:sz w:val="24"/>
          <w:szCs w:val="24"/>
        </w:rPr>
        <w:t xml:space="preserve"> </w:t>
      </w:r>
      <w:r w:rsidR="005824F9">
        <w:rPr>
          <w:sz w:val="24"/>
          <w:szCs w:val="24"/>
        </w:rPr>
        <w:t>broke</w:t>
      </w:r>
      <w:r w:rsidR="00F92F9B">
        <w:rPr>
          <w:sz w:val="24"/>
          <w:szCs w:val="24"/>
        </w:rPr>
        <w:t xml:space="preserve"> </w:t>
      </w:r>
      <w:r w:rsidR="005432A4">
        <w:rPr>
          <w:sz w:val="24"/>
          <w:szCs w:val="24"/>
        </w:rPr>
        <w:t>in the ninth game</w:t>
      </w:r>
      <w:r w:rsidR="005F5E4C">
        <w:rPr>
          <w:sz w:val="24"/>
          <w:szCs w:val="24"/>
        </w:rPr>
        <w:t>.</w:t>
      </w:r>
      <w:r w:rsidR="00494A1F">
        <w:rPr>
          <w:sz w:val="24"/>
          <w:szCs w:val="24"/>
        </w:rPr>
        <w:t xml:space="preserve"> </w:t>
      </w:r>
      <w:r w:rsidR="00001364">
        <w:rPr>
          <w:sz w:val="24"/>
          <w:szCs w:val="24"/>
        </w:rPr>
        <w:t>In the 10</w:t>
      </w:r>
      <w:r w:rsidR="00001364" w:rsidRPr="00001364">
        <w:rPr>
          <w:sz w:val="24"/>
          <w:szCs w:val="24"/>
          <w:vertAlign w:val="superscript"/>
        </w:rPr>
        <w:t>th</w:t>
      </w:r>
      <w:r w:rsidR="00001364">
        <w:rPr>
          <w:sz w:val="24"/>
          <w:szCs w:val="24"/>
        </w:rPr>
        <w:t xml:space="preserve"> game, </w:t>
      </w:r>
      <w:proofErr w:type="spellStart"/>
      <w:r w:rsidR="00001364" w:rsidRPr="008906E4">
        <w:rPr>
          <w:sz w:val="24"/>
          <w:szCs w:val="24"/>
        </w:rPr>
        <w:t>Strýcová</w:t>
      </w:r>
      <w:proofErr w:type="spellEnd"/>
      <w:r w:rsidR="00001364">
        <w:rPr>
          <w:sz w:val="24"/>
          <w:szCs w:val="24"/>
        </w:rPr>
        <w:t xml:space="preserve"> lost </w:t>
      </w:r>
      <w:r w:rsidR="007A6D93">
        <w:rPr>
          <w:sz w:val="24"/>
          <w:szCs w:val="24"/>
        </w:rPr>
        <w:t>her</w:t>
      </w:r>
      <w:r w:rsidR="00001364">
        <w:rPr>
          <w:sz w:val="24"/>
          <w:szCs w:val="24"/>
        </w:rPr>
        <w:t xml:space="preserve"> first</w:t>
      </w:r>
      <w:r w:rsidR="007A6D93">
        <w:rPr>
          <w:sz w:val="24"/>
          <w:szCs w:val="24"/>
        </w:rPr>
        <w:t xml:space="preserve"> service</w:t>
      </w:r>
      <w:r w:rsidR="00001364">
        <w:rPr>
          <w:sz w:val="24"/>
          <w:szCs w:val="24"/>
        </w:rPr>
        <w:t xml:space="preserve"> point before she won the next two points to reestablish her lead. </w:t>
      </w:r>
      <w:r w:rsidR="004E49FB">
        <w:rPr>
          <w:sz w:val="24"/>
          <w:szCs w:val="24"/>
        </w:rPr>
        <w:t>Then</w:t>
      </w:r>
      <w:r w:rsidR="006866A5">
        <w:rPr>
          <w:sz w:val="24"/>
          <w:szCs w:val="24"/>
        </w:rPr>
        <w:t xml:space="preserve"> Serena won the </w:t>
      </w:r>
      <w:r w:rsidR="00543F2F">
        <w:rPr>
          <w:sz w:val="24"/>
          <w:szCs w:val="24"/>
        </w:rPr>
        <w:t>last</w:t>
      </w:r>
      <w:r w:rsidR="006866A5">
        <w:rPr>
          <w:sz w:val="24"/>
          <w:szCs w:val="24"/>
        </w:rPr>
        <w:t xml:space="preserve"> three points to win the match. </w:t>
      </w:r>
    </w:p>
    <w:p w14:paraId="345D6F6C" w14:textId="77777777" w:rsidR="006A2915" w:rsidRDefault="006A2915" w:rsidP="004954D3">
      <w:pPr>
        <w:spacing w:after="0" w:line="240" w:lineRule="auto"/>
        <w:jc w:val="both"/>
        <w:rPr>
          <w:sz w:val="24"/>
          <w:szCs w:val="24"/>
        </w:rPr>
      </w:pPr>
    </w:p>
    <w:p w14:paraId="23117FB6" w14:textId="2FEE57A4" w:rsidR="00715C1E" w:rsidRPr="002D253E" w:rsidRDefault="00771FE9" w:rsidP="00715C1E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Serena’s toughest </w:t>
      </w:r>
      <w:r w:rsidR="00F636A7">
        <w:rPr>
          <w:sz w:val="24"/>
          <w:szCs w:val="24"/>
        </w:rPr>
        <w:t>match was in the quarterfinals</w:t>
      </w:r>
      <w:r>
        <w:rPr>
          <w:sz w:val="24"/>
          <w:szCs w:val="24"/>
        </w:rPr>
        <w:t xml:space="preserve"> against </w:t>
      </w:r>
      <w:r w:rsidR="0061436A">
        <w:rPr>
          <w:sz w:val="24"/>
          <w:szCs w:val="24"/>
        </w:rPr>
        <w:t>Konta</w:t>
      </w:r>
      <w:r w:rsidR="00DA0CD2">
        <w:rPr>
          <w:sz w:val="24"/>
          <w:szCs w:val="24"/>
        </w:rPr>
        <w:t>.</w:t>
      </w:r>
      <w:r w:rsidR="008600FA">
        <w:rPr>
          <w:sz w:val="24"/>
          <w:szCs w:val="24"/>
        </w:rPr>
        <w:t xml:space="preserve"> </w:t>
      </w:r>
      <w:r w:rsidR="003344B9">
        <w:rPr>
          <w:sz w:val="24"/>
          <w:szCs w:val="24"/>
        </w:rPr>
        <w:t>Konta</w:t>
      </w:r>
      <w:r w:rsidR="00A10B8B">
        <w:rPr>
          <w:sz w:val="24"/>
          <w:szCs w:val="24"/>
        </w:rPr>
        <w:t xml:space="preserve"> </w:t>
      </w:r>
      <w:r w:rsidR="007D76CF">
        <w:rPr>
          <w:sz w:val="24"/>
          <w:szCs w:val="24"/>
        </w:rPr>
        <w:t>was predicted to</w:t>
      </w:r>
      <w:r w:rsidR="00382732">
        <w:rPr>
          <w:sz w:val="24"/>
          <w:szCs w:val="24"/>
        </w:rPr>
        <w:t xml:space="preserve"> </w:t>
      </w:r>
      <w:r w:rsidR="00926128">
        <w:rPr>
          <w:sz w:val="24"/>
          <w:szCs w:val="24"/>
        </w:rPr>
        <w:t>stun</w:t>
      </w:r>
      <w:r w:rsidR="00382732">
        <w:rPr>
          <w:sz w:val="24"/>
          <w:szCs w:val="24"/>
        </w:rPr>
        <w:t xml:space="preserve"> Serena. </w:t>
      </w:r>
      <w:r w:rsidR="0004080C">
        <w:rPr>
          <w:sz w:val="24"/>
          <w:szCs w:val="24"/>
        </w:rPr>
        <w:t>But</w:t>
      </w:r>
      <w:r w:rsidR="00C9132E">
        <w:rPr>
          <w:sz w:val="24"/>
          <w:szCs w:val="24"/>
        </w:rPr>
        <w:t xml:space="preserve"> Konta is someone </w:t>
      </w:r>
      <w:r w:rsidR="0074501E">
        <w:rPr>
          <w:b/>
          <w:bCs/>
          <w:sz w:val="24"/>
          <w:szCs w:val="24"/>
        </w:rPr>
        <w:t>VENUS</w:t>
      </w:r>
      <w:r w:rsidR="00C9132E">
        <w:rPr>
          <w:sz w:val="24"/>
          <w:szCs w:val="24"/>
        </w:rPr>
        <w:t xml:space="preserve"> </w:t>
      </w:r>
      <w:r w:rsidR="00882CA7">
        <w:rPr>
          <w:sz w:val="24"/>
          <w:szCs w:val="24"/>
        </w:rPr>
        <w:t>faced</w:t>
      </w:r>
      <w:r w:rsidR="007961BB">
        <w:rPr>
          <w:sz w:val="24"/>
          <w:szCs w:val="24"/>
        </w:rPr>
        <w:t xml:space="preserve"> before</w:t>
      </w:r>
      <w:r w:rsidR="00C9132E">
        <w:rPr>
          <w:sz w:val="24"/>
          <w:szCs w:val="24"/>
        </w:rPr>
        <w:t>.</w:t>
      </w:r>
      <w:r w:rsidR="007102FA">
        <w:rPr>
          <w:sz w:val="24"/>
          <w:szCs w:val="24"/>
        </w:rPr>
        <w:t xml:space="preserve"> </w:t>
      </w:r>
      <w:r w:rsidR="00C9132E">
        <w:rPr>
          <w:sz w:val="24"/>
          <w:szCs w:val="24"/>
        </w:rPr>
        <w:t>I</w:t>
      </w:r>
      <w:r w:rsidR="00CB3EA0">
        <w:rPr>
          <w:sz w:val="24"/>
          <w:szCs w:val="24"/>
        </w:rPr>
        <w:t xml:space="preserve"> </w:t>
      </w:r>
      <w:r w:rsidR="00740DF7">
        <w:rPr>
          <w:sz w:val="24"/>
          <w:szCs w:val="24"/>
        </w:rPr>
        <w:t>think</w:t>
      </w:r>
      <w:r w:rsidR="00CB3D16">
        <w:rPr>
          <w:sz w:val="24"/>
          <w:szCs w:val="24"/>
        </w:rPr>
        <w:t xml:space="preserve"> </w:t>
      </w:r>
      <w:r w:rsidR="00C9132E">
        <w:rPr>
          <w:sz w:val="24"/>
          <w:szCs w:val="24"/>
        </w:rPr>
        <w:t xml:space="preserve">Venus </w:t>
      </w:r>
      <w:r w:rsidR="008627DF">
        <w:rPr>
          <w:sz w:val="24"/>
          <w:szCs w:val="24"/>
        </w:rPr>
        <w:t>gave</w:t>
      </w:r>
      <w:r w:rsidR="00C9132E">
        <w:rPr>
          <w:sz w:val="24"/>
          <w:szCs w:val="24"/>
        </w:rPr>
        <w:t xml:space="preserve"> some </w:t>
      </w:r>
      <w:r w:rsidR="008D3BEB">
        <w:rPr>
          <w:sz w:val="24"/>
          <w:szCs w:val="24"/>
        </w:rPr>
        <w:t>really</w:t>
      </w:r>
      <w:r w:rsidR="00C9132E">
        <w:rPr>
          <w:sz w:val="24"/>
          <w:szCs w:val="24"/>
        </w:rPr>
        <w:t xml:space="preserve"> good tips to Serena</w:t>
      </w:r>
      <w:r w:rsidR="00E25759">
        <w:rPr>
          <w:sz w:val="24"/>
          <w:szCs w:val="24"/>
        </w:rPr>
        <w:t xml:space="preserve"> </w:t>
      </w:r>
      <w:r w:rsidR="003D74F1">
        <w:rPr>
          <w:sz w:val="24"/>
          <w:szCs w:val="24"/>
        </w:rPr>
        <w:t xml:space="preserve">on how to </w:t>
      </w:r>
      <w:r w:rsidR="00406296">
        <w:rPr>
          <w:sz w:val="24"/>
          <w:szCs w:val="24"/>
        </w:rPr>
        <w:t>win this</w:t>
      </w:r>
      <w:r w:rsidR="00F2469F">
        <w:rPr>
          <w:sz w:val="24"/>
          <w:szCs w:val="24"/>
        </w:rPr>
        <w:t xml:space="preserve"> </w:t>
      </w:r>
      <w:r w:rsidR="00406296">
        <w:rPr>
          <w:sz w:val="24"/>
          <w:szCs w:val="24"/>
        </w:rPr>
        <w:t>match in two sets</w:t>
      </w:r>
      <w:r w:rsidR="00E63D0C">
        <w:rPr>
          <w:sz w:val="24"/>
          <w:szCs w:val="24"/>
        </w:rPr>
        <w:t>.</w:t>
      </w:r>
      <w:r w:rsidR="002576BC">
        <w:rPr>
          <w:sz w:val="24"/>
          <w:szCs w:val="24"/>
        </w:rPr>
        <w:t xml:space="preserve"> </w:t>
      </w:r>
      <w:r w:rsidR="00D16A7F">
        <w:rPr>
          <w:sz w:val="24"/>
          <w:szCs w:val="24"/>
        </w:rPr>
        <w:t>S</w:t>
      </w:r>
      <w:r w:rsidR="00CA7F06">
        <w:rPr>
          <w:sz w:val="24"/>
          <w:szCs w:val="24"/>
        </w:rPr>
        <w:t>erena</w:t>
      </w:r>
      <w:r w:rsidR="00E40BB6">
        <w:rPr>
          <w:sz w:val="24"/>
          <w:szCs w:val="24"/>
        </w:rPr>
        <w:t xml:space="preserve"> shook off the rust and snapped her A-game into place to crush </w:t>
      </w:r>
      <w:r w:rsidR="00CA7F06">
        <w:rPr>
          <w:sz w:val="24"/>
          <w:szCs w:val="24"/>
        </w:rPr>
        <w:t>Konta in straight sets</w:t>
      </w:r>
      <w:r w:rsidR="00B84C5A">
        <w:rPr>
          <w:sz w:val="24"/>
          <w:szCs w:val="24"/>
        </w:rPr>
        <w:t>.</w:t>
      </w:r>
      <w:r w:rsidR="00573572">
        <w:rPr>
          <w:sz w:val="24"/>
          <w:szCs w:val="24"/>
          <w:lang w:val="en"/>
        </w:rPr>
        <w:t xml:space="preserve"> </w:t>
      </w:r>
      <w:r w:rsidR="00672895">
        <w:rPr>
          <w:sz w:val="24"/>
          <w:szCs w:val="24"/>
          <w:lang w:val="en"/>
        </w:rPr>
        <w:t xml:space="preserve">When Serena advanced to the semifinals, </w:t>
      </w:r>
      <w:r w:rsidR="00573572" w:rsidRPr="00AA1CEE">
        <w:rPr>
          <w:sz w:val="24"/>
          <w:szCs w:val="24"/>
          <w:lang w:val="en"/>
        </w:rPr>
        <w:t xml:space="preserve">Karolína </w:t>
      </w:r>
      <w:proofErr w:type="spellStart"/>
      <w:r w:rsidR="00573572" w:rsidRPr="00AA1CEE">
        <w:rPr>
          <w:sz w:val="24"/>
          <w:szCs w:val="24"/>
          <w:lang w:val="en"/>
        </w:rPr>
        <w:t>Plíšková</w:t>
      </w:r>
      <w:proofErr w:type="spellEnd"/>
      <w:r w:rsidR="00573572">
        <w:rPr>
          <w:sz w:val="24"/>
          <w:szCs w:val="24"/>
          <w:lang w:val="en"/>
        </w:rPr>
        <w:t xml:space="preserve"> was Serena’s projected semifinal opponent.</w:t>
      </w:r>
      <w:r w:rsidR="00573572" w:rsidRPr="00573572">
        <w:rPr>
          <w:sz w:val="24"/>
          <w:szCs w:val="24"/>
          <w:lang w:val="en"/>
        </w:rPr>
        <w:t xml:space="preserve"> </w:t>
      </w:r>
      <w:r w:rsidR="002D253E">
        <w:rPr>
          <w:sz w:val="24"/>
          <w:szCs w:val="24"/>
          <w:lang w:val="en"/>
        </w:rPr>
        <w:t>But</w:t>
      </w:r>
      <w:r w:rsidR="00573572">
        <w:rPr>
          <w:sz w:val="24"/>
          <w:szCs w:val="24"/>
          <w:lang w:val="en"/>
        </w:rPr>
        <w:t xml:space="preserve"> </w:t>
      </w:r>
      <w:r w:rsidR="00A461D2" w:rsidRPr="00937D17">
        <w:rPr>
          <w:sz w:val="24"/>
          <w:szCs w:val="24"/>
        </w:rPr>
        <w:t>Lučić-Baroni</w:t>
      </w:r>
      <w:r w:rsidR="00D93C0C">
        <w:rPr>
          <w:sz w:val="24"/>
          <w:szCs w:val="24"/>
        </w:rPr>
        <w:t xml:space="preserve"> </w:t>
      </w:r>
      <w:r w:rsidR="00940D76">
        <w:rPr>
          <w:sz w:val="24"/>
          <w:szCs w:val="24"/>
        </w:rPr>
        <w:t>stunned</w:t>
      </w:r>
      <w:r w:rsidR="00A461D2">
        <w:rPr>
          <w:sz w:val="24"/>
          <w:szCs w:val="24"/>
        </w:rPr>
        <w:t xml:space="preserve"> </w:t>
      </w:r>
      <w:r w:rsidR="00A461D2" w:rsidRPr="00AA1CEE">
        <w:rPr>
          <w:sz w:val="24"/>
          <w:szCs w:val="24"/>
          <w:lang w:val="en"/>
        </w:rPr>
        <w:t xml:space="preserve">Karolína </w:t>
      </w:r>
      <w:proofErr w:type="spellStart"/>
      <w:r w:rsidR="00A461D2" w:rsidRPr="00AA1CEE">
        <w:rPr>
          <w:sz w:val="24"/>
          <w:szCs w:val="24"/>
          <w:lang w:val="en"/>
        </w:rPr>
        <w:t>Plíšková</w:t>
      </w:r>
      <w:proofErr w:type="spellEnd"/>
      <w:r w:rsidR="00A461D2">
        <w:rPr>
          <w:sz w:val="24"/>
          <w:szCs w:val="24"/>
          <w:lang w:val="en"/>
        </w:rPr>
        <w:t xml:space="preserve"> in </w:t>
      </w:r>
      <w:r w:rsidR="002D253E">
        <w:rPr>
          <w:sz w:val="24"/>
          <w:szCs w:val="24"/>
          <w:lang w:val="en"/>
        </w:rPr>
        <w:t>a three-set</w:t>
      </w:r>
      <w:r w:rsidR="00B84C5A">
        <w:rPr>
          <w:sz w:val="24"/>
          <w:szCs w:val="24"/>
          <w:lang w:val="en"/>
        </w:rPr>
        <w:t xml:space="preserve"> quarterfinal</w:t>
      </w:r>
      <w:r w:rsidR="002D253E">
        <w:rPr>
          <w:sz w:val="24"/>
          <w:szCs w:val="24"/>
          <w:lang w:val="en"/>
        </w:rPr>
        <w:t xml:space="preserve"> match</w:t>
      </w:r>
      <w:r w:rsidR="00915242">
        <w:rPr>
          <w:sz w:val="24"/>
          <w:szCs w:val="24"/>
          <w:lang w:val="en"/>
        </w:rPr>
        <w:t>.</w:t>
      </w:r>
      <w:r w:rsidR="002D253E">
        <w:rPr>
          <w:sz w:val="24"/>
          <w:szCs w:val="24"/>
          <w:lang w:val="en"/>
        </w:rPr>
        <w:t xml:space="preserve"> </w:t>
      </w:r>
      <w:r w:rsidR="004D4BA0">
        <w:rPr>
          <w:sz w:val="24"/>
          <w:szCs w:val="24"/>
          <w:lang w:val="en"/>
        </w:rPr>
        <w:t xml:space="preserve">This made </w:t>
      </w:r>
      <w:r w:rsidR="00915242">
        <w:rPr>
          <w:sz w:val="24"/>
          <w:szCs w:val="24"/>
          <w:lang w:val="en"/>
        </w:rPr>
        <w:t xml:space="preserve">Serena’s </w:t>
      </w:r>
      <w:r w:rsidR="009F524F">
        <w:rPr>
          <w:sz w:val="24"/>
          <w:szCs w:val="24"/>
          <w:lang w:val="en"/>
        </w:rPr>
        <w:t>path to a 23</w:t>
      </w:r>
      <w:r w:rsidR="009F524F" w:rsidRPr="009F524F">
        <w:rPr>
          <w:sz w:val="24"/>
          <w:szCs w:val="24"/>
          <w:vertAlign w:val="superscript"/>
          <w:lang w:val="en"/>
        </w:rPr>
        <w:t>rd</w:t>
      </w:r>
      <w:r w:rsidR="009F524F">
        <w:rPr>
          <w:sz w:val="24"/>
          <w:szCs w:val="24"/>
          <w:lang w:val="en"/>
        </w:rPr>
        <w:t xml:space="preserve"> Grand Slam title</w:t>
      </w:r>
      <w:r w:rsidR="00F973EE">
        <w:rPr>
          <w:sz w:val="24"/>
          <w:szCs w:val="24"/>
          <w:lang w:val="en"/>
        </w:rPr>
        <w:t xml:space="preserve"> </w:t>
      </w:r>
      <w:r w:rsidR="0075659C">
        <w:rPr>
          <w:sz w:val="24"/>
          <w:szCs w:val="24"/>
          <w:lang w:val="en"/>
        </w:rPr>
        <w:t>smoother</w:t>
      </w:r>
      <w:r w:rsidR="00C829CF">
        <w:rPr>
          <w:sz w:val="24"/>
          <w:szCs w:val="24"/>
          <w:lang w:val="en"/>
        </w:rPr>
        <w:t xml:space="preserve">. </w:t>
      </w:r>
      <w:r w:rsidR="008871CA">
        <w:rPr>
          <w:sz w:val="24"/>
          <w:szCs w:val="24"/>
          <w:lang w:val="en"/>
        </w:rPr>
        <w:t xml:space="preserve">In </w:t>
      </w:r>
      <w:r w:rsidR="00613714">
        <w:rPr>
          <w:sz w:val="24"/>
          <w:szCs w:val="24"/>
          <w:lang w:val="en"/>
        </w:rPr>
        <w:t>her</w:t>
      </w:r>
      <w:r w:rsidR="008871CA">
        <w:rPr>
          <w:sz w:val="24"/>
          <w:szCs w:val="24"/>
          <w:lang w:val="en"/>
        </w:rPr>
        <w:t xml:space="preserve"> semifinal</w:t>
      </w:r>
      <w:r w:rsidR="00613714">
        <w:rPr>
          <w:sz w:val="24"/>
          <w:szCs w:val="24"/>
          <w:lang w:val="en"/>
        </w:rPr>
        <w:t xml:space="preserve"> match against </w:t>
      </w:r>
      <w:r w:rsidR="00757D44" w:rsidRPr="00937D17">
        <w:rPr>
          <w:sz w:val="24"/>
          <w:szCs w:val="24"/>
        </w:rPr>
        <w:t>Lučić-Baroni</w:t>
      </w:r>
      <w:r w:rsidR="008871CA">
        <w:rPr>
          <w:sz w:val="24"/>
          <w:szCs w:val="24"/>
          <w:lang w:val="en"/>
        </w:rPr>
        <w:t xml:space="preserve">, </w:t>
      </w:r>
      <w:r w:rsidR="00DD2C21">
        <w:rPr>
          <w:sz w:val="24"/>
          <w:szCs w:val="24"/>
          <w:lang w:val="en"/>
        </w:rPr>
        <w:t xml:space="preserve">Serena </w:t>
      </w:r>
      <w:r w:rsidR="00291071">
        <w:rPr>
          <w:sz w:val="24"/>
          <w:szCs w:val="24"/>
          <w:lang w:val="en"/>
        </w:rPr>
        <w:t>received</w:t>
      </w:r>
      <w:r w:rsidR="00DD2C21">
        <w:rPr>
          <w:sz w:val="24"/>
          <w:szCs w:val="24"/>
          <w:lang w:val="en"/>
        </w:rPr>
        <w:t xml:space="preserve"> serve</w:t>
      </w:r>
      <w:r w:rsidR="00DD2C21">
        <w:rPr>
          <w:sz w:val="24"/>
          <w:szCs w:val="24"/>
        </w:rPr>
        <w:t xml:space="preserve">. </w:t>
      </w:r>
      <w:r w:rsidR="00CE6B16">
        <w:rPr>
          <w:sz w:val="24"/>
          <w:szCs w:val="24"/>
        </w:rPr>
        <w:t xml:space="preserve">In the first set, </w:t>
      </w:r>
      <w:r w:rsidR="006C4CD9">
        <w:rPr>
          <w:sz w:val="24"/>
          <w:szCs w:val="24"/>
        </w:rPr>
        <w:t xml:space="preserve">both players traded service holds for the first two games before Serena broke in the third and fifth games. The second set started off the same way. </w:t>
      </w:r>
      <w:r w:rsidR="00FE12C8">
        <w:rPr>
          <w:sz w:val="24"/>
          <w:szCs w:val="24"/>
        </w:rPr>
        <w:t xml:space="preserve">In the seventh game, </w:t>
      </w:r>
      <w:r w:rsidR="00F745F3">
        <w:rPr>
          <w:sz w:val="24"/>
          <w:szCs w:val="24"/>
        </w:rPr>
        <w:t xml:space="preserve">Serena won </w:t>
      </w:r>
      <w:r w:rsidR="000E01C8" w:rsidRPr="00937D17">
        <w:rPr>
          <w:sz w:val="24"/>
          <w:szCs w:val="24"/>
        </w:rPr>
        <w:t>Lučić-Baroni</w:t>
      </w:r>
      <w:r w:rsidR="00F745F3">
        <w:rPr>
          <w:sz w:val="24"/>
          <w:szCs w:val="24"/>
        </w:rPr>
        <w:t>’s</w:t>
      </w:r>
      <w:r w:rsidR="0092210F">
        <w:rPr>
          <w:sz w:val="24"/>
          <w:szCs w:val="24"/>
        </w:rPr>
        <w:t xml:space="preserve"> first service point</w:t>
      </w:r>
      <w:r w:rsidR="00F745F3">
        <w:rPr>
          <w:sz w:val="24"/>
          <w:szCs w:val="24"/>
        </w:rPr>
        <w:t xml:space="preserve"> </w:t>
      </w:r>
      <w:r w:rsidR="00E80A62">
        <w:rPr>
          <w:sz w:val="24"/>
          <w:szCs w:val="24"/>
        </w:rPr>
        <w:t xml:space="preserve">before </w:t>
      </w:r>
      <w:r w:rsidR="00E80A62" w:rsidRPr="00937D17">
        <w:rPr>
          <w:sz w:val="24"/>
          <w:szCs w:val="24"/>
        </w:rPr>
        <w:t>Lučić-Baroni</w:t>
      </w:r>
      <w:r w:rsidR="00E80A62">
        <w:rPr>
          <w:sz w:val="24"/>
          <w:szCs w:val="24"/>
        </w:rPr>
        <w:t xml:space="preserve"> won the next two points. </w:t>
      </w:r>
      <w:r w:rsidR="002E579D">
        <w:rPr>
          <w:sz w:val="24"/>
          <w:szCs w:val="24"/>
        </w:rPr>
        <w:t>But</w:t>
      </w:r>
      <w:r w:rsidR="00E80A62">
        <w:rPr>
          <w:sz w:val="24"/>
          <w:szCs w:val="24"/>
        </w:rPr>
        <w:t xml:space="preserve"> Serena won the last three points to win the match. </w:t>
      </w:r>
      <w:r w:rsidR="00095DFD">
        <w:rPr>
          <w:sz w:val="24"/>
          <w:szCs w:val="24"/>
        </w:rPr>
        <w:t xml:space="preserve">She </w:t>
      </w:r>
      <w:r w:rsidR="005F5F9C">
        <w:rPr>
          <w:sz w:val="24"/>
          <w:szCs w:val="24"/>
        </w:rPr>
        <w:t>kept</w:t>
      </w:r>
      <w:r w:rsidR="00095DFD">
        <w:rPr>
          <w:sz w:val="24"/>
          <w:szCs w:val="24"/>
        </w:rPr>
        <w:t xml:space="preserve"> a clean sheet of stats in this match </w:t>
      </w:r>
      <w:r w:rsidR="00893C81">
        <w:rPr>
          <w:sz w:val="24"/>
          <w:szCs w:val="24"/>
        </w:rPr>
        <w:t>with</w:t>
      </w:r>
      <w:r w:rsidR="00095DFD">
        <w:rPr>
          <w:sz w:val="24"/>
          <w:szCs w:val="24"/>
        </w:rPr>
        <w:t xml:space="preserve"> 14 winners, 10 unforced errors, and zero break points faced. </w:t>
      </w:r>
    </w:p>
    <w:p w14:paraId="5919E46C" w14:textId="715D316C" w:rsidR="00987E01" w:rsidRDefault="00987E01" w:rsidP="004954D3">
      <w:pPr>
        <w:spacing w:after="0" w:line="240" w:lineRule="auto"/>
        <w:jc w:val="both"/>
        <w:rPr>
          <w:sz w:val="24"/>
          <w:szCs w:val="24"/>
        </w:rPr>
      </w:pPr>
    </w:p>
    <w:p w14:paraId="5BA1E637" w14:textId="679F27CB" w:rsidR="006A2915" w:rsidRDefault="00E53391" w:rsidP="00024E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Serena’s win </w:t>
      </w:r>
      <w:r w:rsidR="00B12C06">
        <w:rPr>
          <w:sz w:val="24"/>
          <w:szCs w:val="24"/>
        </w:rPr>
        <w:t xml:space="preserve">over </w:t>
      </w:r>
      <w:r w:rsidR="00B12C06" w:rsidRPr="00937D17">
        <w:rPr>
          <w:sz w:val="24"/>
          <w:szCs w:val="24"/>
        </w:rPr>
        <w:t>Lučić-Baroni</w:t>
      </w:r>
      <w:r>
        <w:rPr>
          <w:sz w:val="24"/>
          <w:szCs w:val="24"/>
        </w:rPr>
        <w:t xml:space="preserve"> set up </w:t>
      </w:r>
      <w:r w:rsidR="006402F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86B5A">
        <w:rPr>
          <w:sz w:val="24"/>
          <w:szCs w:val="24"/>
        </w:rPr>
        <w:t>marathon</w:t>
      </w:r>
      <w:r w:rsidR="00C521B1">
        <w:rPr>
          <w:sz w:val="24"/>
          <w:szCs w:val="24"/>
        </w:rPr>
        <w:t xml:space="preserve"> final</w:t>
      </w:r>
      <w:r>
        <w:rPr>
          <w:sz w:val="24"/>
          <w:szCs w:val="24"/>
        </w:rPr>
        <w:t xml:space="preserve"> with </w:t>
      </w:r>
      <w:r w:rsidR="001A01B8">
        <w:rPr>
          <w:sz w:val="24"/>
          <w:szCs w:val="24"/>
        </w:rPr>
        <w:t xml:space="preserve">her sister, </w:t>
      </w:r>
      <w:r>
        <w:rPr>
          <w:sz w:val="24"/>
          <w:szCs w:val="24"/>
        </w:rPr>
        <w:t>Venus</w:t>
      </w:r>
      <w:r w:rsidR="008F4741">
        <w:rPr>
          <w:sz w:val="24"/>
          <w:szCs w:val="24"/>
        </w:rPr>
        <w:t xml:space="preserve">. </w:t>
      </w:r>
      <w:r w:rsidR="00DD3785">
        <w:rPr>
          <w:sz w:val="24"/>
          <w:szCs w:val="24"/>
        </w:rPr>
        <w:t xml:space="preserve">Serena </w:t>
      </w:r>
      <w:r w:rsidR="006A10B7">
        <w:rPr>
          <w:sz w:val="24"/>
          <w:szCs w:val="24"/>
        </w:rPr>
        <w:t>received</w:t>
      </w:r>
      <w:r w:rsidR="00DD3785">
        <w:rPr>
          <w:sz w:val="24"/>
          <w:szCs w:val="24"/>
        </w:rPr>
        <w:t xml:space="preserve"> serve against Venus in the championship match</w:t>
      </w:r>
      <w:r w:rsidR="00BA0A07">
        <w:rPr>
          <w:sz w:val="24"/>
          <w:szCs w:val="24"/>
        </w:rPr>
        <w:t xml:space="preserve">. </w:t>
      </w:r>
      <w:r w:rsidR="00687185">
        <w:rPr>
          <w:sz w:val="24"/>
          <w:szCs w:val="24"/>
        </w:rPr>
        <w:t>In the first set, t</w:t>
      </w:r>
      <w:r w:rsidR="00DB03D3">
        <w:rPr>
          <w:sz w:val="24"/>
          <w:szCs w:val="24"/>
        </w:rPr>
        <w:t xml:space="preserve">here were four </w:t>
      </w:r>
      <w:r w:rsidR="00235EE4">
        <w:rPr>
          <w:sz w:val="24"/>
          <w:szCs w:val="24"/>
        </w:rPr>
        <w:t>repeated</w:t>
      </w:r>
      <w:r w:rsidR="00DB03D3">
        <w:rPr>
          <w:sz w:val="24"/>
          <w:szCs w:val="24"/>
        </w:rPr>
        <w:t xml:space="preserve"> breaks of serve</w:t>
      </w:r>
      <w:r w:rsidR="00235EE4">
        <w:rPr>
          <w:sz w:val="24"/>
          <w:szCs w:val="24"/>
        </w:rPr>
        <w:t xml:space="preserve">. </w:t>
      </w:r>
      <w:r w:rsidR="002853F9">
        <w:rPr>
          <w:sz w:val="24"/>
          <w:szCs w:val="24"/>
        </w:rPr>
        <w:lastRenderedPageBreak/>
        <w:t>Venus</w:t>
      </w:r>
      <w:r w:rsidR="009069A2">
        <w:rPr>
          <w:sz w:val="24"/>
          <w:szCs w:val="24"/>
        </w:rPr>
        <w:t xml:space="preserve"> </w:t>
      </w:r>
      <w:r w:rsidR="005339D7">
        <w:rPr>
          <w:sz w:val="24"/>
          <w:szCs w:val="24"/>
        </w:rPr>
        <w:t xml:space="preserve">held </w:t>
      </w:r>
      <w:r w:rsidR="008D6D26">
        <w:rPr>
          <w:sz w:val="24"/>
          <w:szCs w:val="24"/>
        </w:rPr>
        <w:t xml:space="preserve">in the </w:t>
      </w:r>
      <w:r w:rsidR="00FB12C6">
        <w:rPr>
          <w:sz w:val="24"/>
          <w:szCs w:val="24"/>
        </w:rPr>
        <w:t>fifth game</w:t>
      </w:r>
      <w:r w:rsidR="00A20A4C">
        <w:rPr>
          <w:sz w:val="24"/>
          <w:szCs w:val="24"/>
        </w:rPr>
        <w:t xml:space="preserve"> and Serena held in the sixth game</w:t>
      </w:r>
      <w:r w:rsidR="002853F9">
        <w:rPr>
          <w:sz w:val="24"/>
          <w:szCs w:val="24"/>
        </w:rPr>
        <w:t>.</w:t>
      </w:r>
      <w:r w:rsidR="00D6226A">
        <w:rPr>
          <w:sz w:val="24"/>
          <w:szCs w:val="24"/>
        </w:rPr>
        <w:t xml:space="preserve"> </w:t>
      </w:r>
      <w:r w:rsidR="006C68CE">
        <w:rPr>
          <w:sz w:val="24"/>
          <w:szCs w:val="24"/>
        </w:rPr>
        <w:t xml:space="preserve">Then, </w:t>
      </w:r>
      <w:r w:rsidR="00D05EA7">
        <w:rPr>
          <w:sz w:val="24"/>
          <w:szCs w:val="24"/>
        </w:rPr>
        <w:t>Serena broke Venus in the seventh game</w:t>
      </w:r>
      <w:r w:rsidR="001353F7">
        <w:rPr>
          <w:sz w:val="24"/>
          <w:szCs w:val="24"/>
        </w:rPr>
        <w:t xml:space="preserve">. </w:t>
      </w:r>
      <w:r w:rsidR="001F6A00">
        <w:rPr>
          <w:sz w:val="24"/>
          <w:szCs w:val="24"/>
        </w:rPr>
        <w:t>In</w:t>
      </w:r>
      <w:r w:rsidR="005D03CF">
        <w:rPr>
          <w:sz w:val="24"/>
          <w:szCs w:val="24"/>
        </w:rPr>
        <w:t xml:space="preserve"> the first set, n</w:t>
      </w:r>
      <w:r w:rsidR="00FA203D">
        <w:rPr>
          <w:sz w:val="24"/>
          <w:szCs w:val="24"/>
        </w:rPr>
        <w:t xml:space="preserve">either Venus </w:t>
      </w:r>
      <w:r w:rsidR="00D7570A">
        <w:rPr>
          <w:sz w:val="24"/>
          <w:szCs w:val="24"/>
        </w:rPr>
        <w:t>nor</w:t>
      </w:r>
      <w:r w:rsidR="00FA203D">
        <w:rPr>
          <w:sz w:val="24"/>
          <w:szCs w:val="24"/>
        </w:rPr>
        <w:t xml:space="preserve"> Serena got off to </w:t>
      </w:r>
      <w:r w:rsidR="003B3803">
        <w:rPr>
          <w:sz w:val="24"/>
          <w:szCs w:val="24"/>
        </w:rPr>
        <w:t>great</w:t>
      </w:r>
      <w:r w:rsidR="00FA203D">
        <w:rPr>
          <w:sz w:val="24"/>
          <w:szCs w:val="24"/>
        </w:rPr>
        <w:t xml:space="preserve"> starts. </w:t>
      </w:r>
      <w:r w:rsidR="000E6C2E">
        <w:rPr>
          <w:sz w:val="24"/>
          <w:szCs w:val="24"/>
        </w:rPr>
        <w:t>But</w:t>
      </w:r>
      <w:r w:rsidR="00FA203D">
        <w:rPr>
          <w:sz w:val="24"/>
          <w:szCs w:val="24"/>
        </w:rPr>
        <w:t xml:space="preserve"> Serena was</w:t>
      </w:r>
      <w:r w:rsidR="00743434">
        <w:rPr>
          <w:sz w:val="24"/>
          <w:szCs w:val="24"/>
        </w:rPr>
        <w:t xml:space="preserve"> the </w:t>
      </w:r>
      <w:del w:id="1" w:author="SOUMYA VAJJHALA" w:date="2023-12-31T12:04:00Z">
        <w:r w:rsidR="00743434" w:rsidDel="00A60C75">
          <w:rPr>
            <w:sz w:val="24"/>
            <w:szCs w:val="24"/>
          </w:rPr>
          <w:delText>one</w:delText>
        </w:r>
        <w:r w:rsidR="003115A9" w:rsidDel="00A60C75">
          <w:rPr>
            <w:sz w:val="24"/>
            <w:szCs w:val="24"/>
          </w:rPr>
          <w:delText>,</w:delText>
        </w:r>
        <w:r w:rsidR="00743434" w:rsidDel="00A60C75">
          <w:rPr>
            <w:sz w:val="24"/>
            <w:szCs w:val="24"/>
          </w:rPr>
          <w:delText xml:space="preserve"> who</w:delText>
        </w:r>
      </w:del>
      <w:ins w:id="2" w:author="SOUMYA VAJJHALA" w:date="2023-12-31T12:04:00Z">
        <w:r w:rsidR="00A60C75">
          <w:rPr>
            <w:sz w:val="24"/>
            <w:szCs w:val="24"/>
          </w:rPr>
          <w:t>one who</w:t>
        </w:r>
      </w:ins>
      <w:r w:rsidR="00743434">
        <w:rPr>
          <w:sz w:val="24"/>
          <w:szCs w:val="24"/>
        </w:rPr>
        <w:t xml:space="preserve"> was able to</w:t>
      </w:r>
      <w:r w:rsidR="00FA203D">
        <w:rPr>
          <w:sz w:val="24"/>
          <w:szCs w:val="24"/>
        </w:rPr>
        <w:t xml:space="preserve"> </w:t>
      </w:r>
      <w:r w:rsidR="002400D4">
        <w:rPr>
          <w:sz w:val="24"/>
          <w:szCs w:val="24"/>
        </w:rPr>
        <w:t>g</w:t>
      </w:r>
      <w:r w:rsidR="00743434">
        <w:rPr>
          <w:sz w:val="24"/>
          <w:szCs w:val="24"/>
        </w:rPr>
        <w:t>e</w:t>
      </w:r>
      <w:r w:rsidR="002400D4">
        <w:rPr>
          <w:sz w:val="24"/>
          <w:szCs w:val="24"/>
        </w:rPr>
        <w:t>t</w:t>
      </w:r>
      <w:r w:rsidR="00BE762A">
        <w:rPr>
          <w:sz w:val="24"/>
          <w:szCs w:val="24"/>
        </w:rPr>
        <w:t xml:space="preserve"> back on track faster. </w:t>
      </w:r>
      <w:r w:rsidR="00D80603">
        <w:rPr>
          <w:sz w:val="24"/>
          <w:szCs w:val="24"/>
        </w:rPr>
        <w:t xml:space="preserve">Her </w:t>
      </w:r>
      <w:r w:rsidR="00DA2FE0">
        <w:rPr>
          <w:sz w:val="24"/>
          <w:szCs w:val="24"/>
        </w:rPr>
        <w:t xml:space="preserve">first-set </w:t>
      </w:r>
      <w:r w:rsidR="00D80603">
        <w:rPr>
          <w:sz w:val="24"/>
          <w:szCs w:val="24"/>
        </w:rPr>
        <w:t xml:space="preserve">stats were </w:t>
      </w:r>
      <w:r w:rsidR="00A617F1">
        <w:rPr>
          <w:sz w:val="24"/>
          <w:szCs w:val="24"/>
        </w:rPr>
        <w:t>s</w:t>
      </w:r>
      <w:r w:rsidR="00AB5883">
        <w:rPr>
          <w:sz w:val="24"/>
          <w:szCs w:val="24"/>
        </w:rPr>
        <w:t>even aces, four double faults, 16 winners, and 14 unforced errors.</w:t>
      </w:r>
      <w:r w:rsidR="00281672">
        <w:rPr>
          <w:sz w:val="24"/>
          <w:szCs w:val="24"/>
        </w:rPr>
        <w:t xml:space="preserve"> </w:t>
      </w:r>
      <w:r w:rsidR="008F0992">
        <w:rPr>
          <w:sz w:val="24"/>
          <w:szCs w:val="24"/>
        </w:rPr>
        <w:t>In the second set, s</w:t>
      </w:r>
      <w:r w:rsidR="004A0582">
        <w:rPr>
          <w:sz w:val="24"/>
          <w:szCs w:val="24"/>
        </w:rPr>
        <w:t xml:space="preserve">he </w:t>
      </w:r>
      <w:r w:rsidR="00020135">
        <w:rPr>
          <w:sz w:val="24"/>
          <w:szCs w:val="24"/>
        </w:rPr>
        <w:t>cleaned</w:t>
      </w:r>
      <w:r w:rsidR="00676D76">
        <w:rPr>
          <w:sz w:val="24"/>
          <w:szCs w:val="24"/>
        </w:rPr>
        <w:t xml:space="preserve"> up her game </w:t>
      </w:r>
      <w:r w:rsidR="00CE3210">
        <w:rPr>
          <w:sz w:val="24"/>
          <w:szCs w:val="24"/>
        </w:rPr>
        <w:t xml:space="preserve">with </w:t>
      </w:r>
      <w:r w:rsidR="001A45B8">
        <w:rPr>
          <w:sz w:val="24"/>
          <w:szCs w:val="24"/>
        </w:rPr>
        <w:t>three aces, one double fault, 11 winners, and nine unforced errors</w:t>
      </w:r>
      <w:r w:rsidR="00E870FC">
        <w:rPr>
          <w:sz w:val="24"/>
          <w:szCs w:val="24"/>
        </w:rPr>
        <w:t xml:space="preserve">. Venus and Serena </w:t>
      </w:r>
      <w:r w:rsidR="000759E9">
        <w:rPr>
          <w:sz w:val="24"/>
          <w:szCs w:val="24"/>
        </w:rPr>
        <w:t>traded service holds for the</w:t>
      </w:r>
      <w:r w:rsidR="001A4725">
        <w:rPr>
          <w:sz w:val="24"/>
          <w:szCs w:val="24"/>
        </w:rPr>
        <w:t xml:space="preserve"> </w:t>
      </w:r>
      <w:r w:rsidR="00B605E9">
        <w:rPr>
          <w:sz w:val="24"/>
          <w:szCs w:val="24"/>
        </w:rPr>
        <w:t xml:space="preserve">first six games </w:t>
      </w:r>
      <w:r w:rsidR="00DC5290">
        <w:rPr>
          <w:sz w:val="24"/>
          <w:szCs w:val="24"/>
        </w:rPr>
        <w:t xml:space="preserve">before Serena broke </w:t>
      </w:r>
      <w:r w:rsidR="00414646">
        <w:rPr>
          <w:sz w:val="24"/>
          <w:szCs w:val="24"/>
        </w:rPr>
        <w:t>in the seventh game</w:t>
      </w:r>
      <w:r w:rsidR="004B37C2">
        <w:rPr>
          <w:sz w:val="24"/>
          <w:szCs w:val="24"/>
        </w:rPr>
        <w:t>.</w:t>
      </w:r>
      <w:r w:rsidR="007A363B">
        <w:rPr>
          <w:sz w:val="24"/>
          <w:szCs w:val="24"/>
        </w:rPr>
        <w:t xml:space="preserve"> </w:t>
      </w:r>
      <w:r w:rsidR="001B3D90">
        <w:rPr>
          <w:sz w:val="24"/>
          <w:szCs w:val="24"/>
        </w:rPr>
        <w:t>She</w:t>
      </w:r>
      <w:r w:rsidR="0001246B">
        <w:rPr>
          <w:sz w:val="24"/>
          <w:szCs w:val="24"/>
        </w:rPr>
        <w:t xml:space="preserve"> </w:t>
      </w:r>
      <w:r w:rsidR="006D0B71">
        <w:rPr>
          <w:sz w:val="24"/>
          <w:szCs w:val="24"/>
        </w:rPr>
        <w:t>b</w:t>
      </w:r>
      <w:r w:rsidR="00306C5A">
        <w:rPr>
          <w:sz w:val="24"/>
          <w:szCs w:val="24"/>
        </w:rPr>
        <w:t xml:space="preserve">ecame the oldest woman to win a Grand Slam title, </w:t>
      </w:r>
      <w:r w:rsidR="00E6641A">
        <w:rPr>
          <w:sz w:val="24"/>
          <w:szCs w:val="24"/>
        </w:rPr>
        <w:t xml:space="preserve">won two Grand Slam titles seven times </w:t>
      </w:r>
      <w:r w:rsidR="003B6EAB">
        <w:rPr>
          <w:sz w:val="24"/>
          <w:szCs w:val="24"/>
        </w:rPr>
        <w:t>[Australian Open and Wimbledon]</w:t>
      </w:r>
      <w:r w:rsidR="0038703D">
        <w:rPr>
          <w:sz w:val="24"/>
          <w:szCs w:val="24"/>
        </w:rPr>
        <w:t xml:space="preserve"> each</w:t>
      </w:r>
      <w:r w:rsidR="006B3824">
        <w:rPr>
          <w:sz w:val="24"/>
          <w:szCs w:val="24"/>
        </w:rPr>
        <w:t xml:space="preserve">, and </w:t>
      </w:r>
      <w:r w:rsidR="003B3803">
        <w:rPr>
          <w:sz w:val="24"/>
          <w:szCs w:val="24"/>
        </w:rPr>
        <w:t>recaptured</w:t>
      </w:r>
      <w:r w:rsidR="006B3824">
        <w:rPr>
          <w:sz w:val="24"/>
          <w:szCs w:val="24"/>
        </w:rPr>
        <w:t xml:space="preserve"> the world number one ranking from Kerber</w:t>
      </w:r>
      <w:r w:rsidR="000663E3">
        <w:rPr>
          <w:sz w:val="24"/>
          <w:szCs w:val="24"/>
        </w:rPr>
        <w:t xml:space="preserve">. </w:t>
      </w:r>
    </w:p>
    <w:p w14:paraId="264DB969" w14:textId="77777777" w:rsidR="006A2915" w:rsidRDefault="006A2915" w:rsidP="00024E1F">
      <w:pPr>
        <w:spacing w:after="0" w:line="240" w:lineRule="auto"/>
        <w:jc w:val="both"/>
        <w:rPr>
          <w:sz w:val="24"/>
          <w:szCs w:val="24"/>
        </w:rPr>
      </w:pPr>
    </w:p>
    <w:p w14:paraId="0DB123EA" w14:textId="54EE084E" w:rsidR="00024E1F" w:rsidRPr="00024E1F" w:rsidRDefault="000F3136" w:rsidP="00024E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Three months later, </w:t>
      </w:r>
      <w:r w:rsidR="006A6105">
        <w:rPr>
          <w:sz w:val="24"/>
          <w:szCs w:val="24"/>
        </w:rPr>
        <w:t>Serena</w:t>
      </w:r>
      <w:r w:rsidR="001C0121">
        <w:rPr>
          <w:sz w:val="24"/>
          <w:szCs w:val="24"/>
        </w:rPr>
        <w:t xml:space="preserve"> </w:t>
      </w:r>
      <w:r w:rsidR="005E67A1">
        <w:rPr>
          <w:sz w:val="24"/>
          <w:szCs w:val="24"/>
        </w:rPr>
        <w:t xml:space="preserve">and her hubby, Reddit co-founder Alexis Ohanian, </w:t>
      </w:r>
      <w:r w:rsidR="00816A2E">
        <w:rPr>
          <w:sz w:val="24"/>
          <w:szCs w:val="24"/>
        </w:rPr>
        <w:t>announced</w:t>
      </w:r>
      <w:r w:rsidR="001C0121">
        <w:rPr>
          <w:sz w:val="24"/>
          <w:szCs w:val="24"/>
        </w:rPr>
        <w:t xml:space="preserve"> that she</w:t>
      </w:r>
      <w:r w:rsidR="00AE27EA">
        <w:rPr>
          <w:sz w:val="24"/>
          <w:szCs w:val="24"/>
        </w:rPr>
        <w:t xml:space="preserve"> </w:t>
      </w:r>
      <w:r w:rsidR="001C0121">
        <w:rPr>
          <w:sz w:val="24"/>
          <w:szCs w:val="24"/>
        </w:rPr>
        <w:t xml:space="preserve">was 20 </w:t>
      </w:r>
      <w:r w:rsidR="000038A3">
        <w:rPr>
          <w:sz w:val="24"/>
          <w:szCs w:val="24"/>
        </w:rPr>
        <w:t xml:space="preserve">weeks pregnant with </w:t>
      </w:r>
      <w:r w:rsidR="00AE27EA">
        <w:rPr>
          <w:sz w:val="24"/>
          <w:szCs w:val="24"/>
        </w:rPr>
        <w:t xml:space="preserve">their </w:t>
      </w:r>
      <w:r w:rsidR="00001ACA">
        <w:rPr>
          <w:sz w:val="24"/>
          <w:szCs w:val="24"/>
        </w:rPr>
        <w:t xml:space="preserve">daughter, </w:t>
      </w:r>
      <w:r w:rsidR="00001ACA" w:rsidRPr="00431411">
        <w:rPr>
          <w:sz w:val="24"/>
          <w:szCs w:val="24"/>
        </w:rPr>
        <w:t>Alexis Olympia Ohanian</w:t>
      </w:r>
      <w:r w:rsidR="00001ACA">
        <w:rPr>
          <w:sz w:val="24"/>
          <w:szCs w:val="24"/>
        </w:rPr>
        <w:t xml:space="preserve"> Jr</w:t>
      </w:r>
      <w:r w:rsidR="00AE27EA">
        <w:rPr>
          <w:sz w:val="24"/>
          <w:szCs w:val="24"/>
        </w:rPr>
        <w:t>.</w:t>
      </w:r>
      <w:r w:rsidR="004C234E">
        <w:rPr>
          <w:sz w:val="24"/>
          <w:szCs w:val="24"/>
        </w:rPr>
        <w:t xml:space="preserve"> </w:t>
      </w:r>
      <w:r w:rsidR="002E0850">
        <w:rPr>
          <w:sz w:val="24"/>
          <w:szCs w:val="24"/>
        </w:rPr>
        <w:t xml:space="preserve">I </w:t>
      </w:r>
      <w:r w:rsidR="00E0785E">
        <w:rPr>
          <w:sz w:val="24"/>
          <w:szCs w:val="24"/>
        </w:rPr>
        <w:t xml:space="preserve">could not believe that </w:t>
      </w:r>
      <w:r w:rsidR="00F31BB3">
        <w:rPr>
          <w:sz w:val="24"/>
          <w:szCs w:val="24"/>
        </w:rPr>
        <w:t>she</w:t>
      </w:r>
      <w:r w:rsidR="00E80A64">
        <w:rPr>
          <w:sz w:val="24"/>
          <w:szCs w:val="24"/>
        </w:rPr>
        <w:t xml:space="preserve"> won her 23</w:t>
      </w:r>
      <w:r w:rsidR="00E80A64" w:rsidRPr="00E80A64">
        <w:rPr>
          <w:sz w:val="24"/>
          <w:szCs w:val="24"/>
          <w:vertAlign w:val="superscript"/>
        </w:rPr>
        <w:t>rd</w:t>
      </w:r>
      <w:r w:rsidR="00E80A64">
        <w:rPr>
          <w:sz w:val="24"/>
          <w:szCs w:val="24"/>
        </w:rPr>
        <w:t xml:space="preserve"> Grand Slam title </w:t>
      </w:r>
      <w:r w:rsidR="000212EA">
        <w:rPr>
          <w:b/>
          <w:bCs/>
          <w:sz w:val="24"/>
          <w:szCs w:val="24"/>
        </w:rPr>
        <w:t>WITHOUT</w:t>
      </w:r>
      <w:r w:rsidR="00E80A64">
        <w:rPr>
          <w:sz w:val="24"/>
          <w:szCs w:val="24"/>
        </w:rPr>
        <w:t xml:space="preserve"> dropping a set </w:t>
      </w:r>
      <w:r w:rsidR="00B03B53">
        <w:rPr>
          <w:b/>
          <w:bCs/>
          <w:sz w:val="24"/>
          <w:szCs w:val="24"/>
        </w:rPr>
        <w:t>WHILE</w:t>
      </w:r>
      <w:r w:rsidR="00E80A64">
        <w:rPr>
          <w:sz w:val="24"/>
          <w:szCs w:val="24"/>
        </w:rPr>
        <w:t xml:space="preserve"> she was eight weeks pregnant! </w:t>
      </w:r>
      <w:r w:rsidR="00CE0A20">
        <w:rPr>
          <w:sz w:val="24"/>
          <w:szCs w:val="24"/>
        </w:rPr>
        <w:t>She</w:t>
      </w:r>
      <w:r w:rsidR="006A5558">
        <w:rPr>
          <w:sz w:val="24"/>
          <w:szCs w:val="24"/>
        </w:rPr>
        <w:t xml:space="preserve"> admitted that she was </w:t>
      </w:r>
      <w:r w:rsidR="00D25939">
        <w:rPr>
          <w:sz w:val="24"/>
          <w:szCs w:val="24"/>
        </w:rPr>
        <w:t>un</w:t>
      </w:r>
      <w:r w:rsidR="006A5558">
        <w:rPr>
          <w:sz w:val="24"/>
          <w:szCs w:val="24"/>
        </w:rPr>
        <w:t xml:space="preserve">sure if she wanted to play due to the health risks. </w:t>
      </w:r>
      <w:r w:rsidR="00541EF7">
        <w:rPr>
          <w:sz w:val="24"/>
          <w:szCs w:val="24"/>
        </w:rPr>
        <w:t xml:space="preserve">But fortunately, she </w:t>
      </w:r>
      <w:r w:rsidR="00090B9E">
        <w:rPr>
          <w:sz w:val="24"/>
          <w:szCs w:val="24"/>
        </w:rPr>
        <w:t>modified</w:t>
      </w:r>
      <w:r w:rsidR="00541EF7">
        <w:rPr>
          <w:sz w:val="24"/>
          <w:szCs w:val="24"/>
        </w:rPr>
        <w:t xml:space="preserve"> her </w:t>
      </w:r>
      <w:r w:rsidR="00E814A3">
        <w:rPr>
          <w:sz w:val="24"/>
          <w:szCs w:val="24"/>
        </w:rPr>
        <w:t xml:space="preserve">normal </w:t>
      </w:r>
      <w:r w:rsidR="00541EF7">
        <w:rPr>
          <w:sz w:val="24"/>
          <w:szCs w:val="24"/>
        </w:rPr>
        <w:t xml:space="preserve">playing style. </w:t>
      </w:r>
      <w:r w:rsidR="003334F1">
        <w:rPr>
          <w:sz w:val="24"/>
          <w:szCs w:val="24"/>
        </w:rPr>
        <w:t xml:space="preserve">When she revealed her pregnancy to </w:t>
      </w:r>
      <w:r w:rsidR="000E3A7D">
        <w:rPr>
          <w:sz w:val="24"/>
          <w:szCs w:val="24"/>
        </w:rPr>
        <w:t>Mouratoglou</w:t>
      </w:r>
      <w:r w:rsidR="003334F1">
        <w:rPr>
          <w:sz w:val="24"/>
          <w:szCs w:val="24"/>
        </w:rPr>
        <w:t xml:space="preserve">, </w:t>
      </w:r>
      <w:r w:rsidR="00032484">
        <w:rPr>
          <w:sz w:val="24"/>
          <w:szCs w:val="24"/>
        </w:rPr>
        <w:t>she told him that she wanted him to wait for her so she could make her comeback</w:t>
      </w:r>
      <w:r w:rsidR="000D0F36">
        <w:rPr>
          <w:sz w:val="24"/>
          <w:szCs w:val="24"/>
        </w:rPr>
        <w:t xml:space="preserve"> on the tour</w:t>
      </w:r>
      <w:r w:rsidR="00032484">
        <w:rPr>
          <w:sz w:val="24"/>
          <w:szCs w:val="24"/>
        </w:rPr>
        <w:t>.</w:t>
      </w:r>
      <w:r w:rsidR="008A1025">
        <w:rPr>
          <w:sz w:val="24"/>
          <w:szCs w:val="24"/>
        </w:rPr>
        <w:t xml:space="preserve"> </w:t>
      </w:r>
      <w:r w:rsidR="00D218F7" w:rsidRPr="00004592">
        <w:rPr>
          <w:sz w:val="24"/>
          <w:szCs w:val="24"/>
        </w:rPr>
        <w:t xml:space="preserve">Mouratoglou said, </w:t>
      </w:r>
      <w:r w:rsidR="00004592" w:rsidRPr="00004592">
        <w:rPr>
          <w:sz w:val="24"/>
          <w:szCs w:val="24"/>
        </w:rPr>
        <w:t>“She said to me she didn’t want to lose her touch. Of course</w:t>
      </w:r>
      <w:r w:rsidR="00004592">
        <w:rPr>
          <w:sz w:val="24"/>
          <w:szCs w:val="24"/>
        </w:rPr>
        <w:t>,</w:t>
      </w:r>
      <w:r w:rsidR="00004592" w:rsidRPr="00004592">
        <w:rPr>
          <w:sz w:val="24"/>
          <w:szCs w:val="24"/>
        </w:rPr>
        <w:t xml:space="preserve"> she went slow, but she wanted to hit the ball.”</w:t>
      </w:r>
      <w:r w:rsidR="00004592">
        <w:t xml:space="preserve"> </w:t>
      </w:r>
      <w:r w:rsidR="00DA476C">
        <w:rPr>
          <w:sz w:val="24"/>
          <w:szCs w:val="24"/>
        </w:rPr>
        <w:t>Serena said, “</w:t>
      </w:r>
      <w:r w:rsidR="00DA476C" w:rsidRPr="00DA476C">
        <w:rPr>
          <w:sz w:val="24"/>
          <w:szCs w:val="24"/>
        </w:rPr>
        <w:t>When I come back to tennis</w:t>
      </w:r>
      <w:r w:rsidR="00015D47">
        <w:rPr>
          <w:sz w:val="24"/>
          <w:szCs w:val="24"/>
        </w:rPr>
        <w:t>,</w:t>
      </w:r>
      <w:r w:rsidR="00DA476C" w:rsidRPr="00DA476C">
        <w:rPr>
          <w:sz w:val="24"/>
          <w:szCs w:val="24"/>
        </w:rPr>
        <w:t xml:space="preserve"> it’ll be better if I’ve kept as fit as possible all the way through the pregnancy rather than having to lose a lot of weight afterwards in order to get fit again</w:t>
      </w:r>
      <w:r w:rsidR="00843B64">
        <w:rPr>
          <w:sz w:val="24"/>
          <w:szCs w:val="24"/>
        </w:rPr>
        <w:t>.</w:t>
      </w:r>
      <w:r w:rsidR="00F544CE">
        <w:rPr>
          <w:sz w:val="24"/>
          <w:szCs w:val="24"/>
        </w:rPr>
        <w:t xml:space="preserve">” </w:t>
      </w:r>
      <w:r w:rsidR="00281672">
        <w:rPr>
          <w:sz w:val="24"/>
          <w:szCs w:val="24"/>
        </w:rPr>
        <w:t>Serena</w:t>
      </w:r>
      <w:r w:rsidR="00E049F1">
        <w:rPr>
          <w:sz w:val="24"/>
          <w:szCs w:val="24"/>
        </w:rPr>
        <w:t xml:space="preserve"> </w:t>
      </w:r>
      <w:r w:rsidR="004543F3">
        <w:rPr>
          <w:sz w:val="24"/>
          <w:szCs w:val="24"/>
        </w:rPr>
        <w:t>gave birth to her daughter on September 1</w:t>
      </w:r>
      <w:r w:rsidR="004543F3" w:rsidRPr="004543F3">
        <w:rPr>
          <w:sz w:val="24"/>
          <w:szCs w:val="24"/>
          <w:vertAlign w:val="superscript"/>
        </w:rPr>
        <w:t>st</w:t>
      </w:r>
      <w:r w:rsidR="004543F3">
        <w:rPr>
          <w:sz w:val="24"/>
          <w:szCs w:val="24"/>
        </w:rPr>
        <w:t xml:space="preserve">. </w:t>
      </w:r>
      <w:r w:rsidR="008C5BF4" w:rsidRPr="00F544CE">
        <w:rPr>
          <w:sz w:val="24"/>
          <w:szCs w:val="24"/>
        </w:rPr>
        <w:t>Her</w:t>
      </w:r>
      <w:r w:rsidR="00D64677">
        <w:rPr>
          <w:sz w:val="24"/>
          <w:szCs w:val="24"/>
        </w:rPr>
        <w:t xml:space="preserve"> </w:t>
      </w:r>
      <w:r w:rsidR="00F018BF">
        <w:rPr>
          <w:sz w:val="24"/>
          <w:szCs w:val="24"/>
        </w:rPr>
        <w:t>daughter was born 100% healthy at six pounds</w:t>
      </w:r>
      <w:r w:rsidR="004543F3">
        <w:rPr>
          <w:sz w:val="24"/>
          <w:szCs w:val="24"/>
        </w:rPr>
        <w:t xml:space="preserve"> and</w:t>
      </w:r>
      <w:r w:rsidR="00F018BF">
        <w:rPr>
          <w:sz w:val="24"/>
          <w:szCs w:val="24"/>
        </w:rPr>
        <w:t xml:space="preserve"> 14 ounces.</w:t>
      </w:r>
      <w:r w:rsidR="009652B6">
        <w:rPr>
          <w:sz w:val="24"/>
          <w:szCs w:val="24"/>
        </w:rPr>
        <w:t xml:space="preserve"> </w:t>
      </w:r>
      <w:r w:rsidR="00A91EA4">
        <w:rPr>
          <w:sz w:val="24"/>
          <w:szCs w:val="24"/>
        </w:rPr>
        <w:t xml:space="preserve">Six months later, </w:t>
      </w:r>
      <w:r w:rsidR="005C5236">
        <w:rPr>
          <w:sz w:val="24"/>
          <w:szCs w:val="24"/>
        </w:rPr>
        <w:t xml:space="preserve">she </w:t>
      </w:r>
      <w:r w:rsidR="00EF041D">
        <w:rPr>
          <w:sz w:val="24"/>
          <w:szCs w:val="24"/>
        </w:rPr>
        <w:t>made her comeback</w:t>
      </w:r>
      <w:r w:rsidR="006B189B">
        <w:rPr>
          <w:sz w:val="24"/>
          <w:szCs w:val="24"/>
        </w:rPr>
        <w:t>.</w:t>
      </w:r>
      <w:r w:rsidR="00725FAA">
        <w:rPr>
          <w:sz w:val="24"/>
          <w:szCs w:val="24"/>
        </w:rPr>
        <w:t xml:space="preserve"> She may not be ranked </w:t>
      </w:r>
      <w:r w:rsidR="007C5441">
        <w:rPr>
          <w:sz w:val="24"/>
          <w:szCs w:val="24"/>
        </w:rPr>
        <w:t>number one in the world. But</w:t>
      </w:r>
      <w:r w:rsidR="000E5CA0">
        <w:rPr>
          <w:sz w:val="24"/>
          <w:szCs w:val="24"/>
        </w:rPr>
        <w:t xml:space="preserve"> even at 39 years old, she is</w:t>
      </w:r>
      <w:r w:rsidR="007C5441">
        <w:rPr>
          <w:sz w:val="24"/>
          <w:szCs w:val="24"/>
        </w:rPr>
        <w:t xml:space="preserve"> still going</w:t>
      </w:r>
      <w:r w:rsidR="00F14558">
        <w:rPr>
          <w:sz w:val="24"/>
          <w:szCs w:val="24"/>
        </w:rPr>
        <w:t xml:space="preserve"> strong</w:t>
      </w:r>
      <w:r w:rsidR="007A7D32">
        <w:rPr>
          <w:sz w:val="24"/>
          <w:szCs w:val="24"/>
        </w:rPr>
        <w:t xml:space="preserve"> </w:t>
      </w:r>
      <w:r w:rsidR="00F14558">
        <w:rPr>
          <w:sz w:val="24"/>
          <w:szCs w:val="24"/>
        </w:rPr>
        <w:t xml:space="preserve">with 843 </w:t>
      </w:r>
      <w:r w:rsidR="008F13E7">
        <w:rPr>
          <w:sz w:val="24"/>
          <w:szCs w:val="24"/>
        </w:rPr>
        <w:t xml:space="preserve">wins, </w:t>
      </w:r>
      <w:r w:rsidR="00BA3AB6">
        <w:rPr>
          <w:sz w:val="24"/>
          <w:szCs w:val="24"/>
        </w:rPr>
        <w:t xml:space="preserve">146 losses, and a winning percentile range of 83%. </w:t>
      </w:r>
    </w:p>
    <w:p w14:paraId="6F809414" w14:textId="074AD838" w:rsidR="00D90B0D" w:rsidRDefault="00D90B0D" w:rsidP="004954D3">
      <w:pPr>
        <w:spacing w:after="0" w:line="240" w:lineRule="auto"/>
        <w:jc w:val="both"/>
        <w:rPr>
          <w:sz w:val="24"/>
          <w:szCs w:val="24"/>
        </w:rPr>
      </w:pPr>
    </w:p>
    <w:p w14:paraId="4BB149AE" w14:textId="465E2959" w:rsidR="00B42C5C" w:rsidRPr="008548D2" w:rsidRDefault="00126AFF" w:rsidP="008548D2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80E8F">
        <w:rPr>
          <w:b/>
          <w:bCs/>
          <w:sz w:val="24"/>
          <w:szCs w:val="24"/>
        </w:rPr>
        <w:t>2017 FRENCH OPEN</w:t>
      </w:r>
      <w:r w:rsidR="00EC214F" w:rsidRPr="00380E8F">
        <w:rPr>
          <w:b/>
          <w:bCs/>
          <w:sz w:val="24"/>
          <w:szCs w:val="24"/>
        </w:rPr>
        <w:t xml:space="preserve"> –</w:t>
      </w:r>
      <w:r w:rsidR="008548D2">
        <w:rPr>
          <w:b/>
          <w:bCs/>
          <w:sz w:val="24"/>
          <w:szCs w:val="24"/>
        </w:rPr>
        <w:t xml:space="preserve"> </w:t>
      </w:r>
      <w:r w:rsidRPr="00380E8F">
        <w:rPr>
          <w:b/>
          <w:bCs/>
          <w:sz w:val="24"/>
          <w:szCs w:val="24"/>
        </w:rPr>
        <w:t>MIXED DOUBLES</w:t>
      </w:r>
    </w:p>
    <w:p w14:paraId="549A1E13" w14:textId="20C3A934" w:rsidR="006C6F67" w:rsidRPr="00E31B4C" w:rsidRDefault="00375017" w:rsidP="00E31B4C">
      <w:pPr>
        <w:spacing w:after="0" w:line="240" w:lineRule="auto"/>
        <w:jc w:val="both"/>
        <w:rPr>
          <w:sz w:val="24"/>
          <w:szCs w:val="24"/>
        </w:rPr>
      </w:pPr>
      <w:r w:rsidRPr="00E31B4C">
        <w:rPr>
          <w:sz w:val="24"/>
          <w:szCs w:val="24"/>
        </w:rPr>
        <w:t xml:space="preserve">Gaby </w:t>
      </w:r>
      <w:r w:rsidR="00FB07A8" w:rsidRPr="00E31B4C">
        <w:rPr>
          <w:sz w:val="24"/>
          <w:szCs w:val="24"/>
        </w:rPr>
        <w:t xml:space="preserve">Dabrowski </w:t>
      </w:r>
      <w:r w:rsidR="00C77019" w:rsidRPr="00E31B4C">
        <w:rPr>
          <w:sz w:val="24"/>
          <w:szCs w:val="24"/>
        </w:rPr>
        <w:t xml:space="preserve">(CANADA) </w:t>
      </w:r>
      <w:r w:rsidR="009340DF" w:rsidRPr="00E31B4C">
        <w:rPr>
          <w:sz w:val="24"/>
          <w:szCs w:val="24"/>
        </w:rPr>
        <w:t>started a partnership with Rohan</w:t>
      </w:r>
      <w:r w:rsidR="000A2B55" w:rsidRPr="00E31B4C">
        <w:rPr>
          <w:sz w:val="24"/>
          <w:szCs w:val="24"/>
        </w:rPr>
        <w:t xml:space="preserve"> Bopanna</w:t>
      </w:r>
      <w:r w:rsidR="009340DF" w:rsidRPr="00E31B4C">
        <w:rPr>
          <w:sz w:val="24"/>
          <w:szCs w:val="24"/>
        </w:rPr>
        <w:t xml:space="preserve"> (INDIA</w:t>
      </w:r>
      <w:r w:rsidR="00D1599F">
        <w:rPr>
          <w:sz w:val="24"/>
          <w:szCs w:val="24"/>
        </w:rPr>
        <w:t xml:space="preserve">). </w:t>
      </w:r>
      <w:r w:rsidR="00000A61">
        <w:rPr>
          <w:sz w:val="24"/>
          <w:szCs w:val="24"/>
        </w:rPr>
        <w:t xml:space="preserve">Neither one of them </w:t>
      </w:r>
      <w:r w:rsidR="003A4598">
        <w:rPr>
          <w:sz w:val="24"/>
          <w:szCs w:val="24"/>
        </w:rPr>
        <w:t>won a Grand Slam</w:t>
      </w:r>
      <w:r w:rsidR="00CF28D1">
        <w:rPr>
          <w:sz w:val="24"/>
          <w:szCs w:val="24"/>
        </w:rPr>
        <w:t xml:space="preserve"> title</w:t>
      </w:r>
      <w:r w:rsidR="003A4598">
        <w:rPr>
          <w:sz w:val="24"/>
          <w:szCs w:val="24"/>
        </w:rPr>
        <w:t xml:space="preserve"> in their careers. </w:t>
      </w:r>
      <w:r w:rsidR="009C1F17">
        <w:rPr>
          <w:sz w:val="24"/>
          <w:szCs w:val="24"/>
        </w:rPr>
        <w:t>But</w:t>
      </w:r>
      <w:r w:rsidR="003A4598">
        <w:rPr>
          <w:sz w:val="24"/>
          <w:szCs w:val="24"/>
        </w:rPr>
        <w:t xml:space="preserve"> they </w:t>
      </w:r>
      <w:r w:rsidR="004674AE" w:rsidRPr="00E31B4C">
        <w:rPr>
          <w:sz w:val="24"/>
          <w:szCs w:val="24"/>
        </w:rPr>
        <w:t xml:space="preserve">were the </w:t>
      </w:r>
      <w:r w:rsidR="003B20B0" w:rsidRPr="00E31B4C">
        <w:rPr>
          <w:b/>
          <w:bCs/>
          <w:sz w:val="24"/>
          <w:szCs w:val="24"/>
        </w:rPr>
        <w:t xml:space="preserve">ONLY </w:t>
      </w:r>
      <w:r w:rsidR="003B20B0" w:rsidRPr="00E31B4C">
        <w:rPr>
          <w:sz w:val="24"/>
          <w:szCs w:val="24"/>
        </w:rPr>
        <w:t>team in the</w:t>
      </w:r>
      <w:r w:rsidR="00DE1EC1">
        <w:rPr>
          <w:b/>
          <w:bCs/>
          <w:sz w:val="24"/>
          <w:szCs w:val="24"/>
        </w:rPr>
        <w:t xml:space="preserve"> </w:t>
      </w:r>
      <w:r w:rsidR="00DE1EC1" w:rsidRPr="00DE1EC1">
        <w:rPr>
          <w:b/>
          <w:bCs/>
          <w:sz w:val="24"/>
          <w:szCs w:val="24"/>
        </w:rPr>
        <w:t>ENTIRE</w:t>
      </w:r>
      <w:r w:rsidR="003B20B0" w:rsidRPr="00E31B4C">
        <w:rPr>
          <w:sz w:val="24"/>
          <w:szCs w:val="24"/>
        </w:rPr>
        <w:t xml:space="preserve"> doubles draw</w:t>
      </w:r>
      <w:r w:rsidR="00DE1EC1">
        <w:rPr>
          <w:sz w:val="24"/>
          <w:szCs w:val="24"/>
        </w:rPr>
        <w:t>s</w:t>
      </w:r>
      <w:r w:rsidR="003B20B0" w:rsidRPr="00E31B4C">
        <w:rPr>
          <w:sz w:val="24"/>
          <w:szCs w:val="24"/>
        </w:rPr>
        <w:t xml:space="preserve"> to have </w:t>
      </w:r>
      <w:r w:rsidR="003B20B0" w:rsidRPr="00E31B4C">
        <w:rPr>
          <w:b/>
          <w:bCs/>
          <w:sz w:val="24"/>
          <w:szCs w:val="24"/>
        </w:rPr>
        <w:t xml:space="preserve">NOT </w:t>
      </w:r>
      <w:r w:rsidR="003B20B0" w:rsidRPr="00E31B4C">
        <w:rPr>
          <w:sz w:val="24"/>
          <w:szCs w:val="24"/>
        </w:rPr>
        <w:t>dropped a set all tournament</w:t>
      </w:r>
      <w:r w:rsidR="005E6691" w:rsidRPr="00E31B4C">
        <w:rPr>
          <w:sz w:val="24"/>
          <w:szCs w:val="24"/>
        </w:rPr>
        <w:t>:</w:t>
      </w:r>
    </w:p>
    <w:p w14:paraId="3FD6085A" w14:textId="110B4BE0" w:rsidR="000A2B55" w:rsidRDefault="000A2B55" w:rsidP="004954D3">
      <w:pPr>
        <w:spacing w:after="0" w:line="240" w:lineRule="auto"/>
        <w:jc w:val="both"/>
        <w:rPr>
          <w:sz w:val="24"/>
          <w:szCs w:val="24"/>
        </w:rPr>
      </w:pPr>
    </w:p>
    <w:p w14:paraId="796A886B" w14:textId="53F314C3" w:rsidR="000A2B55" w:rsidRDefault="00574EAE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Jessica Moore (AUSTRALIA)/Matt Reid (AUSTRALIA): 6-0 6-1</w:t>
      </w:r>
    </w:p>
    <w:p w14:paraId="2F7053C2" w14:textId="7EFBFF91" w:rsidR="00DD2017" w:rsidRDefault="00DD2017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24884B86" w14:textId="23058AE3" w:rsidR="00DD2017" w:rsidRDefault="00DD2017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6ADFD89" w14:textId="77777777" w:rsidR="00DD2017" w:rsidRDefault="00DD2017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C50F4EC" w14:textId="7BE426CA" w:rsidR="00574EAE" w:rsidRPr="00DD2017" w:rsidRDefault="00E970F7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E970F7">
        <w:rPr>
          <w:sz w:val="24"/>
          <w:szCs w:val="24"/>
        </w:rPr>
        <w:t>Chloé Paquet</w:t>
      </w:r>
      <w:r>
        <w:rPr>
          <w:sz w:val="24"/>
          <w:szCs w:val="24"/>
        </w:rPr>
        <w:t xml:space="preserve"> (FRANCE)/</w:t>
      </w:r>
      <w:r w:rsidRPr="005B51FD">
        <w:rPr>
          <w:sz w:val="24"/>
          <w:szCs w:val="24"/>
          <w:lang w:val="en"/>
        </w:rPr>
        <w:t>Paire</w:t>
      </w:r>
      <w:r>
        <w:rPr>
          <w:sz w:val="24"/>
          <w:szCs w:val="24"/>
          <w:lang w:val="en"/>
        </w:rPr>
        <w:t xml:space="preserve">: </w:t>
      </w:r>
      <w:r w:rsidR="00612713">
        <w:rPr>
          <w:sz w:val="24"/>
          <w:szCs w:val="24"/>
          <w:lang w:val="en"/>
        </w:rPr>
        <w:t>6-3 6-2</w:t>
      </w:r>
    </w:p>
    <w:p w14:paraId="7AB11229" w14:textId="6BAC8D13" w:rsidR="00DD2017" w:rsidRDefault="001655C2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aces</w:t>
      </w:r>
    </w:p>
    <w:p w14:paraId="55AD08BD" w14:textId="284F4274" w:rsidR="001655C2" w:rsidRDefault="001655C2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03B51D1C" w14:textId="77777777" w:rsidR="001655C2" w:rsidRPr="00612713" w:rsidRDefault="001655C2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4E1EA59" w14:textId="6E9EF28B" w:rsidR="00CB3C45" w:rsidRPr="00CB3C45" w:rsidRDefault="00612713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Mirza/</w:t>
      </w:r>
      <w:r w:rsidR="0003157E">
        <w:rPr>
          <w:sz w:val="24"/>
          <w:szCs w:val="24"/>
          <w:lang w:val="en"/>
        </w:rPr>
        <w:t xml:space="preserve">Ivan Dodig (CROATIA): </w:t>
      </w:r>
      <w:r w:rsidR="009E4605">
        <w:rPr>
          <w:sz w:val="24"/>
          <w:szCs w:val="24"/>
          <w:lang w:val="en"/>
        </w:rPr>
        <w:t>6-3 6-4</w:t>
      </w:r>
    </w:p>
    <w:p w14:paraId="62CBB4CE" w14:textId="32FF14EE" w:rsidR="00CB3C45" w:rsidRDefault="00CD64E1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7ED2CF7D" w14:textId="6680D88E" w:rsidR="00CD64E1" w:rsidRDefault="00CD64E1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800B632" w14:textId="77777777" w:rsidR="00CD64E1" w:rsidRPr="00CB3C45" w:rsidRDefault="00CD64E1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2F5D429C" w14:textId="677CA3FB" w:rsidR="009E4605" w:rsidRDefault="00B30C56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C30198">
        <w:rPr>
          <w:sz w:val="24"/>
          <w:szCs w:val="24"/>
          <w:lang w:val="en"/>
        </w:rPr>
        <w:t>Hlaváčková</w:t>
      </w:r>
      <w:r>
        <w:rPr>
          <w:sz w:val="24"/>
          <w:szCs w:val="24"/>
          <w:lang w:val="en"/>
        </w:rPr>
        <w:t>/</w:t>
      </w:r>
      <w:r w:rsidR="00290C01" w:rsidRPr="00290C01">
        <w:rPr>
          <w:sz w:val="24"/>
          <w:szCs w:val="24"/>
        </w:rPr>
        <w:t>Roger-</w:t>
      </w:r>
      <w:proofErr w:type="spellStart"/>
      <w:r w:rsidR="00290C01" w:rsidRPr="00290C01">
        <w:rPr>
          <w:sz w:val="24"/>
          <w:szCs w:val="24"/>
        </w:rPr>
        <w:t>Vasselin</w:t>
      </w:r>
      <w:proofErr w:type="spellEnd"/>
      <w:r w:rsidR="00290C01">
        <w:rPr>
          <w:sz w:val="24"/>
          <w:szCs w:val="24"/>
        </w:rPr>
        <w:t>: 7-5 6-3</w:t>
      </w:r>
    </w:p>
    <w:p w14:paraId="21FFF63D" w14:textId="740AB660" w:rsidR="0062407B" w:rsidRDefault="0062407B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5A036AE6" w14:textId="0828406D" w:rsidR="0062407B" w:rsidRDefault="0062407B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B3C390B" w14:textId="779BFA0B" w:rsidR="0062407B" w:rsidRDefault="0062407B" w:rsidP="004954D3">
      <w:pPr>
        <w:spacing w:after="0" w:line="240" w:lineRule="auto"/>
        <w:jc w:val="both"/>
        <w:rPr>
          <w:sz w:val="24"/>
          <w:szCs w:val="24"/>
        </w:rPr>
      </w:pPr>
    </w:p>
    <w:p w14:paraId="7D7A4727" w14:textId="26945912" w:rsidR="00E84E61" w:rsidRDefault="003C1D39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Dabrowski and Bopanna faced Robert </w:t>
      </w:r>
      <w:r w:rsidR="00206BAB">
        <w:rPr>
          <w:sz w:val="24"/>
          <w:szCs w:val="24"/>
        </w:rPr>
        <w:t>Farah</w:t>
      </w:r>
      <w:r>
        <w:rPr>
          <w:sz w:val="24"/>
          <w:szCs w:val="24"/>
        </w:rPr>
        <w:t xml:space="preserve"> (COLOMBIA)</w:t>
      </w:r>
      <w:r w:rsidR="00206BA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Anna-Len</w:t>
      </w:r>
      <w:r w:rsidR="0048358C">
        <w:rPr>
          <w:sz w:val="24"/>
          <w:szCs w:val="24"/>
        </w:rPr>
        <w:t xml:space="preserve">a </w:t>
      </w:r>
      <w:proofErr w:type="spellStart"/>
      <w:r w:rsidR="0048358C" w:rsidRPr="00206BAB">
        <w:rPr>
          <w:sz w:val="24"/>
          <w:szCs w:val="24"/>
        </w:rPr>
        <w:t>Grönefeld</w:t>
      </w:r>
      <w:proofErr w:type="spellEnd"/>
      <w:r w:rsidR="0048358C">
        <w:rPr>
          <w:sz w:val="24"/>
          <w:szCs w:val="24"/>
        </w:rPr>
        <w:t xml:space="preserve"> (GERMANY)</w:t>
      </w:r>
      <w:r w:rsidR="00B42C5C">
        <w:rPr>
          <w:sz w:val="24"/>
          <w:szCs w:val="24"/>
        </w:rPr>
        <w:t xml:space="preserve"> in the </w:t>
      </w:r>
      <w:r w:rsidR="001466A4">
        <w:rPr>
          <w:sz w:val="24"/>
          <w:szCs w:val="24"/>
        </w:rPr>
        <w:t>championship match</w:t>
      </w:r>
      <w:r w:rsidR="0048358C">
        <w:rPr>
          <w:sz w:val="24"/>
          <w:szCs w:val="24"/>
        </w:rPr>
        <w:t>.</w:t>
      </w:r>
      <w:r w:rsidR="002231B6">
        <w:rPr>
          <w:sz w:val="24"/>
          <w:szCs w:val="24"/>
        </w:rPr>
        <w:t xml:space="preserve"> In the first set, Farah and </w:t>
      </w:r>
      <w:proofErr w:type="spellStart"/>
      <w:r w:rsidR="002231B6" w:rsidRPr="00206BAB">
        <w:rPr>
          <w:sz w:val="24"/>
          <w:szCs w:val="24"/>
        </w:rPr>
        <w:t>Grönefeld</w:t>
      </w:r>
      <w:proofErr w:type="spellEnd"/>
      <w:r w:rsidR="002231B6">
        <w:rPr>
          <w:sz w:val="24"/>
          <w:szCs w:val="24"/>
        </w:rPr>
        <w:t xml:space="preserve"> </w:t>
      </w:r>
      <w:r w:rsidR="005A3A82">
        <w:rPr>
          <w:sz w:val="24"/>
          <w:szCs w:val="24"/>
        </w:rPr>
        <w:t xml:space="preserve">broke in the first and seventh games. </w:t>
      </w:r>
      <w:r w:rsidR="0043085F">
        <w:rPr>
          <w:sz w:val="24"/>
          <w:szCs w:val="24"/>
        </w:rPr>
        <w:t xml:space="preserve">In the second set, Farah and </w:t>
      </w:r>
      <w:proofErr w:type="spellStart"/>
      <w:r w:rsidR="0043085F" w:rsidRPr="00206BAB">
        <w:rPr>
          <w:sz w:val="24"/>
          <w:szCs w:val="24"/>
        </w:rPr>
        <w:t>Grönefeld</w:t>
      </w:r>
      <w:proofErr w:type="spellEnd"/>
      <w:r w:rsidR="0043085F">
        <w:rPr>
          <w:sz w:val="24"/>
          <w:szCs w:val="24"/>
        </w:rPr>
        <w:t xml:space="preserve"> broke in the third game. </w:t>
      </w:r>
      <w:r w:rsidR="00E61679">
        <w:rPr>
          <w:sz w:val="24"/>
          <w:szCs w:val="24"/>
        </w:rPr>
        <w:t>But</w:t>
      </w:r>
      <w:r w:rsidR="0043085F">
        <w:rPr>
          <w:sz w:val="24"/>
          <w:szCs w:val="24"/>
        </w:rPr>
        <w:t xml:space="preserve"> Dabrowski and Bopanna broke in the fourth</w:t>
      </w:r>
      <w:r w:rsidR="00EE7B60">
        <w:rPr>
          <w:sz w:val="24"/>
          <w:szCs w:val="24"/>
        </w:rPr>
        <w:t xml:space="preserve">, sixth, and eighth </w:t>
      </w:r>
      <w:r w:rsidR="0043085F">
        <w:rPr>
          <w:sz w:val="24"/>
          <w:szCs w:val="24"/>
        </w:rPr>
        <w:t>game</w:t>
      </w:r>
      <w:r w:rsidR="00EE7B60">
        <w:rPr>
          <w:sz w:val="24"/>
          <w:szCs w:val="24"/>
        </w:rPr>
        <w:t xml:space="preserve">s </w:t>
      </w:r>
      <w:r w:rsidR="00A32CD4">
        <w:rPr>
          <w:sz w:val="24"/>
          <w:szCs w:val="24"/>
        </w:rPr>
        <w:t>to win the second set.</w:t>
      </w:r>
      <w:r w:rsidR="00332E9C">
        <w:rPr>
          <w:sz w:val="24"/>
          <w:szCs w:val="24"/>
        </w:rPr>
        <w:t xml:space="preserve"> </w:t>
      </w:r>
      <w:r w:rsidR="00C25A1F">
        <w:rPr>
          <w:sz w:val="24"/>
          <w:szCs w:val="24"/>
        </w:rPr>
        <w:t xml:space="preserve">Dabrowski and Bopanna </w:t>
      </w:r>
      <w:r w:rsidR="00E84986">
        <w:rPr>
          <w:sz w:val="24"/>
          <w:szCs w:val="24"/>
        </w:rPr>
        <w:t>won the</w:t>
      </w:r>
      <w:r w:rsidR="00D26357">
        <w:rPr>
          <w:sz w:val="24"/>
          <w:szCs w:val="24"/>
        </w:rPr>
        <w:t xml:space="preserve"> title</w:t>
      </w:r>
      <w:r w:rsidR="00E84986">
        <w:rPr>
          <w:sz w:val="24"/>
          <w:szCs w:val="24"/>
        </w:rPr>
        <w:t xml:space="preserve"> </w:t>
      </w:r>
      <w:r w:rsidR="00D26357">
        <w:rPr>
          <w:sz w:val="24"/>
          <w:szCs w:val="24"/>
        </w:rPr>
        <w:t>after</w:t>
      </w:r>
      <w:r w:rsidR="009914D1">
        <w:rPr>
          <w:sz w:val="24"/>
          <w:szCs w:val="24"/>
        </w:rPr>
        <w:t xml:space="preserve"> </w:t>
      </w:r>
      <w:r w:rsidR="000809A0">
        <w:rPr>
          <w:sz w:val="24"/>
          <w:szCs w:val="24"/>
        </w:rPr>
        <w:t xml:space="preserve">Farah and </w:t>
      </w:r>
      <w:proofErr w:type="spellStart"/>
      <w:r w:rsidR="000809A0" w:rsidRPr="00206BAB">
        <w:rPr>
          <w:sz w:val="24"/>
          <w:szCs w:val="24"/>
        </w:rPr>
        <w:t>Grönefeld</w:t>
      </w:r>
      <w:proofErr w:type="spellEnd"/>
      <w:r w:rsidR="00614130">
        <w:rPr>
          <w:sz w:val="24"/>
          <w:szCs w:val="24"/>
        </w:rPr>
        <w:t xml:space="preserve"> </w:t>
      </w:r>
      <w:r w:rsidR="000809A0">
        <w:rPr>
          <w:sz w:val="24"/>
          <w:szCs w:val="24"/>
        </w:rPr>
        <w:t>double faulted</w:t>
      </w:r>
      <w:r w:rsidR="007076C2">
        <w:rPr>
          <w:sz w:val="24"/>
          <w:szCs w:val="24"/>
        </w:rPr>
        <w:t xml:space="preserve"> on championship point</w:t>
      </w:r>
      <w:r w:rsidR="00C25A1F">
        <w:rPr>
          <w:sz w:val="24"/>
          <w:szCs w:val="24"/>
        </w:rPr>
        <w:t xml:space="preserve"> in the match tiebreak</w:t>
      </w:r>
      <w:r w:rsidR="00864103">
        <w:rPr>
          <w:sz w:val="24"/>
          <w:szCs w:val="24"/>
        </w:rPr>
        <w:t>.</w:t>
      </w:r>
      <w:r w:rsidR="001271A4">
        <w:rPr>
          <w:sz w:val="24"/>
          <w:szCs w:val="24"/>
        </w:rPr>
        <w:t xml:space="preserve"> </w:t>
      </w:r>
    </w:p>
    <w:p w14:paraId="19846984" w14:textId="702882F9" w:rsidR="000F7208" w:rsidRDefault="000F7208" w:rsidP="004954D3">
      <w:pPr>
        <w:spacing w:after="0" w:line="240" w:lineRule="auto"/>
        <w:jc w:val="both"/>
        <w:rPr>
          <w:sz w:val="24"/>
          <w:szCs w:val="24"/>
        </w:rPr>
      </w:pPr>
    </w:p>
    <w:p w14:paraId="5D3572E8" w14:textId="639C1179" w:rsidR="00427214" w:rsidRPr="00427214" w:rsidRDefault="00427214" w:rsidP="0042721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427214">
        <w:rPr>
          <w:b/>
          <w:bCs/>
          <w:sz w:val="24"/>
          <w:szCs w:val="24"/>
        </w:rPr>
        <w:t>2017 BB&amp;T ATLANTA OPEN – MEN’S SINGLES</w:t>
      </w:r>
    </w:p>
    <w:p w14:paraId="219FEE6A" w14:textId="249FC054" w:rsidR="00427214" w:rsidRDefault="001C2050" w:rsidP="003E2FB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Isner has </w:t>
      </w:r>
      <w:r w:rsidR="007E4610">
        <w:rPr>
          <w:sz w:val="24"/>
          <w:szCs w:val="24"/>
        </w:rPr>
        <w:t>a</w:t>
      </w:r>
      <w:r>
        <w:rPr>
          <w:sz w:val="24"/>
          <w:szCs w:val="24"/>
        </w:rPr>
        <w:t xml:space="preserve"> powerful, consistent serve.</w:t>
      </w:r>
      <w:r w:rsidR="003C5889">
        <w:rPr>
          <w:sz w:val="24"/>
          <w:szCs w:val="24"/>
        </w:rPr>
        <w:t xml:space="preserve"> </w:t>
      </w:r>
      <w:r w:rsidR="00EE174D">
        <w:rPr>
          <w:sz w:val="24"/>
          <w:szCs w:val="24"/>
          <w:lang w:val="en"/>
        </w:rPr>
        <w:t xml:space="preserve">The number of aces he serves </w:t>
      </w:r>
      <w:r w:rsidR="00085531">
        <w:rPr>
          <w:sz w:val="24"/>
          <w:szCs w:val="24"/>
          <w:lang w:val="en"/>
        </w:rPr>
        <w:t>per</w:t>
      </w:r>
      <w:r w:rsidR="00EE174D">
        <w:rPr>
          <w:sz w:val="24"/>
          <w:szCs w:val="24"/>
          <w:lang w:val="en"/>
        </w:rPr>
        <w:t xml:space="preserve"> match is in double digits. </w:t>
      </w:r>
      <w:r w:rsidR="00282C58">
        <w:rPr>
          <w:sz w:val="24"/>
          <w:szCs w:val="24"/>
        </w:rPr>
        <w:t>This helped him win</w:t>
      </w:r>
      <w:r w:rsidR="003A4C8D">
        <w:rPr>
          <w:sz w:val="24"/>
          <w:szCs w:val="24"/>
        </w:rPr>
        <w:t xml:space="preserve"> the title without dropping a set</w:t>
      </w:r>
      <w:r w:rsidR="00722618">
        <w:rPr>
          <w:sz w:val="24"/>
          <w:szCs w:val="24"/>
        </w:rPr>
        <w:t xml:space="preserve">: </w:t>
      </w:r>
    </w:p>
    <w:p w14:paraId="3D759D32" w14:textId="641C55D6" w:rsidR="008D6ED4" w:rsidRDefault="008D6ED4" w:rsidP="003E2FB8">
      <w:pPr>
        <w:spacing w:after="0" w:line="240" w:lineRule="auto"/>
        <w:jc w:val="both"/>
        <w:rPr>
          <w:sz w:val="24"/>
          <w:szCs w:val="24"/>
        </w:rPr>
      </w:pPr>
    </w:p>
    <w:p w14:paraId="2E15E84E" w14:textId="57CD9EC3" w:rsidR="008D6ED4" w:rsidRDefault="008F57BB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Vasek Pospisil (CANADA)</w:t>
      </w:r>
      <w:r w:rsidR="009B72B1">
        <w:rPr>
          <w:sz w:val="24"/>
          <w:szCs w:val="24"/>
        </w:rPr>
        <w:t xml:space="preserve">: </w:t>
      </w:r>
      <w:r w:rsidR="00A603DA">
        <w:rPr>
          <w:sz w:val="24"/>
          <w:szCs w:val="24"/>
        </w:rPr>
        <w:t>6-3 6-4</w:t>
      </w:r>
    </w:p>
    <w:p w14:paraId="06507D1A" w14:textId="4D0C08BF" w:rsidR="00A603DA" w:rsidRDefault="00F85BC5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 aces</w:t>
      </w:r>
    </w:p>
    <w:p w14:paraId="61B87827" w14:textId="3C35C9C6" w:rsidR="00F85BC5" w:rsidRDefault="00F85BC5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68A86DF" w14:textId="717E4C30" w:rsidR="00F85BC5" w:rsidRDefault="00F85BC5" w:rsidP="00F85BC5">
      <w:pPr>
        <w:spacing w:after="0" w:line="240" w:lineRule="auto"/>
        <w:jc w:val="both"/>
        <w:rPr>
          <w:sz w:val="24"/>
          <w:szCs w:val="24"/>
        </w:rPr>
      </w:pPr>
    </w:p>
    <w:p w14:paraId="153DC062" w14:textId="2C056477" w:rsidR="00F85BC5" w:rsidRDefault="000F66FE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0F66FE">
        <w:rPr>
          <w:sz w:val="24"/>
          <w:szCs w:val="24"/>
        </w:rPr>
        <w:t>Lukáš Lacko</w:t>
      </w:r>
      <w:r>
        <w:rPr>
          <w:sz w:val="24"/>
          <w:szCs w:val="24"/>
        </w:rPr>
        <w:t xml:space="preserve"> (SLOVAKIA): 7-5 6-4</w:t>
      </w:r>
    </w:p>
    <w:p w14:paraId="65EBE71F" w14:textId="49422E34" w:rsidR="000F66FE" w:rsidRDefault="002506B9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9C5B16">
        <w:rPr>
          <w:sz w:val="24"/>
          <w:szCs w:val="24"/>
        </w:rPr>
        <w:t xml:space="preserve"> aces</w:t>
      </w:r>
    </w:p>
    <w:p w14:paraId="3C79DB4C" w14:textId="0397DA30" w:rsidR="009C5B16" w:rsidRDefault="009C5B16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739A1496" w14:textId="2A7F07A0" w:rsidR="009C5B16" w:rsidRDefault="009C5B16" w:rsidP="009C5B16">
      <w:pPr>
        <w:spacing w:after="0" w:line="240" w:lineRule="auto"/>
        <w:jc w:val="both"/>
        <w:rPr>
          <w:sz w:val="24"/>
          <w:szCs w:val="24"/>
        </w:rPr>
      </w:pPr>
    </w:p>
    <w:p w14:paraId="6654420A" w14:textId="6E86192A" w:rsidR="009C5B16" w:rsidRDefault="00F9275A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237D2F">
        <w:rPr>
          <w:sz w:val="24"/>
          <w:szCs w:val="24"/>
        </w:rPr>
        <w:t>Müller</w:t>
      </w:r>
      <w:r>
        <w:rPr>
          <w:sz w:val="24"/>
          <w:szCs w:val="24"/>
        </w:rPr>
        <w:t>: 6-4 6-2</w:t>
      </w:r>
    </w:p>
    <w:p w14:paraId="298063AF" w14:textId="68821606" w:rsidR="00F9275A" w:rsidRDefault="00B03656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15 aces</w:t>
      </w:r>
    </w:p>
    <w:p w14:paraId="6193C56F" w14:textId="056815E7" w:rsidR="00B03656" w:rsidRDefault="006E5C3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double faults</w:t>
      </w:r>
    </w:p>
    <w:p w14:paraId="051CFB64" w14:textId="4CCBD6A5" w:rsidR="006E5C37" w:rsidRDefault="006E5C37" w:rsidP="006E5C37">
      <w:pPr>
        <w:spacing w:after="0" w:line="240" w:lineRule="auto"/>
        <w:jc w:val="both"/>
        <w:rPr>
          <w:sz w:val="24"/>
          <w:szCs w:val="24"/>
        </w:rPr>
      </w:pPr>
    </w:p>
    <w:p w14:paraId="42F64977" w14:textId="22453ECF" w:rsidR="006E5C37" w:rsidRDefault="006E5C37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Ryan Harrison (USA): </w:t>
      </w:r>
      <w:r w:rsidR="00B72D40">
        <w:rPr>
          <w:sz w:val="24"/>
          <w:szCs w:val="24"/>
        </w:rPr>
        <w:t>7-6[8-6] 7-6[9-7]</w:t>
      </w:r>
    </w:p>
    <w:p w14:paraId="558743B2" w14:textId="7FFD293F" w:rsidR="00B72D40" w:rsidRDefault="00957F8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23 aces</w:t>
      </w:r>
    </w:p>
    <w:p w14:paraId="2E244A7A" w14:textId="546C8EB8" w:rsidR="00957F87" w:rsidRDefault="00957F8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63AC1138" w14:textId="4872194D" w:rsidR="00957F87" w:rsidRDefault="00957F87" w:rsidP="00957F87">
      <w:pPr>
        <w:spacing w:after="0" w:line="240" w:lineRule="auto"/>
        <w:jc w:val="both"/>
        <w:rPr>
          <w:sz w:val="24"/>
          <w:szCs w:val="24"/>
        </w:rPr>
      </w:pPr>
    </w:p>
    <w:p w14:paraId="5524C674" w14:textId="24DFBF46" w:rsidR="0062213F" w:rsidRPr="004D68BC" w:rsidRDefault="007E1A3C" w:rsidP="004D68BC">
      <w:pPr>
        <w:spacing w:after="0" w:line="240" w:lineRule="auto"/>
        <w:jc w:val="both"/>
        <w:rPr>
          <w:sz w:val="24"/>
          <w:szCs w:val="24"/>
        </w:rPr>
      </w:pPr>
      <w:r w:rsidRPr="004D68BC">
        <w:rPr>
          <w:sz w:val="24"/>
          <w:szCs w:val="24"/>
        </w:rPr>
        <w:t>In his quarterfinal match</w:t>
      </w:r>
      <w:r w:rsidR="00C820CA" w:rsidRPr="004D68BC">
        <w:rPr>
          <w:sz w:val="24"/>
          <w:szCs w:val="24"/>
        </w:rPr>
        <w:t xml:space="preserve"> </w:t>
      </w:r>
      <w:r w:rsidR="000D08ED" w:rsidRPr="004D68BC">
        <w:rPr>
          <w:sz w:val="24"/>
          <w:szCs w:val="24"/>
        </w:rPr>
        <w:t>against Lacko</w:t>
      </w:r>
      <w:r w:rsidR="000D553D" w:rsidRPr="004D68BC">
        <w:rPr>
          <w:sz w:val="24"/>
          <w:szCs w:val="24"/>
        </w:rPr>
        <w:t>,</w:t>
      </w:r>
      <w:r w:rsidR="000B31EE" w:rsidRPr="004D68BC">
        <w:rPr>
          <w:sz w:val="24"/>
          <w:szCs w:val="24"/>
        </w:rPr>
        <w:t xml:space="preserve"> </w:t>
      </w:r>
      <w:r w:rsidR="00B244E5" w:rsidRPr="004D68BC">
        <w:rPr>
          <w:sz w:val="24"/>
          <w:szCs w:val="24"/>
        </w:rPr>
        <w:t xml:space="preserve">Isner </w:t>
      </w:r>
      <w:r w:rsidR="00202503">
        <w:rPr>
          <w:sz w:val="24"/>
          <w:szCs w:val="24"/>
        </w:rPr>
        <w:t>received</w:t>
      </w:r>
      <w:r w:rsidR="00B244E5" w:rsidRPr="004D68BC">
        <w:rPr>
          <w:sz w:val="24"/>
          <w:szCs w:val="24"/>
        </w:rPr>
        <w:t xml:space="preserve"> serve. </w:t>
      </w:r>
      <w:r w:rsidR="00C32992" w:rsidRPr="004D68BC">
        <w:rPr>
          <w:sz w:val="24"/>
          <w:szCs w:val="24"/>
        </w:rPr>
        <w:t xml:space="preserve">In the first set, </w:t>
      </w:r>
      <w:r w:rsidR="004D68BC">
        <w:rPr>
          <w:sz w:val="24"/>
          <w:szCs w:val="24"/>
        </w:rPr>
        <w:t xml:space="preserve">both players traded service holds for the first ten games. </w:t>
      </w:r>
      <w:r w:rsidR="00BB6E2A" w:rsidRPr="004D68BC">
        <w:rPr>
          <w:sz w:val="24"/>
          <w:szCs w:val="24"/>
        </w:rPr>
        <w:t xml:space="preserve">Then, </w:t>
      </w:r>
      <w:r w:rsidR="002305A6" w:rsidRPr="004D68BC">
        <w:rPr>
          <w:sz w:val="24"/>
          <w:szCs w:val="24"/>
        </w:rPr>
        <w:t>Lacko</w:t>
      </w:r>
      <w:r w:rsidR="00DF6A9F">
        <w:rPr>
          <w:sz w:val="24"/>
          <w:szCs w:val="24"/>
        </w:rPr>
        <w:t xml:space="preserve"> dropped serve</w:t>
      </w:r>
      <w:r w:rsidR="002305A6" w:rsidRPr="004D68BC">
        <w:rPr>
          <w:sz w:val="24"/>
          <w:szCs w:val="24"/>
        </w:rPr>
        <w:t xml:space="preserve"> </w:t>
      </w:r>
      <w:r w:rsidR="00DF6A9F">
        <w:rPr>
          <w:sz w:val="24"/>
          <w:szCs w:val="24"/>
        </w:rPr>
        <w:t>at</w:t>
      </w:r>
      <w:r w:rsidR="005818EB" w:rsidRPr="004D68BC">
        <w:rPr>
          <w:sz w:val="24"/>
          <w:szCs w:val="24"/>
        </w:rPr>
        <w:t xml:space="preserve"> love in the 11</w:t>
      </w:r>
      <w:r w:rsidR="005818EB" w:rsidRPr="004D68BC">
        <w:rPr>
          <w:sz w:val="24"/>
          <w:szCs w:val="24"/>
          <w:vertAlign w:val="superscript"/>
        </w:rPr>
        <w:t>th</w:t>
      </w:r>
      <w:r w:rsidR="005818EB" w:rsidRPr="004D68BC">
        <w:rPr>
          <w:sz w:val="24"/>
          <w:szCs w:val="24"/>
        </w:rPr>
        <w:t xml:space="preserve"> game. </w:t>
      </w:r>
      <w:r w:rsidR="00C134FF" w:rsidRPr="004D68BC">
        <w:rPr>
          <w:sz w:val="24"/>
          <w:szCs w:val="24"/>
        </w:rPr>
        <w:t>In the 1</w:t>
      </w:r>
      <w:r w:rsidR="001C37B7" w:rsidRPr="004D68BC">
        <w:rPr>
          <w:sz w:val="24"/>
          <w:szCs w:val="24"/>
        </w:rPr>
        <w:t>2</w:t>
      </w:r>
      <w:r w:rsidR="001C37B7" w:rsidRPr="004D68BC">
        <w:rPr>
          <w:sz w:val="24"/>
          <w:szCs w:val="24"/>
          <w:vertAlign w:val="superscript"/>
        </w:rPr>
        <w:t>th</w:t>
      </w:r>
      <w:r w:rsidR="001C37B7" w:rsidRPr="004D68BC">
        <w:rPr>
          <w:sz w:val="24"/>
          <w:szCs w:val="24"/>
        </w:rPr>
        <w:t xml:space="preserve"> game</w:t>
      </w:r>
      <w:r w:rsidR="00C134FF" w:rsidRPr="004D68BC">
        <w:rPr>
          <w:sz w:val="24"/>
          <w:szCs w:val="24"/>
        </w:rPr>
        <w:t>,</w:t>
      </w:r>
      <w:r w:rsidR="001C37B7" w:rsidRPr="004D68BC">
        <w:rPr>
          <w:sz w:val="24"/>
          <w:szCs w:val="24"/>
        </w:rPr>
        <w:t xml:space="preserve"> Isner won </w:t>
      </w:r>
      <w:r w:rsidR="00B93AD2" w:rsidRPr="004D68BC">
        <w:rPr>
          <w:sz w:val="24"/>
          <w:szCs w:val="24"/>
        </w:rPr>
        <w:t>his</w:t>
      </w:r>
      <w:r w:rsidR="001C37B7" w:rsidRPr="004D68BC">
        <w:rPr>
          <w:sz w:val="24"/>
          <w:szCs w:val="24"/>
        </w:rPr>
        <w:t xml:space="preserve"> first two</w:t>
      </w:r>
      <w:r w:rsidR="00B93AD2" w:rsidRPr="004D68BC">
        <w:rPr>
          <w:sz w:val="24"/>
          <w:szCs w:val="24"/>
        </w:rPr>
        <w:t xml:space="preserve"> service</w:t>
      </w:r>
      <w:r w:rsidR="001C37B7" w:rsidRPr="004D68BC">
        <w:rPr>
          <w:sz w:val="24"/>
          <w:szCs w:val="24"/>
        </w:rPr>
        <w:t xml:space="preserve"> points before Lacko </w:t>
      </w:r>
      <w:r w:rsidR="00105460" w:rsidRPr="004D68BC">
        <w:rPr>
          <w:sz w:val="24"/>
          <w:szCs w:val="24"/>
        </w:rPr>
        <w:t>won the next point</w:t>
      </w:r>
      <w:r w:rsidR="0044560B" w:rsidRPr="004D68BC">
        <w:rPr>
          <w:sz w:val="24"/>
          <w:szCs w:val="24"/>
        </w:rPr>
        <w:t xml:space="preserve">. Then, Isner </w:t>
      </w:r>
      <w:r w:rsidR="005B68AC" w:rsidRPr="004D68BC">
        <w:rPr>
          <w:sz w:val="24"/>
          <w:szCs w:val="24"/>
        </w:rPr>
        <w:t xml:space="preserve">won his last two service points. </w:t>
      </w:r>
      <w:r w:rsidR="0044560B" w:rsidRPr="004D68BC">
        <w:rPr>
          <w:sz w:val="24"/>
          <w:szCs w:val="24"/>
        </w:rPr>
        <w:t>In the second set</w:t>
      </w:r>
      <w:r w:rsidR="00CC44DF" w:rsidRPr="004D68BC">
        <w:rPr>
          <w:sz w:val="24"/>
          <w:szCs w:val="24"/>
        </w:rPr>
        <w:t>, the first eight games went on serve.</w:t>
      </w:r>
      <w:r w:rsidR="00F0750A" w:rsidRPr="004D68BC">
        <w:rPr>
          <w:sz w:val="24"/>
          <w:szCs w:val="24"/>
        </w:rPr>
        <w:t xml:space="preserve"> </w:t>
      </w:r>
      <w:r w:rsidR="00A66D94" w:rsidRPr="004D68BC">
        <w:rPr>
          <w:sz w:val="24"/>
          <w:szCs w:val="24"/>
        </w:rPr>
        <w:t xml:space="preserve">In the </w:t>
      </w:r>
      <w:r w:rsidR="00834212" w:rsidRPr="004D68BC">
        <w:rPr>
          <w:sz w:val="24"/>
          <w:szCs w:val="24"/>
        </w:rPr>
        <w:t>ninth game</w:t>
      </w:r>
      <w:r w:rsidR="002217E9" w:rsidRPr="004D68BC">
        <w:rPr>
          <w:sz w:val="24"/>
          <w:szCs w:val="24"/>
        </w:rPr>
        <w:t>,</w:t>
      </w:r>
      <w:r w:rsidR="00164160" w:rsidRPr="004D68BC">
        <w:rPr>
          <w:sz w:val="24"/>
          <w:szCs w:val="24"/>
        </w:rPr>
        <w:t xml:space="preserve"> Lacko won </w:t>
      </w:r>
      <w:r w:rsidR="00315D28" w:rsidRPr="004D68BC">
        <w:rPr>
          <w:sz w:val="24"/>
          <w:szCs w:val="24"/>
        </w:rPr>
        <w:t>his</w:t>
      </w:r>
      <w:r w:rsidR="00164160" w:rsidRPr="004D68BC">
        <w:rPr>
          <w:sz w:val="24"/>
          <w:szCs w:val="24"/>
        </w:rPr>
        <w:t xml:space="preserve"> first two </w:t>
      </w:r>
      <w:r w:rsidR="00315D28" w:rsidRPr="004D68BC">
        <w:rPr>
          <w:sz w:val="24"/>
          <w:szCs w:val="24"/>
        </w:rPr>
        <w:t>service points</w:t>
      </w:r>
      <w:r w:rsidR="00D43207" w:rsidRPr="004D68BC">
        <w:rPr>
          <w:sz w:val="24"/>
          <w:szCs w:val="24"/>
        </w:rPr>
        <w:t>. But</w:t>
      </w:r>
      <w:r w:rsidR="00164160" w:rsidRPr="004D68BC">
        <w:rPr>
          <w:sz w:val="24"/>
          <w:szCs w:val="24"/>
        </w:rPr>
        <w:t xml:space="preserve"> he</w:t>
      </w:r>
      <w:r w:rsidR="00DF66F6" w:rsidRPr="004D68BC">
        <w:rPr>
          <w:sz w:val="24"/>
          <w:szCs w:val="24"/>
        </w:rPr>
        <w:t xml:space="preserve"> lost four </w:t>
      </w:r>
      <w:r w:rsidR="00DB33CE" w:rsidRPr="004D68BC">
        <w:rPr>
          <w:sz w:val="24"/>
          <w:szCs w:val="24"/>
        </w:rPr>
        <w:t xml:space="preserve">straight </w:t>
      </w:r>
      <w:r w:rsidR="00DF66F6" w:rsidRPr="004D68BC">
        <w:rPr>
          <w:sz w:val="24"/>
          <w:szCs w:val="24"/>
        </w:rPr>
        <w:t>points</w:t>
      </w:r>
      <w:r w:rsidR="00C5020A" w:rsidRPr="004D68BC">
        <w:rPr>
          <w:sz w:val="24"/>
          <w:szCs w:val="24"/>
        </w:rPr>
        <w:t xml:space="preserve"> </w:t>
      </w:r>
      <w:r w:rsidR="00582933" w:rsidRPr="004D68BC">
        <w:rPr>
          <w:sz w:val="24"/>
          <w:szCs w:val="24"/>
        </w:rPr>
        <w:t xml:space="preserve">to </w:t>
      </w:r>
      <w:r w:rsidR="0066114A">
        <w:rPr>
          <w:sz w:val="24"/>
          <w:szCs w:val="24"/>
        </w:rPr>
        <w:t xml:space="preserve">drop serve. </w:t>
      </w:r>
      <w:r w:rsidR="003F27DF" w:rsidRPr="004D68BC">
        <w:rPr>
          <w:sz w:val="24"/>
          <w:szCs w:val="24"/>
        </w:rPr>
        <w:t>In the 10</w:t>
      </w:r>
      <w:r w:rsidR="003F27DF" w:rsidRPr="004D68BC">
        <w:rPr>
          <w:sz w:val="24"/>
          <w:szCs w:val="24"/>
          <w:vertAlign w:val="superscript"/>
        </w:rPr>
        <w:t>th</w:t>
      </w:r>
      <w:r w:rsidR="003F27DF" w:rsidRPr="004D68BC">
        <w:rPr>
          <w:sz w:val="24"/>
          <w:szCs w:val="24"/>
        </w:rPr>
        <w:t xml:space="preserve"> game, </w:t>
      </w:r>
      <w:r w:rsidR="002F1D81" w:rsidRPr="004D68BC">
        <w:rPr>
          <w:sz w:val="24"/>
          <w:szCs w:val="24"/>
        </w:rPr>
        <w:t xml:space="preserve">Isner </w:t>
      </w:r>
      <w:r w:rsidR="00017968" w:rsidRPr="004D68BC">
        <w:rPr>
          <w:sz w:val="24"/>
          <w:szCs w:val="24"/>
        </w:rPr>
        <w:t>successfully served out</w:t>
      </w:r>
      <w:r w:rsidR="0060195A" w:rsidRPr="004D68BC">
        <w:rPr>
          <w:sz w:val="24"/>
          <w:szCs w:val="24"/>
        </w:rPr>
        <w:t xml:space="preserve"> the </w:t>
      </w:r>
      <w:r w:rsidR="004300FF" w:rsidRPr="004D68BC">
        <w:rPr>
          <w:sz w:val="24"/>
          <w:szCs w:val="24"/>
        </w:rPr>
        <w:t xml:space="preserve">match </w:t>
      </w:r>
      <w:r w:rsidR="00C85394" w:rsidRPr="004D68BC">
        <w:rPr>
          <w:sz w:val="24"/>
          <w:szCs w:val="24"/>
        </w:rPr>
        <w:t>the same way as he did in the 12</w:t>
      </w:r>
      <w:r w:rsidR="00C85394" w:rsidRPr="004D68BC">
        <w:rPr>
          <w:sz w:val="24"/>
          <w:szCs w:val="24"/>
          <w:vertAlign w:val="superscript"/>
        </w:rPr>
        <w:t>th</w:t>
      </w:r>
      <w:r w:rsidR="00C85394" w:rsidRPr="004D68BC">
        <w:rPr>
          <w:sz w:val="24"/>
          <w:szCs w:val="24"/>
        </w:rPr>
        <w:t xml:space="preserve"> game of the first set</w:t>
      </w:r>
      <w:r w:rsidR="004300FF" w:rsidRPr="004D68BC">
        <w:rPr>
          <w:sz w:val="24"/>
          <w:szCs w:val="24"/>
        </w:rPr>
        <w:t xml:space="preserve">. </w:t>
      </w:r>
    </w:p>
    <w:p w14:paraId="2CDAA9E6" w14:textId="77777777" w:rsidR="0062213F" w:rsidRPr="003750B8" w:rsidRDefault="0062213F" w:rsidP="001E6D64">
      <w:pPr>
        <w:spacing w:after="0" w:line="240" w:lineRule="auto"/>
        <w:jc w:val="both"/>
        <w:rPr>
          <w:color w:val="FF0000"/>
          <w:sz w:val="24"/>
          <w:szCs w:val="24"/>
        </w:rPr>
      </w:pPr>
    </w:p>
    <w:p w14:paraId="21B45369" w14:textId="3DB0276A" w:rsidR="00DB1DC3" w:rsidRPr="00D64D43" w:rsidRDefault="00DB1DC3" w:rsidP="00D64D4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2018 AUSTRALIAN OPEN</w:t>
      </w:r>
      <w:r w:rsidR="006C353A" w:rsidRPr="00D64D43">
        <w:rPr>
          <w:b/>
          <w:bCs/>
          <w:sz w:val="24"/>
          <w:szCs w:val="24"/>
        </w:rPr>
        <w:t xml:space="preserve"> – MEN’S SINGLES + MIXED DOUBLES</w:t>
      </w:r>
    </w:p>
    <w:p w14:paraId="5468E50F" w14:textId="70B9DFB4" w:rsidR="00501C45" w:rsidRDefault="00D76EEA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Federer </w:t>
      </w:r>
      <w:r w:rsidR="00E00E9E">
        <w:rPr>
          <w:sz w:val="24"/>
          <w:szCs w:val="24"/>
          <w:lang w:val="en"/>
        </w:rPr>
        <w:t xml:space="preserve">won the </w:t>
      </w:r>
      <w:r w:rsidR="004E1795">
        <w:rPr>
          <w:sz w:val="24"/>
          <w:szCs w:val="24"/>
          <w:lang w:val="en"/>
        </w:rPr>
        <w:t>Australian Open</w:t>
      </w:r>
      <w:r w:rsidR="00B61EC6">
        <w:rPr>
          <w:sz w:val="24"/>
          <w:szCs w:val="24"/>
          <w:lang w:val="en"/>
        </w:rPr>
        <w:t xml:space="preserve"> in 2004, 2006, 2007, 2010, 2017</w:t>
      </w:r>
      <w:r w:rsidR="00962DB0">
        <w:rPr>
          <w:sz w:val="24"/>
          <w:szCs w:val="24"/>
          <w:lang w:val="en"/>
        </w:rPr>
        <w:t>, and 2018</w:t>
      </w:r>
      <w:r w:rsidR="00B91BEE">
        <w:rPr>
          <w:sz w:val="24"/>
          <w:szCs w:val="24"/>
          <w:lang w:val="en"/>
        </w:rPr>
        <w:t>.</w:t>
      </w:r>
      <w:r w:rsidR="005314F2">
        <w:rPr>
          <w:sz w:val="24"/>
          <w:szCs w:val="24"/>
          <w:lang w:val="en"/>
        </w:rPr>
        <w:t xml:space="preserve"> </w:t>
      </w:r>
      <w:r w:rsidR="006D4175">
        <w:rPr>
          <w:sz w:val="24"/>
          <w:szCs w:val="24"/>
          <w:lang w:val="en"/>
        </w:rPr>
        <w:t>But i</w:t>
      </w:r>
      <w:r w:rsidR="007308F7">
        <w:rPr>
          <w:sz w:val="24"/>
          <w:szCs w:val="24"/>
          <w:lang w:val="en"/>
        </w:rPr>
        <w:t xml:space="preserve">n 2018, </w:t>
      </w:r>
      <w:r w:rsidR="00AA2864">
        <w:rPr>
          <w:sz w:val="24"/>
          <w:szCs w:val="24"/>
          <w:lang w:val="en"/>
        </w:rPr>
        <w:t>h</w:t>
      </w:r>
      <w:r w:rsidR="00604BF5">
        <w:rPr>
          <w:sz w:val="24"/>
          <w:szCs w:val="24"/>
          <w:lang w:val="en"/>
        </w:rPr>
        <w:t xml:space="preserve">e </w:t>
      </w:r>
      <w:r w:rsidR="00D20E5B">
        <w:rPr>
          <w:sz w:val="24"/>
          <w:szCs w:val="24"/>
          <w:lang w:val="en"/>
        </w:rPr>
        <w:t xml:space="preserve">was the </w:t>
      </w:r>
      <w:r w:rsidR="00D20E5B">
        <w:rPr>
          <w:b/>
          <w:bCs/>
          <w:sz w:val="24"/>
          <w:szCs w:val="24"/>
          <w:lang w:val="en"/>
        </w:rPr>
        <w:t xml:space="preserve">ONLY </w:t>
      </w:r>
      <w:r w:rsidR="00D20E5B">
        <w:rPr>
          <w:sz w:val="24"/>
          <w:szCs w:val="24"/>
          <w:lang w:val="en"/>
        </w:rPr>
        <w:t xml:space="preserve">player in the singles draw to have </w:t>
      </w:r>
      <w:r w:rsidR="00D20E5B">
        <w:rPr>
          <w:b/>
          <w:bCs/>
          <w:sz w:val="24"/>
          <w:szCs w:val="24"/>
          <w:lang w:val="en"/>
        </w:rPr>
        <w:t xml:space="preserve">NOT </w:t>
      </w:r>
      <w:r w:rsidR="00D20E5B">
        <w:rPr>
          <w:sz w:val="24"/>
          <w:szCs w:val="24"/>
          <w:lang w:val="en"/>
        </w:rPr>
        <w:t>dropped a set all tournament</w:t>
      </w:r>
      <w:r w:rsidR="000C2641">
        <w:rPr>
          <w:sz w:val="24"/>
          <w:szCs w:val="24"/>
          <w:lang w:val="en"/>
        </w:rPr>
        <w:t>:</w:t>
      </w:r>
    </w:p>
    <w:p w14:paraId="3F57EED3" w14:textId="77777777" w:rsidR="00501C45" w:rsidRDefault="00501C4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3D39B64" w14:textId="3F0556BF" w:rsidR="00E915C7" w:rsidRDefault="00E915C7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E915C7">
        <w:rPr>
          <w:sz w:val="24"/>
          <w:szCs w:val="24"/>
          <w:lang w:val="en"/>
        </w:rPr>
        <w:t>Aljaž Bedene</w:t>
      </w:r>
      <w:r>
        <w:rPr>
          <w:sz w:val="24"/>
          <w:szCs w:val="24"/>
          <w:lang w:val="en"/>
        </w:rPr>
        <w:t xml:space="preserve"> (SLOVENIA):</w:t>
      </w:r>
      <w:r w:rsidR="00B24135">
        <w:rPr>
          <w:sz w:val="24"/>
          <w:szCs w:val="24"/>
          <w:lang w:val="en"/>
        </w:rPr>
        <w:t xml:space="preserve"> 6-3 6-4 6-3</w:t>
      </w:r>
    </w:p>
    <w:p w14:paraId="4ADDAC23" w14:textId="0C26534C" w:rsidR="00B24135" w:rsidRDefault="009A3988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</w:t>
      </w:r>
      <w:r w:rsidR="000C64EE">
        <w:rPr>
          <w:sz w:val="24"/>
          <w:szCs w:val="24"/>
          <w:lang w:val="en"/>
        </w:rPr>
        <w:t>1</w:t>
      </w:r>
      <w:r>
        <w:rPr>
          <w:sz w:val="24"/>
          <w:szCs w:val="24"/>
          <w:lang w:val="en"/>
        </w:rPr>
        <w:t xml:space="preserve"> aces</w:t>
      </w:r>
    </w:p>
    <w:p w14:paraId="3415220A" w14:textId="2CF0510A" w:rsidR="009A3988" w:rsidRDefault="009A3988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1A61B3AB" w14:textId="691FC645" w:rsidR="009A3988" w:rsidRDefault="000C64E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41 winners</w:t>
      </w:r>
    </w:p>
    <w:p w14:paraId="030632B1" w14:textId="49306335" w:rsidR="000C64EE" w:rsidRDefault="000C64E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32 unforced errors</w:t>
      </w:r>
    </w:p>
    <w:p w14:paraId="605AD5B9" w14:textId="77777777" w:rsidR="000C64EE" w:rsidRDefault="000C64EE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30C39049" w14:textId="73103D4B" w:rsidR="00772620" w:rsidRDefault="00772620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Jan-Lennard </w:t>
      </w:r>
      <w:proofErr w:type="spellStart"/>
      <w:r>
        <w:rPr>
          <w:sz w:val="24"/>
          <w:szCs w:val="24"/>
          <w:lang w:val="en"/>
        </w:rPr>
        <w:t>Struff</w:t>
      </w:r>
      <w:proofErr w:type="spellEnd"/>
      <w:r>
        <w:rPr>
          <w:sz w:val="24"/>
          <w:szCs w:val="24"/>
          <w:lang w:val="en"/>
        </w:rPr>
        <w:t xml:space="preserve"> (GERMANY)</w:t>
      </w:r>
      <w:r w:rsidR="00FB647E">
        <w:rPr>
          <w:sz w:val="24"/>
          <w:szCs w:val="24"/>
          <w:lang w:val="en"/>
        </w:rPr>
        <w:t>: 6-4 6-4 7-6[7-4]</w:t>
      </w:r>
    </w:p>
    <w:p w14:paraId="450414CD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aces</w:t>
      </w:r>
    </w:p>
    <w:p w14:paraId="29941BEA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3EF9323B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36 winners</w:t>
      </w:r>
    </w:p>
    <w:p w14:paraId="2AC95931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22 unforced errors</w:t>
      </w:r>
    </w:p>
    <w:p w14:paraId="56B3B206" w14:textId="77777777" w:rsidR="00380112" w:rsidRDefault="0038011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460F4F3" w14:textId="16243913" w:rsidR="009E5C2E" w:rsidRDefault="009D2DAB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Gasquet: </w:t>
      </w:r>
      <w:r w:rsidR="002B77C7">
        <w:rPr>
          <w:sz w:val="24"/>
          <w:szCs w:val="24"/>
          <w:lang w:val="en"/>
        </w:rPr>
        <w:t>6-2 7-5 6-4</w:t>
      </w:r>
    </w:p>
    <w:p w14:paraId="7694D988" w14:textId="2F4D26E8" w:rsidR="001439C7" w:rsidRDefault="001439C7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10 aces</w:t>
      </w:r>
    </w:p>
    <w:p w14:paraId="3DDA593D" w14:textId="0294C878" w:rsidR="001439C7" w:rsidRDefault="001439C7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20DB4756" w14:textId="77C4F51D" w:rsidR="001439C7" w:rsidRDefault="002A1D2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42 winners</w:t>
      </w:r>
    </w:p>
    <w:p w14:paraId="59FC6414" w14:textId="16094AF2" w:rsidR="002A1D2E" w:rsidRDefault="002A1D2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30 unforced errors</w:t>
      </w:r>
    </w:p>
    <w:p w14:paraId="7D8CDA10" w14:textId="3711EF8D" w:rsidR="002A1D2E" w:rsidRDefault="002A1D2E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61FD63B" w14:textId="6DA06BA9" w:rsidR="002A1D2E" w:rsidRDefault="008B3128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8B3128">
        <w:rPr>
          <w:sz w:val="24"/>
          <w:szCs w:val="24"/>
          <w:lang w:val="en"/>
        </w:rPr>
        <w:t xml:space="preserve">Márton </w:t>
      </w:r>
      <w:proofErr w:type="spellStart"/>
      <w:r w:rsidR="00AF12FA" w:rsidRPr="00AF12FA">
        <w:rPr>
          <w:sz w:val="24"/>
          <w:szCs w:val="24"/>
          <w:lang w:val="en"/>
        </w:rPr>
        <w:t>Fucsovics</w:t>
      </w:r>
      <w:proofErr w:type="spellEnd"/>
      <w:r w:rsidR="00AF12FA">
        <w:rPr>
          <w:sz w:val="24"/>
          <w:szCs w:val="24"/>
          <w:lang w:val="en"/>
        </w:rPr>
        <w:t xml:space="preserve"> (HUNGARY)</w:t>
      </w:r>
      <w:r w:rsidR="00C551D5">
        <w:rPr>
          <w:sz w:val="24"/>
          <w:szCs w:val="24"/>
          <w:lang w:val="en"/>
        </w:rPr>
        <w:t xml:space="preserve">: </w:t>
      </w:r>
      <w:r w:rsidR="00943C73">
        <w:rPr>
          <w:sz w:val="24"/>
          <w:szCs w:val="24"/>
          <w:lang w:val="en"/>
        </w:rPr>
        <w:t>6-4 7-6[7-3] 6-2</w:t>
      </w:r>
    </w:p>
    <w:p w14:paraId="39200522" w14:textId="77810649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2BDB2491" w14:textId="61CD8105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23DB7F80" w14:textId="7F87ED11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34 winners</w:t>
      </w:r>
    </w:p>
    <w:p w14:paraId="1C9E9E57" w14:textId="656922FF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28 unforced errors</w:t>
      </w:r>
    </w:p>
    <w:p w14:paraId="0D707678" w14:textId="77777777" w:rsidR="00AF12FA" w:rsidRDefault="00AF12FA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0CB3B666" w14:textId="453B236B" w:rsidR="00AF12FA" w:rsidRDefault="00A3778B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3778B">
        <w:rPr>
          <w:sz w:val="24"/>
          <w:szCs w:val="24"/>
          <w:lang w:val="en"/>
        </w:rPr>
        <w:t>Berdych</w:t>
      </w:r>
      <w:r w:rsidR="003B1EC1">
        <w:rPr>
          <w:sz w:val="24"/>
          <w:szCs w:val="24"/>
          <w:lang w:val="en"/>
        </w:rPr>
        <w:t xml:space="preserve">: </w:t>
      </w:r>
      <w:r w:rsidR="00943C73">
        <w:rPr>
          <w:sz w:val="24"/>
          <w:szCs w:val="24"/>
          <w:lang w:val="en"/>
        </w:rPr>
        <w:t>7-6[7-1] 6-3 6-4</w:t>
      </w:r>
    </w:p>
    <w:p w14:paraId="57004083" w14:textId="154BACAC" w:rsidR="00A3778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13 aces</w:t>
      </w:r>
    </w:p>
    <w:p w14:paraId="132BFEBB" w14:textId="6A05C41C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double faults</w:t>
      </w:r>
    </w:p>
    <w:p w14:paraId="7A41488D" w14:textId="3F7FCCFC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61 winners</w:t>
      </w:r>
    </w:p>
    <w:p w14:paraId="24E7A60E" w14:textId="3551B049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30 unforced errors</w:t>
      </w:r>
    </w:p>
    <w:p w14:paraId="19E4AB3A" w14:textId="114CAC3C" w:rsidR="0078784B" w:rsidRDefault="0078784B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5783FDB" w14:textId="0D0AE2F8" w:rsidR="0078784B" w:rsidRDefault="003175F6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3175F6">
        <w:rPr>
          <w:sz w:val="24"/>
          <w:szCs w:val="24"/>
          <w:lang w:val="en"/>
        </w:rPr>
        <w:t>Hyeon Chung</w:t>
      </w:r>
      <w:r>
        <w:rPr>
          <w:sz w:val="24"/>
          <w:szCs w:val="24"/>
          <w:lang w:val="en"/>
        </w:rPr>
        <w:t xml:space="preserve"> (SOUTH KOREA):</w:t>
      </w:r>
      <w:r w:rsidR="00943C73">
        <w:rPr>
          <w:sz w:val="24"/>
          <w:szCs w:val="24"/>
          <w:lang w:val="en"/>
        </w:rPr>
        <w:t xml:space="preserve"> 6-1 5-2</w:t>
      </w:r>
    </w:p>
    <w:p w14:paraId="75B1FA44" w14:textId="4FB503BE" w:rsidR="00943C73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6E5D7FAA" w14:textId="16BCC89D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6368FFBB" w14:textId="261A262C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24 winners</w:t>
      </w:r>
    </w:p>
    <w:p w14:paraId="5437261F" w14:textId="0067F932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69487EBF" w14:textId="19DC4F44" w:rsidR="008827FE" w:rsidRDefault="008827FE" w:rsidP="004954D3">
      <w:pPr>
        <w:spacing w:after="0" w:line="240" w:lineRule="auto"/>
        <w:jc w:val="both"/>
        <w:rPr>
          <w:sz w:val="24"/>
          <w:szCs w:val="24"/>
        </w:rPr>
      </w:pPr>
    </w:p>
    <w:p w14:paraId="78EA5B2F" w14:textId="16DA8B50" w:rsidR="001545DE" w:rsidRDefault="0006286A" w:rsidP="00030D0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Federer </w:t>
      </w:r>
      <w:r w:rsidR="005722D0">
        <w:rPr>
          <w:sz w:val="24"/>
          <w:szCs w:val="24"/>
        </w:rPr>
        <w:t>and his opponent,</w:t>
      </w:r>
      <w:r w:rsidR="007151A4">
        <w:rPr>
          <w:sz w:val="24"/>
          <w:szCs w:val="24"/>
        </w:rPr>
        <w:t xml:space="preserve"> </w:t>
      </w:r>
      <w:r w:rsidR="00030D03" w:rsidRPr="00030D03">
        <w:rPr>
          <w:sz w:val="24"/>
          <w:szCs w:val="24"/>
        </w:rPr>
        <w:t>Marin Čilić</w:t>
      </w:r>
      <w:r w:rsidR="00030D03">
        <w:rPr>
          <w:sz w:val="24"/>
          <w:szCs w:val="24"/>
        </w:rPr>
        <w:t xml:space="preserve"> (CROATIA)</w:t>
      </w:r>
      <w:r w:rsidR="005722D0">
        <w:rPr>
          <w:sz w:val="24"/>
          <w:szCs w:val="24"/>
        </w:rPr>
        <w:t xml:space="preserve">, </w:t>
      </w:r>
      <w:r w:rsidR="00E74E66">
        <w:rPr>
          <w:sz w:val="24"/>
          <w:szCs w:val="24"/>
        </w:rPr>
        <w:t xml:space="preserve">treated Rod Laver Arena to a five-set final. </w:t>
      </w:r>
      <w:r w:rsidR="00333566">
        <w:rPr>
          <w:sz w:val="24"/>
          <w:szCs w:val="24"/>
        </w:rPr>
        <w:t xml:space="preserve">In the first set, </w:t>
      </w:r>
      <w:r w:rsidR="003F19E3">
        <w:rPr>
          <w:sz w:val="24"/>
          <w:szCs w:val="24"/>
        </w:rPr>
        <w:t xml:space="preserve">Federer broke </w:t>
      </w:r>
      <w:r w:rsidR="00333566" w:rsidRPr="00030D03">
        <w:rPr>
          <w:sz w:val="24"/>
          <w:szCs w:val="24"/>
        </w:rPr>
        <w:t>Čilić</w:t>
      </w:r>
      <w:r w:rsidR="00333566">
        <w:rPr>
          <w:sz w:val="24"/>
          <w:szCs w:val="24"/>
        </w:rPr>
        <w:t xml:space="preserve"> in the first and third games.</w:t>
      </w:r>
      <w:r w:rsidR="00692F3A">
        <w:rPr>
          <w:sz w:val="24"/>
          <w:szCs w:val="24"/>
        </w:rPr>
        <w:t xml:space="preserve"> </w:t>
      </w:r>
      <w:r w:rsidR="00E949D5">
        <w:rPr>
          <w:sz w:val="24"/>
          <w:szCs w:val="24"/>
        </w:rPr>
        <w:t xml:space="preserve">In the second set, both players </w:t>
      </w:r>
      <w:r w:rsidR="005C4A6B">
        <w:rPr>
          <w:sz w:val="24"/>
          <w:szCs w:val="24"/>
        </w:rPr>
        <w:t>traded service holds</w:t>
      </w:r>
      <w:r w:rsidR="00E949D5">
        <w:rPr>
          <w:sz w:val="24"/>
          <w:szCs w:val="24"/>
        </w:rPr>
        <w:t xml:space="preserve"> for </w:t>
      </w:r>
      <w:r w:rsidR="00CC1B5D">
        <w:rPr>
          <w:sz w:val="24"/>
          <w:szCs w:val="24"/>
        </w:rPr>
        <w:t>all</w:t>
      </w:r>
      <w:r w:rsidR="00E949D5">
        <w:rPr>
          <w:sz w:val="24"/>
          <w:szCs w:val="24"/>
        </w:rPr>
        <w:t xml:space="preserve"> </w:t>
      </w:r>
      <w:r w:rsidR="00E70FB7">
        <w:rPr>
          <w:sz w:val="24"/>
          <w:szCs w:val="24"/>
        </w:rPr>
        <w:t>12</w:t>
      </w:r>
      <w:r w:rsidR="00E949D5">
        <w:rPr>
          <w:sz w:val="24"/>
          <w:szCs w:val="24"/>
        </w:rPr>
        <w:t xml:space="preserve"> games</w:t>
      </w:r>
      <w:r w:rsidR="00EC11D1">
        <w:rPr>
          <w:sz w:val="24"/>
          <w:szCs w:val="24"/>
        </w:rPr>
        <w:t>, which went into a tiebreak.</w:t>
      </w:r>
      <w:r w:rsidR="00D40709">
        <w:rPr>
          <w:sz w:val="24"/>
          <w:szCs w:val="24"/>
        </w:rPr>
        <w:t xml:space="preserve"> </w:t>
      </w:r>
      <w:r w:rsidR="00634D4E" w:rsidRPr="00030D03">
        <w:rPr>
          <w:sz w:val="24"/>
          <w:szCs w:val="24"/>
        </w:rPr>
        <w:t>Čilić</w:t>
      </w:r>
      <w:r w:rsidR="00634D4E">
        <w:rPr>
          <w:sz w:val="24"/>
          <w:szCs w:val="24"/>
        </w:rPr>
        <w:t xml:space="preserve"> won</w:t>
      </w:r>
      <w:r w:rsidR="00D40709">
        <w:rPr>
          <w:sz w:val="24"/>
          <w:szCs w:val="24"/>
        </w:rPr>
        <w:t xml:space="preserve"> the second</w:t>
      </w:r>
      <w:r w:rsidR="00EB4D13">
        <w:rPr>
          <w:sz w:val="24"/>
          <w:szCs w:val="24"/>
        </w:rPr>
        <w:t>-</w:t>
      </w:r>
      <w:r w:rsidR="00EC11D1">
        <w:rPr>
          <w:sz w:val="24"/>
          <w:szCs w:val="24"/>
        </w:rPr>
        <w:t>set tiebreak with a minibreak</w:t>
      </w:r>
      <w:r w:rsidR="00634D4E">
        <w:rPr>
          <w:sz w:val="24"/>
          <w:szCs w:val="24"/>
        </w:rPr>
        <w:t>.</w:t>
      </w:r>
      <w:r w:rsidR="00193B14">
        <w:rPr>
          <w:sz w:val="24"/>
          <w:szCs w:val="24"/>
        </w:rPr>
        <w:t xml:space="preserve"> </w:t>
      </w:r>
      <w:r w:rsidR="00D06F97">
        <w:rPr>
          <w:sz w:val="24"/>
          <w:szCs w:val="24"/>
        </w:rPr>
        <w:t xml:space="preserve">In the third set, </w:t>
      </w:r>
      <w:r w:rsidR="00A074C9">
        <w:rPr>
          <w:sz w:val="24"/>
          <w:szCs w:val="24"/>
        </w:rPr>
        <w:t xml:space="preserve">Federer broke in the sixth game. </w:t>
      </w:r>
      <w:r w:rsidR="003A06AB">
        <w:rPr>
          <w:sz w:val="24"/>
          <w:szCs w:val="24"/>
        </w:rPr>
        <w:t xml:space="preserve">In the first game of the fourth set, </w:t>
      </w:r>
      <w:r w:rsidR="00842780">
        <w:rPr>
          <w:sz w:val="24"/>
          <w:szCs w:val="24"/>
        </w:rPr>
        <w:t xml:space="preserve">Federer broke </w:t>
      </w:r>
      <w:r w:rsidR="003A06AB" w:rsidRPr="00030D03">
        <w:rPr>
          <w:sz w:val="24"/>
          <w:szCs w:val="24"/>
        </w:rPr>
        <w:t>Čilić</w:t>
      </w:r>
      <w:r w:rsidR="003A06AB">
        <w:rPr>
          <w:sz w:val="24"/>
          <w:szCs w:val="24"/>
        </w:rPr>
        <w:t xml:space="preserve"> </w:t>
      </w:r>
      <w:r w:rsidR="00842780">
        <w:rPr>
          <w:sz w:val="24"/>
          <w:szCs w:val="24"/>
        </w:rPr>
        <w:t>in the first game</w:t>
      </w:r>
      <w:r w:rsidR="00350537">
        <w:rPr>
          <w:sz w:val="24"/>
          <w:szCs w:val="24"/>
        </w:rPr>
        <w:t xml:space="preserve">. </w:t>
      </w:r>
      <w:r w:rsidR="004854E6">
        <w:rPr>
          <w:sz w:val="24"/>
          <w:szCs w:val="24"/>
        </w:rPr>
        <w:t>But</w:t>
      </w:r>
      <w:r w:rsidR="007C52A7">
        <w:rPr>
          <w:sz w:val="24"/>
          <w:szCs w:val="24"/>
        </w:rPr>
        <w:t xml:space="preserve"> </w:t>
      </w:r>
      <w:r w:rsidR="007C52A7" w:rsidRPr="00030D03">
        <w:rPr>
          <w:sz w:val="24"/>
          <w:szCs w:val="24"/>
        </w:rPr>
        <w:t>Čilić</w:t>
      </w:r>
      <w:r w:rsidR="007C52A7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broke in the sixth and eighth games.</w:t>
      </w:r>
      <w:r w:rsidR="004178A7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Then, he</w:t>
      </w:r>
      <w:r w:rsidR="008F55C7">
        <w:rPr>
          <w:sz w:val="24"/>
          <w:szCs w:val="24"/>
        </w:rPr>
        <w:t xml:space="preserve"> </w:t>
      </w:r>
      <w:r w:rsidR="000A1A76">
        <w:rPr>
          <w:sz w:val="24"/>
          <w:szCs w:val="24"/>
        </w:rPr>
        <w:t>effectively</w:t>
      </w:r>
      <w:r w:rsidR="008F55C7">
        <w:rPr>
          <w:sz w:val="24"/>
          <w:szCs w:val="24"/>
        </w:rPr>
        <w:t xml:space="preserve"> served out the set to love in the ninth game. </w:t>
      </w:r>
      <w:r w:rsidR="003D6198">
        <w:rPr>
          <w:sz w:val="24"/>
          <w:szCs w:val="24"/>
        </w:rPr>
        <w:t xml:space="preserve">In the fifth set, Federer broke </w:t>
      </w:r>
      <w:r w:rsidR="003D6198" w:rsidRPr="00030D03">
        <w:rPr>
          <w:sz w:val="24"/>
          <w:szCs w:val="24"/>
        </w:rPr>
        <w:t>Čilić</w:t>
      </w:r>
      <w:r w:rsidR="003D6198">
        <w:rPr>
          <w:sz w:val="24"/>
          <w:szCs w:val="24"/>
        </w:rPr>
        <w:t xml:space="preserve"> in the second game. </w:t>
      </w:r>
      <w:r w:rsidR="00096F02">
        <w:rPr>
          <w:sz w:val="24"/>
          <w:szCs w:val="24"/>
        </w:rPr>
        <w:t xml:space="preserve">Despite the loss, </w:t>
      </w:r>
      <w:r w:rsidR="00096F02" w:rsidRPr="00030D03">
        <w:rPr>
          <w:sz w:val="24"/>
          <w:szCs w:val="24"/>
        </w:rPr>
        <w:t>Čilić</w:t>
      </w:r>
      <w:r w:rsidR="00553AF1">
        <w:rPr>
          <w:sz w:val="24"/>
          <w:szCs w:val="24"/>
        </w:rPr>
        <w:t xml:space="preserve">’s </w:t>
      </w:r>
      <w:r w:rsidR="00721759">
        <w:rPr>
          <w:sz w:val="24"/>
          <w:szCs w:val="24"/>
        </w:rPr>
        <w:t xml:space="preserve">brave fight earned the praise </w:t>
      </w:r>
      <w:r w:rsidR="0056013F">
        <w:rPr>
          <w:sz w:val="24"/>
          <w:szCs w:val="24"/>
        </w:rPr>
        <w:t>from Federer</w:t>
      </w:r>
      <w:r w:rsidR="00721759">
        <w:rPr>
          <w:sz w:val="24"/>
          <w:szCs w:val="24"/>
        </w:rPr>
        <w:t>.</w:t>
      </w:r>
      <w:r w:rsidR="00096F02">
        <w:rPr>
          <w:sz w:val="24"/>
          <w:szCs w:val="24"/>
        </w:rPr>
        <w:t xml:space="preserve"> </w:t>
      </w:r>
      <w:r w:rsidR="001F7046">
        <w:rPr>
          <w:sz w:val="24"/>
          <w:szCs w:val="24"/>
        </w:rPr>
        <w:t>“</w:t>
      </w:r>
      <w:r w:rsidR="001F7046" w:rsidRPr="001F7046">
        <w:rPr>
          <w:sz w:val="24"/>
          <w:szCs w:val="24"/>
        </w:rPr>
        <w:t>He</w:t>
      </w:r>
      <w:r w:rsidR="004D222B">
        <w:rPr>
          <w:sz w:val="24"/>
          <w:szCs w:val="24"/>
        </w:rPr>
        <w:t>’</w:t>
      </w:r>
      <w:r w:rsidR="001F7046" w:rsidRPr="001F7046">
        <w:rPr>
          <w:sz w:val="24"/>
          <w:szCs w:val="24"/>
        </w:rPr>
        <w:t xml:space="preserve">s professional. </w:t>
      </w:r>
      <w:r w:rsidR="00EF16C5" w:rsidRPr="001F7046">
        <w:rPr>
          <w:sz w:val="24"/>
          <w:szCs w:val="24"/>
        </w:rPr>
        <w:t>He</w:t>
      </w:r>
      <w:r w:rsidR="00EF16C5">
        <w:rPr>
          <w:sz w:val="24"/>
          <w:szCs w:val="24"/>
        </w:rPr>
        <w:t xml:space="preserve"> is</w:t>
      </w:r>
      <w:r w:rsidR="001F7046" w:rsidRPr="001F7046">
        <w:rPr>
          <w:sz w:val="24"/>
          <w:szCs w:val="24"/>
        </w:rPr>
        <w:t xml:space="preserve"> very much the same regardless of whether he wins or loses.</w:t>
      </w:r>
      <w:r w:rsidR="001F7046">
        <w:rPr>
          <w:sz w:val="24"/>
          <w:szCs w:val="24"/>
        </w:rPr>
        <w:t xml:space="preserve"> </w:t>
      </w:r>
      <w:r w:rsidR="001F7046" w:rsidRPr="001F7046">
        <w:rPr>
          <w:sz w:val="24"/>
          <w:szCs w:val="24"/>
        </w:rPr>
        <w:t>I like that attitude.</w:t>
      </w:r>
      <w:r w:rsidR="00354D14">
        <w:rPr>
          <w:sz w:val="24"/>
          <w:szCs w:val="24"/>
        </w:rPr>
        <w:t>”</w:t>
      </w:r>
    </w:p>
    <w:p w14:paraId="10E774DC" w14:textId="77777777" w:rsidR="004D222B" w:rsidRDefault="004D222B" w:rsidP="00030D03">
      <w:pPr>
        <w:spacing w:after="0" w:line="240" w:lineRule="auto"/>
        <w:jc w:val="both"/>
        <w:rPr>
          <w:sz w:val="24"/>
          <w:szCs w:val="24"/>
        </w:rPr>
      </w:pPr>
    </w:p>
    <w:p w14:paraId="12008141" w14:textId="646D0EFA" w:rsidR="00594E72" w:rsidRDefault="00183336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Dabrowski started a partnership with </w:t>
      </w:r>
      <w:r w:rsidR="00865717" w:rsidRPr="00865717">
        <w:rPr>
          <w:sz w:val="24"/>
          <w:szCs w:val="24"/>
        </w:rPr>
        <w:t>Mate Pavić</w:t>
      </w:r>
      <w:r w:rsidR="00865717">
        <w:rPr>
          <w:sz w:val="24"/>
          <w:szCs w:val="24"/>
        </w:rPr>
        <w:t xml:space="preserve"> (CROATIA).</w:t>
      </w:r>
      <w:r w:rsidR="00FD389B">
        <w:rPr>
          <w:sz w:val="24"/>
          <w:szCs w:val="24"/>
        </w:rPr>
        <w:t xml:space="preserve"> </w:t>
      </w:r>
      <w:r w:rsidR="00DC4EC7">
        <w:rPr>
          <w:sz w:val="24"/>
          <w:szCs w:val="24"/>
        </w:rPr>
        <w:t>They</w:t>
      </w:r>
      <w:r w:rsidR="00594E72">
        <w:rPr>
          <w:sz w:val="24"/>
          <w:szCs w:val="24"/>
        </w:rPr>
        <w:t xml:space="preserve"> </w:t>
      </w:r>
      <w:r w:rsidR="00332E2F">
        <w:rPr>
          <w:sz w:val="24"/>
          <w:szCs w:val="24"/>
        </w:rPr>
        <w:t xml:space="preserve">never played together in any Grand Slams. </w:t>
      </w:r>
      <w:r w:rsidR="0035213E">
        <w:rPr>
          <w:sz w:val="24"/>
          <w:szCs w:val="24"/>
        </w:rPr>
        <w:t>But</w:t>
      </w:r>
      <w:r w:rsidR="00332E2F">
        <w:rPr>
          <w:sz w:val="24"/>
          <w:szCs w:val="24"/>
        </w:rPr>
        <w:t xml:space="preserve"> they </w:t>
      </w:r>
      <w:r w:rsidR="00594E72">
        <w:rPr>
          <w:sz w:val="24"/>
          <w:szCs w:val="24"/>
        </w:rPr>
        <w:t xml:space="preserve">reached their first Grand Slam final without dropping </w:t>
      </w:r>
      <w:r w:rsidR="00594E72" w:rsidRPr="005C76C9">
        <w:rPr>
          <w:sz w:val="24"/>
          <w:szCs w:val="24"/>
        </w:rPr>
        <w:t xml:space="preserve">a set </w:t>
      </w:r>
      <w:r w:rsidR="00594E72" w:rsidRPr="00332E2F">
        <w:rPr>
          <w:b/>
          <w:bCs/>
          <w:sz w:val="24"/>
          <w:szCs w:val="24"/>
        </w:rPr>
        <w:t>OR</w:t>
      </w:r>
      <w:r w:rsidR="00594E72" w:rsidRPr="005C76C9">
        <w:rPr>
          <w:sz w:val="24"/>
          <w:szCs w:val="24"/>
        </w:rPr>
        <w:t xml:space="preserve"> having their serve broken</w:t>
      </w:r>
      <w:r w:rsidR="00594E72">
        <w:rPr>
          <w:sz w:val="24"/>
          <w:szCs w:val="24"/>
        </w:rPr>
        <w:t>:</w:t>
      </w:r>
    </w:p>
    <w:p w14:paraId="09DBA04C" w14:textId="77777777" w:rsidR="00594E72" w:rsidRDefault="00594E72" w:rsidP="004954D3">
      <w:pPr>
        <w:spacing w:after="0" w:line="240" w:lineRule="auto"/>
        <w:jc w:val="both"/>
        <w:rPr>
          <w:sz w:val="24"/>
          <w:szCs w:val="24"/>
        </w:rPr>
      </w:pPr>
    </w:p>
    <w:p w14:paraId="178B78EF" w14:textId="77777777" w:rsidR="00AB1FB3" w:rsidRDefault="00594E72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Lizette Cab</w:t>
      </w:r>
      <w:r w:rsidR="00AB1FB3">
        <w:rPr>
          <w:sz w:val="24"/>
          <w:szCs w:val="24"/>
        </w:rPr>
        <w:t>rera (AUSTRALIA)/Alex Bolt (AUSTRALIA): 6-3 7-5</w:t>
      </w:r>
    </w:p>
    <w:p w14:paraId="25906B9C" w14:textId="77777777" w:rsidR="006D4459" w:rsidRDefault="006D4459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Seven aces</w:t>
      </w:r>
    </w:p>
    <w:p w14:paraId="26270698" w14:textId="77777777" w:rsidR="006D4459" w:rsidRDefault="006D4459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33ED5B4B" w14:textId="77777777" w:rsidR="006D4459" w:rsidRDefault="006D4459" w:rsidP="004954D3">
      <w:pPr>
        <w:spacing w:after="0" w:line="240" w:lineRule="auto"/>
        <w:jc w:val="both"/>
        <w:rPr>
          <w:sz w:val="24"/>
          <w:szCs w:val="24"/>
        </w:rPr>
      </w:pPr>
    </w:p>
    <w:p w14:paraId="016C9EDF" w14:textId="4835FB24" w:rsidR="00967097" w:rsidRDefault="006E18BA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 </w:t>
      </w:r>
      <w:proofErr w:type="spellStart"/>
      <w:r>
        <w:rPr>
          <w:sz w:val="24"/>
          <w:szCs w:val="24"/>
        </w:rPr>
        <w:t>Sch</w:t>
      </w:r>
      <w:r w:rsidR="00B83781">
        <w:rPr>
          <w:sz w:val="24"/>
          <w:szCs w:val="24"/>
        </w:rPr>
        <w:t>u</w:t>
      </w:r>
      <w:r>
        <w:rPr>
          <w:sz w:val="24"/>
          <w:szCs w:val="24"/>
        </w:rPr>
        <w:t>urs</w:t>
      </w:r>
      <w:proofErr w:type="spellEnd"/>
      <w:r w:rsidR="00967097">
        <w:rPr>
          <w:sz w:val="24"/>
          <w:szCs w:val="24"/>
        </w:rPr>
        <w:t xml:space="preserve"> (NETHERLANDS)</w:t>
      </w:r>
      <w:r>
        <w:rPr>
          <w:sz w:val="24"/>
          <w:szCs w:val="24"/>
        </w:rPr>
        <w:t>/Jean-Julie</w:t>
      </w:r>
      <w:r w:rsidR="00967097">
        <w:rPr>
          <w:sz w:val="24"/>
          <w:szCs w:val="24"/>
        </w:rPr>
        <w:t>n Rojer (NETHERLANDS): 6-1 6-3</w:t>
      </w:r>
    </w:p>
    <w:p w14:paraId="601ECBF9" w14:textId="77777777" w:rsidR="00B07D98" w:rsidRDefault="00B07D98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36D4C80A" w14:textId="77777777" w:rsidR="00B07D98" w:rsidRDefault="00B07D98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488206D9" w14:textId="77777777" w:rsidR="00B07D98" w:rsidRDefault="00B07D98" w:rsidP="004954D3">
      <w:pPr>
        <w:spacing w:after="0" w:line="240" w:lineRule="auto"/>
        <w:jc w:val="both"/>
        <w:rPr>
          <w:sz w:val="24"/>
          <w:szCs w:val="24"/>
        </w:rPr>
      </w:pPr>
    </w:p>
    <w:p w14:paraId="51E2C35F" w14:textId="77777777" w:rsidR="00775404" w:rsidRDefault="004852BF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 w:rsidRPr="004852BF">
        <w:rPr>
          <w:sz w:val="24"/>
          <w:szCs w:val="24"/>
        </w:rPr>
        <w:t xml:space="preserve">Matwé </w:t>
      </w:r>
      <w:proofErr w:type="spellStart"/>
      <w:r w:rsidRPr="004852BF">
        <w:rPr>
          <w:sz w:val="24"/>
          <w:szCs w:val="24"/>
        </w:rPr>
        <w:t>Middelkoop</w:t>
      </w:r>
      <w:proofErr w:type="spellEnd"/>
      <w:r>
        <w:rPr>
          <w:sz w:val="24"/>
          <w:szCs w:val="24"/>
        </w:rPr>
        <w:t xml:space="preserve"> (NETHERLANDS)/</w:t>
      </w:r>
      <w:r w:rsidR="00243FE2">
        <w:rPr>
          <w:sz w:val="24"/>
          <w:szCs w:val="24"/>
        </w:rPr>
        <w:t xml:space="preserve">Johanna Larsson (SWEDEN): </w:t>
      </w:r>
      <w:r w:rsidR="00775404">
        <w:rPr>
          <w:sz w:val="24"/>
          <w:szCs w:val="24"/>
        </w:rPr>
        <w:t>6-3 7-6[7-0]</w:t>
      </w:r>
    </w:p>
    <w:p w14:paraId="6F9BC951" w14:textId="77777777" w:rsidR="00CF097C" w:rsidRDefault="00CF097C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aces</w:t>
      </w:r>
    </w:p>
    <w:p w14:paraId="1D02C5B0" w14:textId="77777777" w:rsidR="00CF097C" w:rsidRDefault="00CF097C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58785F6" w14:textId="77777777" w:rsidR="00CF097C" w:rsidRDefault="00CF097C" w:rsidP="004954D3">
      <w:pPr>
        <w:spacing w:after="0" w:line="240" w:lineRule="auto"/>
        <w:jc w:val="both"/>
        <w:rPr>
          <w:sz w:val="24"/>
          <w:szCs w:val="24"/>
        </w:rPr>
      </w:pPr>
    </w:p>
    <w:p w14:paraId="6D734D5D" w14:textId="77777777" w:rsidR="00307F40" w:rsidRDefault="00307F40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Bruno Soares (BRAZIL)/Makarova: 6-1 6-4</w:t>
      </w:r>
    </w:p>
    <w:p w14:paraId="1939CC88" w14:textId="77777777" w:rsidR="000A388A" w:rsidRDefault="000A388A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aces</w:t>
      </w:r>
    </w:p>
    <w:p w14:paraId="0FC590AE" w14:textId="012980E6" w:rsidR="000A388A" w:rsidRDefault="000A388A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75204AA6" w14:textId="72DCB4F1" w:rsidR="000C5A31" w:rsidRDefault="000C5A31" w:rsidP="004954D3">
      <w:pPr>
        <w:spacing w:after="0" w:line="240" w:lineRule="auto"/>
        <w:jc w:val="both"/>
        <w:rPr>
          <w:sz w:val="24"/>
          <w:szCs w:val="24"/>
        </w:rPr>
      </w:pPr>
    </w:p>
    <w:p w14:paraId="18167E76" w14:textId="2F8DFDEB" w:rsidR="000C5A31" w:rsidRPr="000A388A" w:rsidRDefault="00282495" w:rsidP="004954D3">
      <w:pPr>
        <w:spacing w:after="0" w:line="240" w:lineRule="auto"/>
        <w:jc w:val="both"/>
        <w:rPr>
          <w:sz w:val="24"/>
          <w:szCs w:val="24"/>
        </w:rPr>
      </w:pPr>
      <w:r w:rsidRPr="00865717">
        <w:rPr>
          <w:sz w:val="24"/>
          <w:szCs w:val="24"/>
        </w:rPr>
        <w:lastRenderedPageBreak/>
        <w:t>Pavić</w:t>
      </w:r>
      <w:r>
        <w:rPr>
          <w:sz w:val="24"/>
          <w:szCs w:val="24"/>
        </w:rPr>
        <w:t xml:space="preserve"> and Dabrowski faced </w:t>
      </w:r>
      <w:r w:rsidR="0037692F">
        <w:rPr>
          <w:sz w:val="24"/>
          <w:szCs w:val="24"/>
        </w:rPr>
        <w:t>Babos and Bopanna</w:t>
      </w:r>
      <w:r>
        <w:rPr>
          <w:sz w:val="24"/>
          <w:szCs w:val="24"/>
        </w:rPr>
        <w:t xml:space="preserve"> in the finals</w:t>
      </w:r>
      <w:r w:rsidR="0037692F">
        <w:rPr>
          <w:sz w:val="24"/>
          <w:szCs w:val="24"/>
        </w:rPr>
        <w:t xml:space="preserve">. </w:t>
      </w:r>
      <w:r w:rsidR="00705DE6">
        <w:rPr>
          <w:sz w:val="24"/>
          <w:szCs w:val="24"/>
        </w:rPr>
        <w:t xml:space="preserve">In the first set, </w:t>
      </w:r>
      <w:r w:rsidR="00B05148">
        <w:rPr>
          <w:sz w:val="24"/>
          <w:szCs w:val="24"/>
        </w:rPr>
        <w:t xml:space="preserve">Babos and Bopanna </w:t>
      </w:r>
      <w:r w:rsidR="004449F8">
        <w:rPr>
          <w:sz w:val="24"/>
          <w:szCs w:val="24"/>
        </w:rPr>
        <w:t>broke</w:t>
      </w:r>
      <w:r w:rsidR="009903BE">
        <w:rPr>
          <w:sz w:val="24"/>
          <w:szCs w:val="24"/>
        </w:rPr>
        <w:t xml:space="preserve"> in the fourth and eighth games</w:t>
      </w:r>
      <w:r w:rsidR="0030687C">
        <w:rPr>
          <w:sz w:val="24"/>
          <w:szCs w:val="24"/>
        </w:rPr>
        <w:t>.</w:t>
      </w:r>
      <w:r w:rsidR="007E7544">
        <w:rPr>
          <w:sz w:val="24"/>
          <w:szCs w:val="24"/>
        </w:rPr>
        <w:t xml:space="preserve"> </w:t>
      </w:r>
      <w:r w:rsidR="005163C2">
        <w:rPr>
          <w:sz w:val="24"/>
          <w:szCs w:val="24"/>
        </w:rPr>
        <w:t xml:space="preserve">In the second set, </w:t>
      </w:r>
      <w:r w:rsidR="005D039B" w:rsidRPr="00865717">
        <w:rPr>
          <w:sz w:val="24"/>
          <w:szCs w:val="24"/>
        </w:rPr>
        <w:t>Pavić</w:t>
      </w:r>
      <w:r w:rsidR="005D039B">
        <w:rPr>
          <w:sz w:val="24"/>
          <w:szCs w:val="24"/>
        </w:rPr>
        <w:t xml:space="preserve"> and Dabrowski </w:t>
      </w:r>
      <w:r w:rsidR="00154886">
        <w:rPr>
          <w:sz w:val="24"/>
          <w:szCs w:val="24"/>
        </w:rPr>
        <w:t>broke</w:t>
      </w:r>
      <w:r w:rsidR="00C85CD0">
        <w:rPr>
          <w:sz w:val="24"/>
          <w:szCs w:val="24"/>
        </w:rPr>
        <w:t xml:space="preserve"> in the </w:t>
      </w:r>
      <w:r w:rsidR="007D0934">
        <w:rPr>
          <w:sz w:val="24"/>
          <w:szCs w:val="24"/>
        </w:rPr>
        <w:t>seventh game</w:t>
      </w:r>
      <w:r w:rsidR="00447DAD">
        <w:rPr>
          <w:sz w:val="24"/>
          <w:szCs w:val="24"/>
        </w:rPr>
        <w:t xml:space="preserve">. </w:t>
      </w:r>
      <w:r w:rsidR="00CC07D9">
        <w:rPr>
          <w:sz w:val="24"/>
          <w:szCs w:val="24"/>
        </w:rPr>
        <w:t xml:space="preserve">In the match tiebreak, both teams </w:t>
      </w:r>
      <w:r w:rsidR="00661D08">
        <w:rPr>
          <w:sz w:val="24"/>
          <w:szCs w:val="24"/>
        </w:rPr>
        <w:t>traded</w:t>
      </w:r>
      <w:r w:rsidR="003A6AF1">
        <w:rPr>
          <w:sz w:val="24"/>
          <w:szCs w:val="24"/>
        </w:rPr>
        <w:t xml:space="preserve"> minibreaks.</w:t>
      </w:r>
      <w:r w:rsidR="00703D85">
        <w:rPr>
          <w:sz w:val="24"/>
          <w:szCs w:val="24"/>
        </w:rPr>
        <w:t xml:space="preserve"> </w:t>
      </w:r>
      <w:r w:rsidR="00C13010">
        <w:rPr>
          <w:sz w:val="24"/>
          <w:szCs w:val="24"/>
        </w:rPr>
        <w:t>But</w:t>
      </w:r>
      <w:r w:rsidR="003A6AF1">
        <w:rPr>
          <w:sz w:val="24"/>
          <w:szCs w:val="24"/>
        </w:rPr>
        <w:t xml:space="preserve"> </w:t>
      </w:r>
      <w:r w:rsidR="003A6AF1" w:rsidRPr="00865717">
        <w:rPr>
          <w:sz w:val="24"/>
          <w:szCs w:val="24"/>
        </w:rPr>
        <w:t>Pavić</w:t>
      </w:r>
      <w:r w:rsidR="003A6AF1">
        <w:rPr>
          <w:sz w:val="24"/>
          <w:szCs w:val="24"/>
        </w:rPr>
        <w:t xml:space="preserve"> </w:t>
      </w:r>
      <w:r w:rsidR="00F87E45">
        <w:rPr>
          <w:sz w:val="24"/>
          <w:szCs w:val="24"/>
        </w:rPr>
        <w:t xml:space="preserve">crushed down </w:t>
      </w:r>
      <w:r w:rsidR="00A729C6">
        <w:rPr>
          <w:sz w:val="24"/>
          <w:szCs w:val="24"/>
        </w:rPr>
        <w:t>two back-to-back consecutive aces</w:t>
      </w:r>
      <w:r w:rsidR="00233A36">
        <w:rPr>
          <w:sz w:val="24"/>
          <w:szCs w:val="24"/>
        </w:rPr>
        <w:t xml:space="preserve"> and hit a forehand return winner to clinch the title. </w:t>
      </w:r>
      <w:r w:rsidR="00A729C6">
        <w:rPr>
          <w:sz w:val="24"/>
          <w:szCs w:val="24"/>
        </w:rPr>
        <w:t xml:space="preserve"> </w:t>
      </w:r>
    </w:p>
    <w:p w14:paraId="1A1A0A64" w14:textId="77777777" w:rsidR="006D6FE6" w:rsidRDefault="006D6FE6" w:rsidP="004954D3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</w:p>
    <w:p w14:paraId="0C15B1C2" w14:textId="2510FD22" w:rsidR="00171AE0" w:rsidRPr="00B84864" w:rsidRDefault="00171AE0" w:rsidP="00B8486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B84864">
        <w:rPr>
          <w:b/>
          <w:bCs/>
          <w:sz w:val="24"/>
          <w:szCs w:val="24"/>
        </w:rPr>
        <w:t xml:space="preserve">2018 </w:t>
      </w:r>
      <w:r w:rsidR="00735E6E" w:rsidRPr="00B84864">
        <w:rPr>
          <w:b/>
          <w:bCs/>
          <w:sz w:val="24"/>
          <w:szCs w:val="24"/>
        </w:rPr>
        <w:t>STUTTGART OPEN</w:t>
      </w:r>
      <w:r w:rsidRPr="00B84864">
        <w:rPr>
          <w:b/>
          <w:bCs/>
          <w:sz w:val="24"/>
          <w:szCs w:val="24"/>
        </w:rPr>
        <w:t xml:space="preserve"> </w:t>
      </w:r>
      <w:r w:rsidR="000E7E51" w:rsidRPr="00B84864">
        <w:rPr>
          <w:b/>
          <w:bCs/>
          <w:sz w:val="24"/>
          <w:szCs w:val="24"/>
        </w:rPr>
        <w:t>– MEN’S SINGLES</w:t>
      </w:r>
    </w:p>
    <w:p w14:paraId="01C534B3" w14:textId="3ED38FC9" w:rsidR="0044397C" w:rsidRDefault="00554877" w:rsidP="0068635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Milos Raonic (CANADA)</w:t>
      </w:r>
      <w:r w:rsidR="00FC7EF0">
        <w:rPr>
          <w:sz w:val="24"/>
          <w:szCs w:val="24"/>
          <w:lang w:val="en"/>
        </w:rPr>
        <w:t xml:space="preserve"> has a powerful, accurate serve. This helped him</w:t>
      </w:r>
      <w:r>
        <w:rPr>
          <w:sz w:val="24"/>
          <w:szCs w:val="24"/>
          <w:lang w:val="en"/>
        </w:rPr>
        <w:t xml:space="preserve"> </w:t>
      </w:r>
      <w:r w:rsidR="00742352">
        <w:rPr>
          <w:sz w:val="24"/>
          <w:szCs w:val="24"/>
        </w:rPr>
        <w:t xml:space="preserve">reach the Stuttgart Open final without dropping a set </w:t>
      </w:r>
      <w:r w:rsidR="00742352">
        <w:rPr>
          <w:b/>
          <w:bCs/>
          <w:sz w:val="24"/>
          <w:szCs w:val="24"/>
        </w:rPr>
        <w:t>OR</w:t>
      </w:r>
      <w:r w:rsidR="00742352">
        <w:rPr>
          <w:sz w:val="24"/>
          <w:szCs w:val="24"/>
        </w:rPr>
        <w:t xml:space="preserve"> </w:t>
      </w:r>
      <w:r w:rsidR="00EF16C5">
        <w:rPr>
          <w:sz w:val="24"/>
          <w:szCs w:val="24"/>
        </w:rPr>
        <w:t>serve</w:t>
      </w:r>
      <w:r w:rsidR="00B77E56">
        <w:rPr>
          <w:sz w:val="24"/>
          <w:szCs w:val="24"/>
        </w:rPr>
        <w:t>:</w:t>
      </w:r>
      <w:r w:rsidR="003B743B" w:rsidRPr="003B743B">
        <w:rPr>
          <w:sz w:val="24"/>
          <w:szCs w:val="24"/>
          <w:lang w:val="en"/>
        </w:rPr>
        <w:t xml:space="preserve"> </w:t>
      </w:r>
    </w:p>
    <w:p w14:paraId="1E509262" w14:textId="140C77A5" w:rsidR="00B77E56" w:rsidRDefault="00B77E56" w:rsidP="004954D3">
      <w:pPr>
        <w:spacing w:after="0" w:line="240" w:lineRule="auto"/>
        <w:jc w:val="both"/>
        <w:rPr>
          <w:sz w:val="24"/>
          <w:szCs w:val="24"/>
        </w:rPr>
      </w:pPr>
    </w:p>
    <w:p w14:paraId="3D56B7B4" w14:textId="548F60AA" w:rsidR="00B77E56" w:rsidRDefault="006B7AEE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 w:rsidRPr="006B7AEE">
        <w:rPr>
          <w:sz w:val="24"/>
          <w:szCs w:val="24"/>
          <w:lang w:val="en"/>
        </w:rPr>
        <w:t>Mirza Bašić</w:t>
      </w:r>
      <w:r w:rsidR="00346A4F">
        <w:rPr>
          <w:sz w:val="24"/>
          <w:szCs w:val="24"/>
          <w:lang w:val="en"/>
        </w:rPr>
        <w:t xml:space="preserve"> (BOSNIA): </w:t>
      </w:r>
      <w:r w:rsidR="003A6C86">
        <w:rPr>
          <w:sz w:val="24"/>
          <w:szCs w:val="24"/>
          <w:lang w:val="en"/>
        </w:rPr>
        <w:t>7-6[10-8] 6-2</w:t>
      </w:r>
    </w:p>
    <w:p w14:paraId="1B7C3493" w14:textId="2A0FC05F" w:rsidR="003A6C86" w:rsidRDefault="005B24DF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aces</w:t>
      </w:r>
    </w:p>
    <w:p w14:paraId="3953BF46" w14:textId="7F4FA558" w:rsidR="005B24DF" w:rsidRDefault="005B24DF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Four double faults</w:t>
      </w:r>
    </w:p>
    <w:p w14:paraId="2D8729CA" w14:textId="7E3A4701" w:rsidR="005B24DF" w:rsidRDefault="005B24D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CC2F8B0" w14:textId="5D430B93" w:rsidR="005B24DF" w:rsidRDefault="008B3128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AF12FA">
        <w:rPr>
          <w:sz w:val="24"/>
          <w:szCs w:val="24"/>
          <w:lang w:val="en"/>
        </w:rPr>
        <w:t>Fucsovics</w:t>
      </w:r>
      <w:proofErr w:type="spellEnd"/>
      <w:r>
        <w:rPr>
          <w:sz w:val="24"/>
          <w:szCs w:val="24"/>
          <w:lang w:val="en"/>
        </w:rPr>
        <w:t>: 6-2 6-4</w:t>
      </w:r>
    </w:p>
    <w:p w14:paraId="701FE4BC" w14:textId="6DB6AA77" w:rsidR="008B3128" w:rsidRDefault="00FE5E91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13B68827" w14:textId="3E5A5659" w:rsidR="00FE5E91" w:rsidRDefault="00FE5E91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2AAF584B" w14:textId="49A95D97" w:rsidR="00977BC0" w:rsidRDefault="00977BC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1784D37" w14:textId="1576CD28" w:rsidR="00977BC0" w:rsidRDefault="00977BC0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Berdych: 7-6[7-2] 7-6[7-1]</w:t>
      </w:r>
    </w:p>
    <w:p w14:paraId="52422207" w14:textId="074955FD" w:rsidR="00977BC0" w:rsidRDefault="00FF47E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22 aces</w:t>
      </w:r>
    </w:p>
    <w:p w14:paraId="2374783E" w14:textId="6254F6EC" w:rsidR="00FF47EB" w:rsidRDefault="00FF47E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0ED7329" w14:textId="18EAD846" w:rsidR="00475CE7" w:rsidRDefault="00475CE7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477BFB0" w14:textId="2F43F67D" w:rsidR="00475CE7" w:rsidRDefault="00475CE7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Lucas Pouille (FRANCE): 6-4 7-6[7-3]</w:t>
      </w:r>
    </w:p>
    <w:p w14:paraId="5D53F379" w14:textId="531FEC6A" w:rsidR="00475CE7" w:rsidRDefault="00120F6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39613F8E" w14:textId="4C146BFD" w:rsidR="00B8738E" w:rsidRDefault="00120F6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467FB841" w14:textId="77777777" w:rsidR="00EF09A8" w:rsidRPr="00EF09A8" w:rsidRDefault="00EF09A8" w:rsidP="00EF09A8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6046C6C7" w14:textId="6D05A73C" w:rsidR="00B8738E" w:rsidRPr="00F25AE1" w:rsidRDefault="00BE208A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first set, </w:t>
      </w:r>
      <w:r w:rsidR="00A47C02">
        <w:rPr>
          <w:sz w:val="24"/>
          <w:szCs w:val="24"/>
          <w:lang w:val="en"/>
        </w:rPr>
        <w:t xml:space="preserve">Raonic and Federer traded service holds </w:t>
      </w:r>
      <w:r w:rsidR="00132E79">
        <w:rPr>
          <w:sz w:val="24"/>
          <w:szCs w:val="24"/>
          <w:lang w:val="en"/>
        </w:rPr>
        <w:t xml:space="preserve">in the first </w:t>
      </w:r>
      <w:r w:rsidR="009D4C87">
        <w:rPr>
          <w:sz w:val="24"/>
          <w:szCs w:val="24"/>
          <w:lang w:val="en"/>
        </w:rPr>
        <w:t>two games</w:t>
      </w:r>
      <w:r w:rsidR="00A47C02">
        <w:rPr>
          <w:sz w:val="24"/>
          <w:szCs w:val="24"/>
          <w:lang w:val="en"/>
        </w:rPr>
        <w:t xml:space="preserve"> before Federer broke Raonic in the</w:t>
      </w:r>
      <w:r w:rsidR="00847FF7">
        <w:rPr>
          <w:sz w:val="24"/>
          <w:szCs w:val="24"/>
          <w:lang w:val="en"/>
        </w:rPr>
        <w:t xml:space="preserve"> third game. </w:t>
      </w:r>
      <w:r w:rsidR="00FB0B23">
        <w:rPr>
          <w:sz w:val="24"/>
          <w:szCs w:val="24"/>
          <w:lang w:val="en"/>
        </w:rPr>
        <w:t>Raonic’</w:t>
      </w:r>
      <w:r w:rsidR="00F25AE1">
        <w:rPr>
          <w:sz w:val="24"/>
          <w:szCs w:val="24"/>
          <w:lang w:val="en"/>
        </w:rPr>
        <w:t xml:space="preserve">s big serve </w:t>
      </w:r>
      <w:r w:rsidR="00B378D5">
        <w:rPr>
          <w:sz w:val="24"/>
          <w:szCs w:val="24"/>
          <w:lang w:val="en"/>
        </w:rPr>
        <w:t>helped</w:t>
      </w:r>
      <w:r w:rsidR="00F25AE1">
        <w:rPr>
          <w:sz w:val="24"/>
          <w:szCs w:val="24"/>
          <w:lang w:val="en"/>
        </w:rPr>
        <w:t xml:space="preserve"> him </w:t>
      </w:r>
      <w:r w:rsidR="00B23190">
        <w:rPr>
          <w:sz w:val="24"/>
          <w:szCs w:val="24"/>
          <w:lang w:val="en"/>
        </w:rPr>
        <w:t>hold in the fifth, seventh, and ninth games.</w:t>
      </w:r>
      <w:r w:rsidR="00F25AE1">
        <w:rPr>
          <w:sz w:val="24"/>
          <w:szCs w:val="24"/>
          <w:lang w:val="en"/>
        </w:rPr>
        <w:t xml:space="preserve"> </w:t>
      </w:r>
      <w:r w:rsidR="00966CBA">
        <w:rPr>
          <w:sz w:val="24"/>
          <w:szCs w:val="24"/>
          <w:lang w:val="en"/>
        </w:rPr>
        <w:t>Then,</w:t>
      </w:r>
      <w:r w:rsidR="00F25AE1">
        <w:rPr>
          <w:sz w:val="24"/>
          <w:szCs w:val="24"/>
          <w:lang w:val="en"/>
        </w:rPr>
        <w:t xml:space="preserve"> </w:t>
      </w:r>
      <w:r w:rsidR="00D2776C">
        <w:rPr>
          <w:sz w:val="24"/>
          <w:szCs w:val="24"/>
          <w:lang w:val="en"/>
        </w:rPr>
        <w:t>Federer successfully served out the</w:t>
      </w:r>
      <w:r w:rsidR="00C9579A">
        <w:rPr>
          <w:sz w:val="24"/>
          <w:szCs w:val="24"/>
          <w:lang w:val="en"/>
        </w:rPr>
        <w:t xml:space="preserve"> first</w:t>
      </w:r>
      <w:r w:rsidR="00D2776C">
        <w:rPr>
          <w:sz w:val="24"/>
          <w:szCs w:val="24"/>
          <w:lang w:val="en"/>
        </w:rPr>
        <w:t xml:space="preserve"> set to love</w:t>
      </w:r>
      <w:r w:rsidR="00364203">
        <w:rPr>
          <w:sz w:val="24"/>
          <w:szCs w:val="24"/>
          <w:lang w:val="en"/>
        </w:rPr>
        <w:t xml:space="preserve"> in the </w:t>
      </w:r>
      <w:r w:rsidR="00010401">
        <w:rPr>
          <w:sz w:val="24"/>
          <w:szCs w:val="24"/>
          <w:lang w:val="en"/>
        </w:rPr>
        <w:t>10</w:t>
      </w:r>
      <w:r w:rsidR="00010401" w:rsidRPr="00010401">
        <w:rPr>
          <w:sz w:val="24"/>
          <w:szCs w:val="24"/>
          <w:vertAlign w:val="superscript"/>
          <w:lang w:val="en"/>
        </w:rPr>
        <w:t>th</w:t>
      </w:r>
      <w:r w:rsidR="00010401">
        <w:rPr>
          <w:sz w:val="24"/>
          <w:szCs w:val="24"/>
          <w:lang w:val="en"/>
        </w:rPr>
        <w:t xml:space="preserve"> </w:t>
      </w:r>
      <w:r w:rsidR="00364203">
        <w:rPr>
          <w:sz w:val="24"/>
          <w:szCs w:val="24"/>
          <w:lang w:val="en"/>
        </w:rPr>
        <w:t>game</w:t>
      </w:r>
      <w:r w:rsidR="00D2776C">
        <w:rPr>
          <w:sz w:val="24"/>
          <w:szCs w:val="24"/>
          <w:lang w:val="en"/>
        </w:rPr>
        <w:t>.</w:t>
      </w:r>
      <w:r w:rsidR="00D93149">
        <w:rPr>
          <w:sz w:val="24"/>
          <w:szCs w:val="24"/>
          <w:lang w:val="en"/>
        </w:rPr>
        <w:t xml:space="preserve"> There were no breaks</w:t>
      </w:r>
      <w:r w:rsidR="009431E8">
        <w:rPr>
          <w:sz w:val="24"/>
          <w:szCs w:val="24"/>
          <w:lang w:val="en"/>
        </w:rPr>
        <w:t xml:space="preserve"> of serve</w:t>
      </w:r>
      <w:r w:rsidR="00D93149">
        <w:rPr>
          <w:sz w:val="24"/>
          <w:szCs w:val="24"/>
          <w:lang w:val="en"/>
        </w:rPr>
        <w:t xml:space="preserve"> in the second set</w:t>
      </w:r>
      <w:r w:rsidR="001B740C">
        <w:rPr>
          <w:sz w:val="24"/>
          <w:szCs w:val="24"/>
          <w:lang w:val="en"/>
        </w:rPr>
        <w:t xml:space="preserve"> and </w:t>
      </w:r>
      <w:r w:rsidR="00E26E52">
        <w:rPr>
          <w:sz w:val="24"/>
          <w:szCs w:val="24"/>
          <w:lang w:val="en"/>
        </w:rPr>
        <w:t xml:space="preserve">Federer won the </w:t>
      </w:r>
      <w:r w:rsidR="001B740C">
        <w:rPr>
          <w:sz w:val="24"/>
          <w:szCs w:val="24"/>
          <w:lang w:val="en"/>
        </w:rPr>
        <w:t>second set tiebreak</w:t>
      </w:r>
      <w:r w:rsidR="00BD209E">
        <w:rPr>
          <w:sz w:val="24"/>
          <w:szCs w:val="24"/>
          <w:lang w:val="en"/>
        </w:rPr>
        <w:t xml:space="preserve">. </w:t>
      </w:r>
    </w:p>
    <w:p w14:paraId="65F31492" w14:textId="77777777" w:rsidR="00CC60C9" w:rsidRDefault="00CC60C9" w:rsidP="00AA7D9F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</w:p>
    <w:p w14:paraId="0FCA3EAC" w14:textId="4756BF3B" w:rsidR="008170E0" w:rsidRDefault="008170E0" w:rsidP="00AA7D9F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2019 BRISBANE INTERNATIONAL – WOMEN’S SINGLES</w:t>
      </w:r>
    </w:p>
    <w:p w14:paraId="13B4A0FC" w14:textId="09969789" w:rsidR="00AB2F37" w:rsidRPr="00074764" w:rsidRDefault="00BC15F6" w:rsidP="003E3F65">
      <w:pPr>
        <w:spacing w:after="0" w:line="240" w:lineRule="auto"/>
        <w:jc w:val="both"/>
        <w:rPr>
          <w:rFonts w:ascii="Tw Cen MT" w:hAnsi="Tw Cen MT"/>
        </w:rPr>
      </w:pPr>
      <w:r w:rsidRPr="004D2936">
        <w:rPr>
          <w:rFonts w:ascii="Tw Cen MT" w:hAnsi="Tw Cen MT"/>
          <w:sz w:val="24"/>
          <w:szCs w:val="24"/>
          <w:lang w:val="en"/>
        </w:rPr>
        <w:t>Lesia Tsurenko (</w:t>
      </w:r>
      <w:r w:rsidR="00B8275C" w:rsidRPr="004D2936">
        <w:rPr>
          <w:rFonts w:ascii="Tw Cen MT" w:hAnsi="Tw Cen MT"/>
          <w:sz w:val="24"/>
          <w:szCs w:val="24"/>
          <w:lang w:val="en"/>
        </w:rPr>
        <w:t>UKRAINE)</w:t>
      </w:r>
      <w:r w:rsidR="00896311">
        <w:rPr>
          <w:rFonts w:ascii="Tw Cen MT" w:hAnsi="Tw Cen MT"/>
          <w:sz w:val="24"/>
          <w:szCs w:val="24"/>
          <w:lang w:val="en"/>
        </w:rPr>
        <w:t xml:space="preserve"> first played in Australia</w:t>
      </w:r>
      <w:r w:rsidR="00D15A57">
        <w:rPr>
          <w:rFonts w:ascii="Tw Cen MT" w:hAnsi="Tw Cen MT"/>
          <w:sz w:val="24"/>
          <w:szCs w:val="24"/>
          <w:lang w:val="en"/>
        </w:rPr>
        <w:t xml:space="preserve"> at the Brisbane International.</w:t>
      </w:r>
      <w:r w:rsidR="00B8275C" w:rsidRPr="004D2936">
        <w:rPr>
          <w:rFonts w:ascii="Tw Cen MT" w:hAnsi="Tw Cen MT"/>
          <w:sz w:val="24"/>
          <w:szCs w:val="24"/>
          <w:lang w:val="en"/>
        </w:rPr>
        <w:t xml:space="preserve"> </w:t>
      </w:r>
      <w:r w:rsidR="00D15A57">
        <w:rPr>
          <w:rFonts w:ascii="Tw Cen MT" w:hAnsi="Tw Cen MT"/>
          <w:sz w:val="24"/>
          <w:szCs w:val="24"/>
          <w:lang w:val="en"/>
        </w:rPr>
        <w:t>H</w:t>
      </w:r>
      <w:r w:rsidR="004D262E">
        <w:rPr>
          <w:rFonts w:ascii="Tw Cen MT" w:hAnsi="Tw Cen MT"/>
          <w:sz w:val="24"/>
          <w:szCs w:val="24"/>
          <w:lang w:val="en"/>
        </w:rPr>
        <w:t xml:space="preserve">er level of tennis </w:t>
      </w:r>
      <w:r w:rsidR="00202953">
        <w:rPr>
          <w:rFonts w:ascii="Tw Cen MT" w:hAnsi="Tw Cen MT"/>
          <w:sz w:val="24"/>
          <w:szCs w:val="24"/>
          <w:lang w:val="en"/>
        </w:rPr>
        <w:t xml:space="preserve">was </w:t>
      </w:r>
      <w:r w:rsidR="00686357">
        <w:rPr>
          <w:rFonts w:ascii="Tw Cen MT" w:hAnsi="Tw Cen MT"/>
          <w:sz w:val="24"/>
          <w:szCs w:val="24"/>
          <w:lang w:val="en"/>
        </w:rPr>
        <w:t>incredible</w:t>
      </w:r>
      <w:r w:rsidR="004D262E">
        <w:rPr>
          <w:rFonts w:ascii="Tw Cen MT" w:hAnsi="Tw Cen MT"/>
          <w:sz w:val="24"/>
          <w:szCs w:val="24"/>
          <w:lang w:val="en"/>
        </w:rPr>
        <w:t>.</w:t>
      </w:r>
      <w:r w:rsidR="001B2B51">
        <w:rPr>
          <w:rFonts w:ascii="Tw Cen MT" w:hAnsi="Tw Cen MT"/>
          <w:sz w:val="24"/>
          <w:szCs w:val="24"/>
          <w:lang w:val="en"/>
        </w:rPr>
        <w:t xml:space="preserve"> </w:t>
      </w:r>
      <w:r w:rsidR="004D262E">
        <w:rPr>
          <w:rFonts w:ascii="Tw Cen MT" w:hAnsi="Tw Cen MT"/>
          <w:sz w:val="24"/>
          <w:szCs w:val="24"/>
          <w:lang w:val="en"/>
        </w:rPr>
        <w:t>S</w:t>
      </w:r>
      <w:r w:rsidR="00AD148F">
        <w:rPr>
          <w:rFonts w:ascii="Tw Cen MT" w:hAnsi="Tw Cen MT"/>
          <w:sz w:val="24"/>
          <w:szCs w:val="24"/>
          <w:lang w:val="en"/>
        </w:rPr>
        <w:t xml:space="preserve">he </w:t>
      </w:r>
      <w:r w:rsidR="004652C3">
        <w:rPr>
          <w:rFonts w:ascii="Tw Cen MT" w:hAnsi="Tw Cen MT"/>
          <w:sz w:val="24"/>
          <w:szCs w:val="24"/>
          <w:lang w:val="en"/>
        </w:rPr>
        <w:t>was able to reach</w:t>
      </w:r>
      <w:r w:rsidR="00D4726A" w:rsidRPr="00074764">
        <w:rPr>
          <w:rFonts w:ascii="Tw Cen MT" w:hAnsi="Tw Cen MT"/>
          <w:sz w:val="24"/>
          <w:szCs w:val="24"/>
          <w:lang w:val="en"/>
        </w:rPr>
        <w:t xml:space="preserve"> </w:t>
      </w:r>
      <w:r w:rsidR="008B414E" w:rsidRPr="00074764">
        <w:rPr>
          <w:rFonts w:ascii="Tw Cen MT" w:hAnsi="Tw Cen MT"/>
          <w:sz w:val="24"/>
          <w:szCs w:val="24"/>
          <w:lang w:val="en"/>
        </w:rPr>
        <w:t xml:space="preserve">the biggest final of her career without dropping a set: </w:t>
      </w:r>
    </w:p>
    <w:p w14:paraId="616FB282" w14:textId="15200A02" w:rsidR="00EB5823" w:rsidRDefault="00EB5823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30B6393" w14:textId="04D6C64C" w:rsidR="004F3E29" w:rsidRPr="00751C6A" w:rsidRDefault="00FE1272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 w:rsidRPr="00751C6A">
        <w:rPr>
          <w:sz w:val="24"/>
          <w:szCs w:val="24"/>
          <w:lang w:val="en"/>
        </w:rPr>
        <w:t>Mihaela Buzărnescu (ROMANIA): 6-0 6-2</w:t>
      </w:r>
    </w:p>
    <w:p w14:paraId="595EC8DE" w14:textId="77777777" w:rsidR="004E0689" w:rsidRDefault="004E0689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Two aces </w:t>
      </w:r>
    </w:p>
    <w:p w14:paraId="2566EEDF" w14:textId="1A3AB5D7" w:rsidR="004E0689" w:rsidRPr="004E0689" w:rsidRDefault="004E0689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 w:rsidRPr="004E0689">
        <w:rPr>
          <w:sz w:val="24"/>
          <w:szCs w:val="24"/>
          <w:lang w:val="en"/>
        </w:rPr>
        <w:t>Two double faults</w:t>
      </w:r>
    </w:p>
    <w:p w14:paraId="2B209DB3" w14:textId="77777777" w:rsidR="004E0689" w:rsidRPr="005E50F7" w:rsidRDefault="004E0689" w:rsidP="004954D3">
      <w:pPr>
        <w:pStyle w:val="ListParagraph"/>
        <w:spacing w:after="0" w:line="240" w:lineRule="auto"/>
        <w:ind w:left="1080"/>
        <w:jc w:val="both"/>
        <w:rPr>
          <w:sz w:val="24"/>
          <w:szCs w:val="24"/>
          <w:lang w:val="en"/>
        </w:rPr>
      </w:pPr>
    </w:p>
    <w:p w14:paraId="7F2D84EF" w14:textId="244CC0FB" w:rsidR="00F41FE5" w:rsidRDefault="00DA2658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Kimberly Birrell (AUSTRALIA): </w:t>
      </w:r>
      <w:r w:rsidR="00F41FE5">
        <w:rPr>
          <w:sz w:val="24"/>
          <w:szCs w:val="24"/>
          <w:lang w:val="en"/>
        </w:rPr>
        <w:t>6-4 6-3</w:t>
      </w:r>
    </w:p>
    <w:p w14:paraId="2F94348D" w14:textId="290D2584" w:rsidR="004E0689" w:rsidRDefault="008D086C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aces</w:t>
      </w:r>
    </w:p>
    <w:p w14:paraId="78650A3F" w14:textId="1954CE91" w:rsidR="008D086C" w:rsidRDefault="008D086C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5855D53" w14:textId="77777777" w:rsidR="008D086C" w:rsidRPr="00CA4294" w:rsidRDefault="008D086C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451A093E" w14:textId="778281AC" w:rsidR="000E4734" w:rsidRDefault="00B47CDE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Anett</w:t>
      </w:r>
      <w:r w:rsidR="003A77C1">
        <w:rPr>
          <w:sz w:val="24"/>
          <w:szCs w:val="24"/>
          <w:lang w:val="en"/>
        </w:rPr>
        <w:t xml:space="preserve"> Kontaveit (ESTONIA): 7-5 6-3</w:t>
      </w:r>
    </w:p>
    <w:p w14:paraId="64B593F3" w14:textId="743A6656" w:rsidR="00531407" w:rsidRDefault="00920D6E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aces</w:t>
      </w:r>
    </w:p>
    <w:p w14:paraId="7F74F69C" w14:textId="7D49A7C3" w:rsidR="00920D6E" w:rsidRDefault="00920D6E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0DB5CE77" w14:textId="77777777" w:rsidR="00920D6E" w:rsidRPr="005E50F7" w:rsidRDefault="00920D6E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509ABFBB" w14:textId="0047B982" w:rsidR="000E4734" w:rsidRDefault="000E4734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Naomi Osaka (JAPAN): 6-2 6-4</w:t>
      </w:r>
    </w:p>
    <w:p w14:paraId="6375D38D" w14:textId="77777777" w:rsidR="001D208F" w:rsidRDefault="005F1DCD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58A70EA2" w14:textId="70AACC8B" w:rsidR="005F1DCD" w:rsidRPr="001D208F" w:rsidRDefault="005F1DCD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 w:rsidRPr="001D208F">
        <w:rPr>
          <w:sz w:val="24"/>
          <w:szCs w:val="24"/>
          <w:lang w:val="en"/>
        </w:rPr>
        <w:t>Two double faults</w:t>
      </w:r>
    </w:p>
    <w:p w14:paraId="24305F67" w14:textId="2025A7B5" w:rsidR="00DE7010" w:rsidRDefault="00DE701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F9F7E61" w14:textId="553C9CB4" w:rsidR="00427CB6" w:rsidRDefault="00427CB6" w:rsidP="0010740E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Tsurenko </w:t>
      </w:r>
      <w:r w:rsidR="00F56796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 in her quarterfinal match against Kontaveit. </w:t>
      </w:r>
      <w:r w:rsidR="008616B7">
        <w:rPr>
          <w:sz w:val="24"/>
          <w:szCs w:val="24"/>
          <w:lang w:val="en"/>
        </w:rPr>
        <w:t>In the first set, b</w:t>
      </w:r>
      <w:r w:rsidR="000B423F">
        <w:rPr>
          <w:sz w:val="24"/>
          <w:szCs w:val="24"/>
          <w:lang w:val="en"/>
        </w:rPr>
        <w:t xml:space="preserve">oth players traded service holds for the first </w:t>
      </w:r>
      <w:r w:rsidR="00A82AC1">
        <w:rPr>
          <w:sz w:val="24"/>
          <w:szCs w:val="24"/>
          <w:lang w:val="en"/>
        </w:rPr>
        <w:t>seven</w:t>
      </w:r>
      <w:r w:rsidR="000B423F">
        <w:rPr>
          <w:sz w:val="24"/>
          <w:szCs w:val="24"/>
          <w:lang w:val="en"/>
        </w:rPr>
        <w:t xml:space="preserve"> games. </w:t>
      </w:r>
      <w:r w:rsidR="00A82AC1">
        <w:rPr>
          <w:sz w:val="24"/>
          <w:szCs w:val="24"/>
          <w:lang w:val="en"/>
        </w:rPr>
        <w:t>Kontaveit broke Tsurenko in the eighth game.</w:t>
      </w:r>
      <w:r w:rsidR="0070438C">
        <w:rPr>
          <w:sz w:val="24"/>
          <w:szCs w:val="24"/>
          <w:lang w:val="en"/>
        </w:rPr>
        <w:t xml:space="preserve"> </w:t>
      </w:r>
      <w:r w:rsidR="000913C6">
        <w:rPr>
          <w:sz w:val="24"/>
          <w:szCs w:val="24"/>
          <w:lang w:val="en"/>
        </w:rPr>
        <w:t>But</w:t>
      </w:r>
      <w:r w:rsidR="00B05BA9">
        <w:rPr>
          <w:sz w:val="24"/>
          <w:szCs w:val="24"/>
          <w:lang w:val="en"/>
        </w:rPr>
        <w:t xml:space="preserve"> Tsurenko </w:t>
      </w:r>
      <w:r w:rsidR="008C37BC">
        <w:rPr>
          <w:sz w:val="24"/>
          <w:szCs w:val="24"/>
          <w:lang w:val="en"/>
        </w:rPr>
        <w:t xml:space="preserve">broke </w:t>
      </w:r>
      <w:r w:rsidR="006F10B3">
        <w:rPr>
          <w:sz w:val="24"/>
          <w:szCs w:val="24"/>
          <w:lang w:val="en"/>
        </w:rPr>
        <w:t xml:space="preserve">in the ninth </w:t>
      </w:r>
      <w:r w:rsidR="005D198F">
        <w:rPr>
          <w:sz w:val="24"/>
          <w:szCs w:val="24"/>
          <w:lang w:val="en"/>
        </w:rPr>
        <w:t>and 11</w:t>
      </w:r>
      <w:r w:rsidR="005D198F" w:rsidRPr="005D198F">
        <w:rPr>
          <w:sz w:val="24"/>
          <w:szCs w:val="24"/>
          <w:vertAlign w:val="superscript"/>
          <w:lang w:val="en"/>
        </w:rPr>
        <w:t>th</w:t>
      </w:r>
      <w:r w:rsidR="005D198F">
        <w:rPr>
          <w:sz w:val="24"/>
          <w:szCs w:val="24"/>
          <w:lang w:val="en"/>
        </w:rPr>
        <w:t xml:space="preserve"> </w:t>
      </w:r>
      <w:r w:rsidR="006F10B3">
        <w:rPr>
          <w:sz w:val="24"/>
          <w:szCs w:val="24"/>
          <w:lang w:val="en"/>
        </w:rPr>
        <w:t>game</w:t>
      </w:r>
      <w:r w:rsidR="005D198F">
        <w:rPr>
          <w:sz w:val="24"/>
          <w:szCs w:val="24"/>
          <w:lang w:val="en"/>
        </w:rPr>
        <w:t>s</w:t>
      </w:r>
      <w:proofErr w:type="gramStart"/>
      <w:r w:rsidR="003824F8">
        <w:rPr>
          <w:sz w:val="24"/>
          <w:szCs w:val="24"/>
          <w:lang w:val="en"/>
        </w:rPr>
        <w:t xml:space="preserve"> </w:t>
      </w:r>
      <w:r w:rsidR="0047246D">
        <w:rPr>
          <w:sz w:val="24"/>
          <w:szCs w:val="24"/>
          <w:lang w:val="en"/>
        </w:rPr>
        <w:t>Then</w:t>
      </w:r>
      <w:proofErr w:type="gramEnd"/>
      <w:r w:rsidR="0047246D">
        <w:rPr>
          <w:sz w:val="24"/>
          <w:szCs w:val="24"/>
          <w:lang w:val="en"/>
        </w:rPr>
        <w:t>,</w:t>
      </w:r>
      <w:r w:rsidR="003C7A5C">
        <w:rPr>
          <w:sz w:val="24"/>
          <w:szCs w:val="24"/>
          <w:lang w:val="en"/>
        </w:rPr>
        <w:t xml:space="preserve"> Tsurenko </w:t>
      </w:r>
      <w:r w:rsidR="0091786E">
        <w:rPr>
          <w:sz w:val="24"/>
          <w:szCs w:val="24"/>
          <w:lang w:val="en"/>
        </w:rPr>
        <w:t>successfully served out the first set to love in the 12</w:t>
      </w:r>
      <w:r w:rsidR="0091786E" w:rsidRPr="0091786E">
        <w:rPr>
          <w:sz w:val="24"/>
          <w:szCs w:val="24"/>
          <w:vertAlign w:val="superscript"/>
          <w:lang w:val="en"/>
        </w:rPr>
        <w:t>th</w:t>
      </w:r>
      <w:r w:rsidR="0091786E">
        <w:rPr>
          <w:sz w:val="24"/>
          <w:szCs w:val="24"/>
          <w:lang w:val="en"/>
        </w:rPr>
        <w:t xml:space="preserve"> game. </w:t>
      </w:r>
      <w:r w:rsidR="0003446D">
        <w:rPr>
          <w:sz w:val="24"/>
          <w:szCs w:val="24"/>
          <w:lang w:val="en"/>
        </w:rPr>
        <w:t xml:space="preserve">In the second </w:t>
      </w:r>
      <w:r w:rsidR="00DC5B2B">
        <w:rPr>
          <w:sz w:val="24"/>
          <w:szCs w:val="24"/>
          <w:lang w:val="en"/>
        </w:rPr>
        <w:t xml:space="preserve">set, </w:t>
      </w:r>
      <w:r w:rsidR="0010740E">
        <w:rPr>
          <w:sz w:val="24"/>
          <w:szCs w:val="24"/>
          <w:lang w:val="en"/>
        </w:rPr>
        <w:t>Tsurenko broke Kontaveit in the first and ninth</w:t>
      </w:r>
      <w:r w:rsidR="00D52802">
        <w:rPr>
          <w:sz w:val="24"/>
          <w:szCs w:val="24"/>
          <w:lang w:val="en"/>
        </w:rPr>
        <w:t xml:space="preserve"> games</w:t>
      </w:r>
      <w:r w:rsidR="0010740E">
        <w:rPr>
          <w:sz w:val="24"/>
          <w:szCs w:val="24"/>
          <w:lang w:val="en"/>
        </w:rPr>
        <w:t xml:space="preserve">. </w:t>
      </w:r>
    </w:p>
    <w:p w14:paraId="5BD20BFA" w14:textId="77777777" w:rsidR="00427CB6" w:rsidRDefault="00427CB6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504BC37" w14:textId="42859B86" w:rsidR="004819B1" w:rsidRDefault="006D746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Just like her quarterfinal match</w:t>
      </w:r>
      <w:r w:rsidR="00CE731A">
        <w:rPr>
          <w:sz w:val="24"/>
          <w:szCs w:val="24"/>
          <w:lang w:val="en"/>
        </w:rPr>
        <w:t xml:space="preserve"> against Kontaveit</w:t>
      </w:r>
      <w:r>
        <w:rPr>
          <w:sz w:val="24"/>
          <w:szCs w:val="24"/>
          <w:lang w:val="en"/>
        </w:rPr>
        <w:t xml:space="preserve">, </w:t>
      </w:r>
      <w:r w:rsidR="000B2FE3">
        <w:rPr>
          <w:sz w:val="24"/>
          <w:szCs w:val="24"/>
          <w:lang w:val="en"/>
        </w:rPr>
        <w:t xml:space="preserve">Tsurenko </w:t>
      </w:r>
      <w:r w:rsidR="00A14264">
        <w:rPr>
          <w:sz w:val="24"/>
          <w:szCs w:val="24"/>
          <w:lang w:val="en"/>
        </w:rPr>
        <w:t>received</w:t>
      </w:r>
      <w:r w:rsidR="000B2FE3">
        <w:rPr>
          <w:sz w:val="24"/>
          <w:szCs w:val="24"/>
          <w:lang w:val="en"/>
        </w:rPr>
        <w:t xml:space="preserve"> serve </w:t>
      </w:r>
      <w:r w:rsidR="00150287">
        <w:rPr>
          <w:sz w:val="24"/>
          <w:szCs w:val="24"/>
          <w:lang w:val="en"/>
        </w:rPr>
        <w:t>i</w:t>
      </w:r>
      <w:r w:rsidR="00846A3C">
        <w:rPr>
          <w:sz w:val="24"/>
          <w:szCs w:val="24"/>
          <w:lang w:val="en"/>
        </w:rPr>
        <w:t>n her semifinal match against Osaka</w:t>
      </w:r>
      <w:r w:rsidR="00FF6540">
        <w:rPr>
          <w:sz w:val="24"/>
          <w:szCs w:val="24"/>
          <w:lang w:val="en"/>
        </w:rPr>
        <w:t xml:space="preserve">. </w:t>
      </w:r>
      <w:r w:rsidR="00DB74F7">
        <w:rPr>
          <w:sz w:val="24"/>
          <w:szCs w:val="24"/>
          <w:lang w:val="en"/>
        </w:rPr>
        <w:t xml:space="preserve">In the first set, </w:t>
      </w:r>
      <w:r w:rsidR="00B012B9">
        <w:rPr>
          <w:sz w:val="24"/>
          <w:szCs w:val="24"/>
          <w:lang w:val="en"/>
        </w:rPr>
        <w:t xml:space="preserve">Tsurenko </w:t>
      </w:r>
      <w:r w:rsidR="00F619D3">
        <w:rPr>
          <w:sz w:val="24"/>
          <w:szCs w:val="24"/>
          <w:lang w:val="en"/>
        </w:rPr>
        <w:t>broke</w:t>
      </w:r>
      <w:r w:rsidR="00B012B9">
        <w:rPr>
          <w:sz w:val="24"/>
          <w:szCs w:val="24"/>
          <w:lang w:val="en"/>
        </w:rPr>
        <w:t xml:space="preserve"> in the first game </w:t>
      </w:r>
      <w:r w:rsidR="00AE582A">
        <w:rPr>
          <w:sz w:val="24"/>
          <w:szCs w:val="24"/>
          <w:lang w:val="en"/>
        </w:rPr>
        <w:t xml:space="preserve">and </w:t>
      </w:r>
      <w:r w:rsidR="00811CB1">
        <w:rPr>
          <w:sz w:val="24"/>
          <w:szCs w:val="24"/>
          <w:lang w:val="en"/>
        </w:rPr>
        <w:t xml:space="preserve">seventh games. </w:t>
      </w:r>
      <w:r w:rsidR="00AC5C5F">
        <w:rPr>
          <w:sz w:val="24"/>
          <w:szCs w:val="24"/>
          <w:lang w:val="en"/>
        </w:rPr>
        <w:t>Tsurenko</w:t>
      </w:r>
      <w:r w:rsidR="002737D1">
        <w:rPr>
          <w:sz w:val="24"/>
          <w:szCs w:val="24"/>
          <w:lang w:val="en"/>
        </w:rPr>
        <w:t xml:space="preserve"> broke in the first game of the second set. </w:t>
      </w:r>
      <w:r w:rsidR="00787C25">
        <w:rPr>
          <w:sz w:val="24"/>
          <w:szCs w:val="24"/>
          <w:lang w:val="en"/>
        </w:rPr>
        <w:t>But</w:t>
      </w:r>
      <w:r w:rsidR="006D2250">
        <w:rPr>
          <w:sz w:val="24"/>
          <w:szCs w:val="24"/>
          <w:lang w:val="en"/>
        </w:rPr>
        <w:t xml:space="preserve"> </w:t>
      </w:r>
      <w:r w:rsidR="008741EA" w:rsidRPr="008741EA">
        <w:rPr>
          <w:sz w:val="24"/>
          <w:szCs w:val="24"/>
          <w:lang w:val="en"/>
        </w:rPr>
        <w:t>Osaka</w:t>
      </w:r>
      <w:r w:rsidR="008741EA">
        <w:rPr>
          <w:sz w:val="24"/>
          <w:szCs w:val="24"/>
          <w:lang w:val="en"/>
        </w:rPr>
        <w:t xml:space="preserve"> </w:t>
      </w:r>
      <w:r w:rsidR="00423671">
        <w:rPr>
          <w:sz w:val="24"/>
          <w:szCs w:val="24"/>
          <w:lang w:val="en"/>
        </w:rPr>
        <w:t>held</w:t>
      </w:r>
      <w:r w:rsidR="00EB638B">
        <w:rPr>
          <w:sz w:val="24"/>
          <w:szCs w:val="24"/>
          <w:lang w:val="en"/>
        </w:rPr>
        <w:t xml:space="preserve"> in the third, fifth, seventh, and ninth games. </w:t>
      </w:r>
    </w:p>
    <w:p w14:paraId="74189323" w14:textId="6DD1A71D" w:rsidR="009D7714" w:rsidRDefault="009D7714" w:rsidP="004954D3">
      <w:pPr>
        <w:spacing w:after="0" w:line="240" w:lineRule="auto"/>
        <w:jc w:val="both"/>
        <w:rPr>
          <w:sz w:val="24"/>
          <w:szCs w:val="24"/>
        </w:rPr>
      </w:pPr>
    </w:p>
    <w:p w14:paraId="71666EF2" w14:textId="3D6D07C0" w:rsidR="003761C7" w:rsidRDefault="004022B4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Tsurenko’s run in Brisbane set her up with a </w:t>
      </w:r>
      <w:r w:rsidR="00F05211">
        <w:rPr>
          <w:sz w:val="24"/>
          <w:szCs w:val="24"/>
        </w:rPr>
        <w:t>final</w:t>
      </w:r>
      <w:r>
        <w:rPr>
          <w:sz w:val="24"/>
          <w:szCs w:val="24"/>
        </w:rPr>
        <w:t xml:space="preserve"> against </w:t>
      </w:r>
      <w:r w:rsidRPr="00AA1CEE">
        <w:rPr>
          <w:sz w:val="24"/>
          <w:szCs w:val="24"/>
          <w:lang w:val="en"/>
        </w:rPr>
        <w:t xml:space="preserve">Karolína </w:t>
      </w:r>
      <w:proofErr w:type="spellStart"/>
      <w:r w:rsidRPr="00AA1CEE">
        <w:rPr>
          <w:sz w:val="24"/>
          <w:szCs w:val="24"/>
          <w:lang w:val="en"/>
        </w:rPr>
        <w:t>Plíšková</w:t>
      </w:r>
      <w:proofErr w:type="spellEnd"/>
      <w:r>
        <w:rPr>
          <w:sz w:val="24"/>
          <w:szCs w:val="24"/>
          <w:lang w:val="en"/>
        </w:rPr>
        <w:t xml:space="preserve">. </w:t>
      </w:r>
      <w:r w:rsidR="00A80A34">
        <w:rPr>
          <w:sz w:val="24"/>
          <w:szCs w:val="24"/>
        </w:rPr>
        <w:t xml:space="preserve">Tsurenko </w:t>
      </w:r>
      <w:r w:rsidR="00B71856">
        <w:rPr>
          <w:sz w:val="24"/>
          <w:szCs w:val="24"/>
        </w:rPr>
        <w:t>was not</w:t>
      </w:r>
      <w:r w:rsidR="00A80A34">
        <w:rPr>
          <w:sz w:val="24"/>
          <w:szCs w:val="24"/>
        </w:rPr>
        <w:t xml:space="preserve"> the favorite </w:t>
      </w:r>
      <w:r w:rsidR="0045057F">
        <w:rPr>
          <w:sz w:val="24"/>
          <w:szCs w:val="24"/>
        </w:rPr>
        <w:t>to win t</w:t>
      </w:r>
      <w:r w:rsidR="002B09A3">
        <w:rPr>
          <w:sz w:val="24"/>
          <w:szCs w:val="24"/>
        </w:rPr>
        <w:t>he title</w:t>
      </w:r>
      <w:r w:rsidR="0045057F">
        <w:rPr>
          <w:sz w:val="24"/>
          <w:szCs w:val="24"/>
        </w:rPr>
        <w:t xml:space="preserve">. </w:t>
      </w:r>
      <w:r w:rsidR="009565B3">
        <w:rPr>
          <w:sz w:val="24"/>
          <w:szCs w:val="24"/>
          <w:lang w:val="en"/>
        </w:rPr>
        <w:t>But</w:t>
      </w:r>
      <w:r w:rsidR="00D21B9E">
        <w:rPr>
          <w:sz w:val="24"/>
          <w:szCs w:val="24"/>
          <w:lang w:val="en"/>
        </w:rPr>
        <w:t xml:space="preserve"> </w:t>
      </w:r>
      <w:r w:rsidR="00BB2B75" w:rsidRPr="00AA1CEE">
        <w:rPr>
          <w:sz w:val="24"/>
          <w:szCs w:val="24"/>
          <w:lang w:val="en"/>
        </w:rPr>
        <w:t xml:space="preserve">Karolína </w:t>
      </w:r>
      <w:proofErr w:type="spellStart"/>
      <w:r w:rsidR="00BB2B75" w:rsidRPr="00AA1CEE">
        <w:rPr>
          <w:sz w:val="24"/>
          <w:szCs w:val="24"/>
          <w:lang w:val="en"/>
        </w:rPr>
        <w:t>Plíšková</w:t>
      </w:r>
      <w:r w:rsidR="000C6E7A">
        <w:rPr>
          <w:sz w:val="24"/>
          <w:szCs w:val="24"/>
          <w:lang w:val="en"/>
        </w:rPr>
        <w:t>’s</w:t>
      </w:r>
      <w:proofErr w:type="spellEnd"/>
      <w:r w:rsidR="000C6E7A">
        <w:rPr>
          <w:sz w:val="24"/>
          <w:szCs w:val="24"/>
          <w:lang w:val="en"/>
        </w:rPr>
        <w:t xml:space="preserve"> form was shaky</w:t>
      </w:r>
      <w:r w:rsidR="009D5173">
        <w:rPr>
          <w:sz w:val="24"/>
          <w:szCs w:val="24"/>
          <w:lang w:val="en"/>
        </w:rPr>
        <w:t xml:space="preserve">. </w:t>
      </w:r>
      <w:r w:rsidR="00066C90">
        <w:rPr>
          <w:sz w:val="24"/>
          <w:szCs w:val="24"/>
          <w:lang w:val="en"/>
        </w:rPr>
        <w:t xml:space="preserve">She </w:t>
      </w:r>
      <w:r w:rsidR="00DA7D21">
        <w:rPr>
          <w:sz w:val="24"/>
          <w:szCs w:val="24"/>
          <w:lang w:val="en"/>
        </w:rPr>
        <w:t>was down</w:t>
      </w:r>
      <w:r w:rsidR="000C6E7A">
        <w:rPr>
          <w:sz w:val="24"/>
          <w:szCs w:val="24"/>
          <w:lang w:val="en"/>
        </w:rPr>
        <w:t xml:space="preserve"> a set and a break in her opener against </w:t>
      </w:r>
      <w:proofErr w:type="spellStart"/>
      <w:r w:rsidR="000C6E7A">
        <w:rPr>
          <w:sz w:val="24"/>
          <w:szCs w:val="24"/>
          <w:lang w:val="en"/>
        </w:rPr>
        <w:t>Putintseva</w:t>
      </w:r>
      <w:proofErr w:type="spellEnd"/>
      <w:r w:rsidR="000C6E7A">
        <w:rPr>
          <w:sz w:val="24"/>
          <w:szCs w:val="24"/>
          <w:lang w:val="en"/>
        </w:rPr>
        <w:t xml:space="preserve">. </w:t>
      </w:r>
      <w:r w:rsidR="00CA1365">
        <w:rPr>
          <w:sz w:val="24"/>
          <w:szCs w:val="24"/>
          <w:lang w:val="en"/>
        </w:rPr>
        <w:t>Then</w:t>
      </w:r>
      <w:r w:rsidR="000C6E7A">
        <w:rPr>
          <w:sz w:val="24"/>
          <w:szCs w:val="24"/>
          <w:lang w:val="en"/>
        </w:rPr>
        <w:t xml:space="preserve">, </w:t>
      </w:r>
      <w:r w:rsidR="000C6E7A" w:rsidRPr="00B70B46">
        <w:rPr>
          <w:sz w:val="24"/>
          <w:szCs w:val="24"/>
        </w:rPr>
        <w:t>Ajla Tomljanović</w:t>
      </w:r>
      <w:r w:rsidR="000C6E7A">
        <w:rPr>
          <w:sz w:val="24"/>
          <w:szCs w:val="24"/>
        </w:rPr>
        <w:t xml:space="preserve"> (AUSTRALIA) pushed her </w:t>
      </w:r>
      <w:r w:rsidR="00F76DDF">
        <w:rPr>
          <w:sz w:val="24"/>
          <w:szCs w:val="24"/>
        </w:rPr>
        <w:t xml:space="preserve">to three sets in </w:t>
      </w:r>
      <w:r w:rsidR="009A5CE4">
        <w:rPr>
          <w:sz w:val="24"/>
          <w:szCs w:val="24"/>
        </w:rPr>
        <w:t>the quarterfinals</w:t>
      </w:r>
      <w:r w:rsidR="00F76DDF">
        <w:rPr>
          <w:sz w:val="24"/>
          <w:szCs w:val="24"/>
        </w:rPr>
        <w:t>.</w:t>
      </w:r>
      <w:r w:rsidR="000F2243">
        <w:rPr>
          <w:sz w:val="24"/>
          <w:szCs w:val="24"/>
        </w:rPr>
        <w:t xml:space="preserve"> </w:t>
      </w:r>
      <w:r w:rsidR="003D0416" w:rsidRPr="00AA1CEE">
        <w:rPr>
          <w:sz w:val="24"/>
          <w:szCs w:val="24"/>
          <w:lang w:val="en"/>
        </w:rPr>
        <w:t xml:space="preserve">Karolína </w:t>
      </w:r>
      <w:proofErr w:type="spellStart"/>
      <w:r w:rsidR="003D0416" w:rsidRPr="00AA1CEE">
        <w:rPr>
          <w:sz w:val="24"/>
          <w:szCs w:val="24"/>
          <w:lang w:val="en"/>
        </w:rPr>
        <w:t>Plíšková</w:t>
      </w:r>
      <w:proofErr w:type="spellEnd"/>
      <w:r w:rsidR="003D0416">
        <w:rPr>
          <w:sz w:val="24"/>
          <w:szCs w:val="24"/>
          <w:lang w:val="en"/>
        </w:rPr>
        <w:t xml:space="preserve"> </w:t>
      </w:r>
      <w:r w:rsidR="00E762FC">
        <w:rPr>
          <w:sz w:val="24"/>
          <w:szCs w:val="24"/>
          <w:lang w:val="en"/>
        </w:rPr>
        <w:t>won</w:t>
      </w:r>
      <w:r w:rsidR="003D0416">
        <w:rPr>
          <w:sz w:val="24"/>
          <w:szCs w:val="24"/>
          <w:lang w:val="en"/>
        </w:rPr>
        <w:t xml:space="preserve"> the title in three tight sets.</w:t>
      </w:r>
      <w:r w:rsidR="00C432B4">
        <w:rPr>
          <w:sz w:val="24"/>
          <w:szCs w:val="24"/>
          <w:lang w:val="en"/>
        </w:rPr>
        <w:t xml:space="preserve"> Even though </w:t>
      </w:r>
      <w:r w:rsidR="00801CC8">
        <w:rPr>
          <w:sz w:val="24"/>
          <w:szCs w:val="24"/>
          <w:lang w:val="en"/>
        </w:rPr>
        <w:t xml:space="preserve">Tsurenko </w:t>
      </w:r>
      <w:r w:rsidR="00787C25">
        <w:rPr>
          <w:sz w:val="24"/>
          <w:szCs w:val="24"/>
          <w:lang w:val="en"/>
        </w:rPr>
        <w:t>lost the match after she</w:t>
      </w:r>
      <w:r w:rsidR="00224CAC">
        <w:rPr>
          <w:sz w:val="24"/>
          <w:szCs w:val="24"/>
          <w:lang w:val="en"/>
        </w:rPr>
        <w:t xml:space="preserve"> suffered a left ankle injury</w:t>
      </w:r>
      <w:r w:rsidR="00862718">
        <w:rPr>
          <w:sz w:val="24"/>
          <w:szCs w:val="24"/>
          <w:lang w:val="en"/>
        </w:rPr>
        <w:t xml:space="preserve">, </w:t>
      </w:r>
      <w:r w:rsidR="003761C7">
        <w:rPr>
          <w:sz w:val="24"/>
          <w:szCs w:val="24"/>
          <w:lang w:val="en"/>
        </w:rPr>
        <w:t xml:space="preserve">she still put up a </w:t>
      </w:r>
      <w:r w:rsidR="001934C8">
        <w:rPr>
          <w:sz w:val="24"/>
          <w:szCs w:val="24"/>
          <w:lang w:val="en"/>
        </w:rPr>
        <w:t>courageous</w:t>
      </w:r>
      <w:r w:rsidR="003761C7">
        <w:rPr>
          <w:sz w:val="24"/>
          <w:szCs w:val="24"/>
          <w:lang w:val="en"/>
        </w:rPr>
        <w:t xml:space="preserve"> fight</w:t>
      </w:r>
      <w:r w:rsidR="00C15FC0">
        <w:rPr>
          <w:sz w:val="24"/>
          <w:szCs w:val="24"/>
          <w:lang w:val="en"/>
        </w:rPr>
        <w:t xml:space="preserve">. She </w:t>
      </w:r>
      <w:r w:rsidR="0043038F">
        <w:rPr>
          <w:sz w:val="24"/>
          <w:szCs w:val="24"/>
          <w:lang w:val="en"/>
        </w:rPr>
        <w:t>broke</w:t>
      </w:r>
      <w:r w:rsidR="00C15FC0">
        <w:rPr>
          <w:sz w:val="24"/>
          <w:szCs w:val="24"/>
          <w:lang w:val="en"/>
        </w:rPr>
        <w:t xml:space="preserve"> </w:t>
      </w:r>
      <w:r w:rsidR="007B7E8B" w:rsidRPr="00AA1CEE">
        <w:rPr>
          <w:sz w:val="24"/>
          <w:szCs w:val="24"/>
          <w:lang w:val="en"/>
        </w:rPr>
        <w:t xml:space="preserve">Karolína </w:t>
      </w:r>
      <w:proofErr w:type="spellStart"/>
      <w:r w:rsidR="007B7E8B" w:rsidRPr="00AA1CEE">
        <w:rPr>
          <w:sz w:val="24"/>
          <w:szCs w:val="24"/>
          <w:lang w:val="en"/>
        </w:rPr>
        <w:t>Plíšková</w:t>
      </w:r>
      <w:proofErr w:type="spellEnd"/>
      <w:r w:rsidR="007B7E8B">
        <w:rPr>
          <w:sz w:val="24"/>
          <w:szCs w:val="24"/>
          <w:lang w:val="en"/>
        </w:rPr>
        <w:t xml:space="preserve"> four times </w:t>
      </w:r>
      <w:r w:rsidR="00417F5F">
        <w:rPr>
          <w:sz w:val="24"/>
          <w:szCs w:val="24"/>
          <w:lang w:val="en"/>
        </w:rPr>
        <w:t xml:space="preserve">and </w:t>
      </w:r>
      <w:r w:rsidR="00BC4DD1">
        <w:rPr>
          <w:sz w:val="24"/>
          <w:szCs w:val="24"/>
          <w:lang w:val="en"/>
        </w:rPr>
        <w:t>her six aces were cleanly balanced out with only two double faults</w:t>
      </w:r>
      <w:r w:rsidR="003761C7">
        <w:rPr>
          <w:sz w:val="24"/>
          <w:szCs w:val="24"/>
          <w:lang w:val="en"/>
        </w:rPr>
        <w:t xml:space="preserve">. </w:t>
      </w:r>
    </w:p>
    <w:p w14:paraId="3E33D013" w14:textId="0F45BDEE" w:rsidR="00C532CD" w:rsidRPr="007B7E8B" w:rsidRDefault="00801CC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 </w:t>
      </w:r>
    </w:p>
    <w:p w14:paraId="6D8D423F" w14:textId="6A406B11" w:rsidR="00C532CD" w:rsidRPr="009F0741" w:rsidRDefault="00C532CD" w:rsidP="009F074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9F0741">
        <w:rPr>
          <w:b/>
          <w:bCs/>
          <w:sz w:val="24"/>
          <w:szCs w:val="24"/>
        </w:rPr>
        <w:t>2019 AUSTRALIAN OPEN</w:t>
      </w:r>
      <w:r w:rsidR="000B3483" w:rsidRPr="009F0741">
        <w:rPr>
          <w:b/>
          <w:bCs/>
          <w:sz w:val="24"/>
          <w:szCs w:val="24"/>
        </w:rPr>
        <w:t xml:space="preserve"> – WOMEN’S SINGLES + </w:t>
      </w:r>
      <w:r w:rsidR="00865428" w:rsidRPr="009F0741">
        <w:rPr>
          <w:b/>
          <w:bCs/>
          <w:sz w:val="24"/>
          <w:szCs w:val="24"/>
        </w:rPr>
        <w:t>MEN’S SINGLES</w:t>
      </w:r>
    </w:p>
    <w:p w14:paraId="18E9C03D" w14:textId="4AB2B272" w:rsidR="000E5B5E" w:rsidRDefault="00AA1C67" w:rsidP="004954D3">
      <w:pPr>
        <w:spacing w:after="0" w:line="240" w:lineRule="auto"/>
        <w:jc w:val="both"/>
        <w:rPr>
          <w:sz w:val="24"/>
          <w:szCs w:val="24"/>
        </w:rPr>
      </w:pPr>
      <w:r w:rsidRPr="000336A9">
        <w:rPr>
          <w:sz w:val="24"/>
          <w:szCs w:val="24"/>
        </w:rPr>
        <w:t>Kvitová</w:t>
      </w:r>
      <w:r>
        <w:rPr>
          <w:sz w:val="24"/>
          <w:szCs w:val="24"/>
        </w:rPr>
        <w:t xml:space="preserve"> </w:t>
      </w:r>
      <w:r w:rsidR="00746C2F">
        <w:rPr>
          <w:sz w:val="24"/>
          <w:szCs w:val="24"/>
        </w:rPr>
        <w:t xml:space="preserve">won </w:t>
      </w:r>
      <w:r>
        <w:rPr>
          <w:sz w:val="24"/>
          <w:szCs w:val="24"/>
        </w:rPr>
        <w:t>Wimbledon in 2011</w:t>
      </w:r>
      <w:r w:rsidR="00026124">
        <w:rPr>
          <w:sz w:val="24"/>
          <w:szCs w:val="24"/>
        </w:rPr>
        <w:t xml:space="preserve"> </w:t>
      </w:r>
      <w:r>
        <w:rPr>
          <w:sz w:val="24"/>
          <w:szCs w:val="24"/>
        </w:rPr>
        <w:t>and 2014</w:t>
      </w:r>
      <w:r w:rsidR="002C2D25">
        <w:rPr>
          <w:sz w:val="24"/>
          <w:szCs w:val="24"/>
        </w:rPr>
        <w:t xml:space="preserve">. </w:t>
      </w:r>
      <w:r w:rsidR="003B4537">
        <w:rPr>
          <w:sz w:val="24"/>
          <w:szCs w:val="24"/>
        </w:rPr>
        <w:t>Two years later, s</w:t>
      </w:r>
      <w:r w:rsidR="001D5635">
        <w:rPr>
          <w:sz w:val="24"/>
          <w:szCs w:val="24"/>
        </w:rPr>
        <w:t xml:space="preserve">he </w:t>
      </w:r>
      <w:r w:rsidR="003B4537" w:rsidRPr="003B4537">
        <w:rPr>
          <w:sz w:val="24"/>
          <w:szCs w:val="24"/>
        </w:rPr>
        <w:t>was attacked during a break-in at her home</w:t>
      </w:r>
      <w:r w:rsidR="00502F77">
        <w:rPr>
          <w:sz w:val="24"/>
          <w:szCs w:val="24"/>
        </w:rPr>
        <w:t xml:space="preserve"> in December 2016</w:t>
      </w:r>
      <w:r w:rsidR="00F92F5D">
        <w:rPr>
          <w:sz w:val="24"/>
          <w:szCs w:val="24"/>
        </w:rPr>
        <w:t>. She suffered</w:t>
      </w:r>
      <w:r w:rsidR="00F64731">
        <w:rPr>
          <w:sz w:val="24"/>
          <w:szCs w:val="24"/>
        </w:rPr>
        <w:t xml:space="preserve"> injuries to her dominant left hand. </w:t>
      </w:r>
      <w:r w:rsidR="00896311">
        <w:rPr>
          <w:sz w:val="24"/>
          <w:szCs w:val="24"/>
        </w:rPr>
        <w:t>T</w:t>
      </w:r>
      <w:r w:rsidR="008A608F">
        <w:rPr>
          <w:sz w:val="24"/>
          <w:szCs w:val="24"/>
        </w:rPr>
        <w:t xml:space="preserve">he doctors said that she may not be able to ever play tennis again. </w:t>
      </w:r>
      <w:r w:rsidR="00444B1F">
        <w:rPr>
          <w:sz w:val="24"/>
          <w:szCs w:val="24"/>
        </w:rPr>
        <w:t>But</w:t>
      </w:r>
      <w:r w:rsidR="008A608F">
        <w:rPr>
          <w:sz w:val="24"/>
          <w:szCs w:val="24"/>
        </w:rPr>
        <w:t xml:space="preserve"> she </w:t>
      </w:r>
      <w:r w:rsidR="004423BB">
        <w:rPr>
          <w:sz w:val="24"/>
          <w:szCs w:val="24"/>
        </w:rPr>
        <w:t xml:space="preserve">overcame the obstacles </w:t>
      </w:r>
      <w:r w:rsidR="003C0A38">
        <w:rPr>
          <w:sz w:val="24"/>
          <w:szCs w:val="24"/>
        </w:rPr>
        <w:t>to reach</w:t>
      </w:r>
      <w:r w:rsidR="004423BB">
        <w:rPr>
          <w:sz w:val="24"/>
          <w:szCs w:val="24"/>
        </w:rPr>
        <w:t xml:space="preserve"> her first Australian Open</w:t>
      </w:r>
      <w:r w:rsidR="00DD3F66">
        <w:rPr>
          <w:sz w:val="24"/>
          <w:szCs w:val="24"/>
        </w:rPr>
        <w:t xml:space="preserve"> final without dropping a set:</w:t>
      </w:r>
    </w:p>
    <w:p w14:paraId="7149EAA8" w14:textId="3BBC1742" w:rsidR="00DD3F66" w:rsidRDefault="00DD3F66" w:rsidP="004954D3">
      <w:pPr>
        <w:spacing w:after="0" w:line="240" w:lineRule="auto"/>
        <w:jc w:val="both"/>
        <w:rPr>
          <w:sz w:val="24"/>
          <w:szCs w:val="24"/>
        </w:rPr>
      </w:pPr>
    </w:p>
    <w:p w14:paraId="39D50BEE" w14:textId="77095C72" w:rsidR="00DD3F66" w:rsidRDefault="00B63AD8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B63AD8">
        <w:rPr>
          <w:sz w:val="24"/>
          <w:szCs w:val="24"/>
        </w:rPr>
        <w:t>Rybáriková</w:t>
      </w:r>
      <w:proofErr w:type="spellEnd"/>
      <w:r w:rsidR="007C0C79">
        <w:rPr>
          <w:sz w:val="24"/>
          <w:szCs w:val="24"/>
        </w:rPr>
        <w:t>: 6-3 6-2</w:t>
      </w:r>
    </w:p>
    <w:p w14:paraId="3D2C7EC5" w14:textId="580F28FD" w:rsidR="007C0C79" w:rsidRDefault="007A53FC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Begu: 6-1 6-3</w:t>
      </w:r>
    </w:p>
    <w:p w14:paraId="58A4691F" w14:textId="4FED11DD" w:rsidR="007A53FC" w:rsidRDefault="00AA173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Bencic: </w:t>
      </w:r>
      <w:r w:rsidR="006A18BB">
        <w:rPr>
          <w:sz w:val="24"/>
          <w:szCs w:val="24"/>
        </w:rPr>
        <w:t>6-1 6-4</w:t>
      </w:r>
    </w:p>
    <w:p w14:paraId="54D329D8" w14:textId="5C217DB0" w:rsidR="006A18BB" w:rsidRDefault="00742A3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Amanda Anisimova (USA): 6-2 6-1</w:t>
      </w:r>
    </w:p>
    <w:p w14:paraId="0BDFB909" w14:textId="731BA244" w:rsidR="00742A3A" w:rsidRDefault="0044615F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Ashleigh Barty (AUSTRALIA): </w:t>
      </w:r>
      <w:r w:rsidR="003533AA">
        <w:rPr>
          <w:sz w:val="24"/>
          <w:szCs w:val="24"/>
        </w:rPr>
        <w:t>6-1 6-4</w:t>
      </w:r>
    </w:p>
    <w:p w14:paraId="062CEDC3" w14:textId="3AA02C46" w:rsidR="003533AA" w:rsidRDefault="003533A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Danielle Collins (USA): 7-6[7-2] 6-0</w:t>
      </w:r>
    </w:p>
    <w:p w14:paraId="31401C23" w14:textId="77777777" w:rsidR="0076057E" w:rsidRDefault="0076057E" w:rsidP="00570CD5">
      <w:pPr>
        <w:spacing w:after="0" w:line="240" w:lineRule="auto"/>
        <w:jc w:val="both"/>
        <w:rPr>
          <w:sz w:val="24"/>
          <w:szCs w:val="24"/>
        </w:rPr>
      </w:pPr>
    </w:p>
    <w:p w14:paraId="2F1F9490" w14:textId="441A4D54" w:rsidR="00287069" w:rsidRDefault="00F65BE7" w:rsidP="004954D3">
      <w:pPr>
        <w:spacing w:after="0" w:line="240" w:lineRule="auto"/>
        <w:jc w:val="both"/>
        <w:rPr>
          <w:sz w:val="24"/>
          <w:szCs w:val="24"/>
        </w:rPr>
      </w:pPr>
      <w:r w:rsidRPr="000336A9">
        <w:rPr>
          <w:sz w:val="24"/>
          <w:szCs w:val="24"/>
        </w:rPr>
        <w:t>Kvitová</w:t>
      </w:r>
      <w:r>
        <w:rPr>
          <w:sz w:val="24"/>
          <w:szCs w:val="24"/>
        </w:rPr>
        <w:t xml:space="preserve">’s run set her up with a thrilling final against Osaka. </w:t>
      </w:r>
      <w:r w:rsidR="00F771A5">
        <w:rPr>
          <w:sz w:val="24"/>
          <w:szCs w:val="24"/>
        </w:rPr>
        <w:t xml:space="preserve">This </w:t>
      </w:r>
      <w:r w:rsidR="0076057E">
        <w:rPr>
          <w:sz w:val="24"/>
          <w:szCs w:val="24"/>
        </w:rPr>
        <w:t xml:space="preserve">was the </w:t>
      </w:r>
      <w:r w:rsidR="00E9199E">
        <w:rPr>
          <w:sz w:val="24"/>
          <w:szCs w:val="24"/>
        </w:rPr>
        <w:t>first</w:t>
      </w:r>
      <w:r w:rsidR="00F771A5">
        <w:rPr>
          <w:sz w:val="24"/>
          <w:szCs w:val="24"/>
        </w:rPr>
        <w:t xml:space="preserve"> ever</w:t>
      </w:r>
      <w:r w:rsidR="0076057E">
        <w:rPr>
          <w:sz w:val="24"/>
          <w:szCs w:val="24"/>
        </w:rPr>
        <w:t xml:space="preserve"> head-to-head meeting</w:t>
      </w:r>
      <w:r w:rsidR="00F45CF9">
        <w:rPr>
          <w:sz w:val="24"/>
          <w:szCs w:val="24"/>
        </w:rPr>
        <w:t xml:space="preserve"> between these players.</w:t>
      </w:r>
      <w:r w:rsidR="0076057E">
        <w:rPr>
          <w:sz w:val="24"/>
          <w:szCs w:val="24"/>
        </w:rPr>
        <w:t xml:space="preserve"> </w:t>
      </w:r>
      <w:r w:rsidR="00F45CF9">
        <w:rPr>
          <w:sz w:val="24"/>
          <w:szCs w:val="24"/>
        </w:rPr>
        <w:t>T</w:t>
      </w:r>
      <w:r w:rsidR="00F423AE">
        <w:rPr>
          <w:sz w:val="24"/>
          <w:szCs w:val="24"/>
        </w:rPr>
        <w:t xml:space="preserve">he </w:t>
      </w:r>
      <w:r w:rsidR="0076057E">
        <w:rPr>
          <w:sz w:val="24"/>
          <w:szCs w:val="24"/>
        </w:rPr>
        <w:t>world number one ranking was</w:t>
      </w:r>
      <w:r w:rsidR="007F464C">
        <w:rPr>
          <w:sz w:val="24"/>
          <w:szCs w:val="24"/>
        </w:rPr>
        <w:t xml:space="preserve"> also</w:t>
      </w:r>
      <w:r w:rsidR="0076057E">
        <w:rPr>
          <w:sz w:val="24"/>
          <w:szCs w:val="24"/>
        </w:rPr>
        <w:t xml:space="preserve"> on the line. </w:t>
      </w:r>
      <w:r w:rsidR="00E5373E">
        <w:rPr>
          <w:sz w:val="24"/>
          <w:szCs w:val="24"/>
        </w:rPr>
        <w:t xml:space="preserve">Halep </w:t>
      </w:r>
      <w:r w:rsidR="002E0DD5">
        <w:rPr>
          <w:sz w:val="24"/>
          <w:szCs w:val="24"/>
        </w:rPr>
        <w:t xml:space="preserve">was </w:t>
      </w:r>
      <w:r w:rsidR="00E5373E">
        <w:rPr>
          <w:sz w:val="24"/>
          <w:szCs w:val="24"/>
        </w:rPr>
        <w:t xml:space="preserve">world number one </w:t>
      </w:r>
      <w:r w:rsidR="00B278E0">
        <w:rPr>
          <w:sz w:val="24"/>
          <w:szCs w:val="24"/>
        </w:rPr>
        <w:t>in</w:t>
      </w:r>
      <w:r w:rsidR="00E5373E">
        <w:rPr>
          <w:sz w:val="24"/>
          <w:szCs w:val="24"/>
        </w:rPr>
        <w:t xml:space="preserve"> 2018 </w:t>
      </w:r>
      <w:r w:rsidR="00141354">
        <w:rPr>
          <w:sz w:val="24"/>
          <w:szCs w:val="24"/>
        </w:rPr>
        <w:t xml:space="preserve">as the </w:t>
      </w:r>
      <w:r w:rsidR="00963098">
        <w:rPr>
          <w:sz w:val="24"/>
          <w:szCs w:val="24"/>
        </w:rPr>
        <w:t xml:space="preserve">Australian Open </w:t>
      </w:r>
      <w:r w:rsidR="00D13C35">
        <w:rPr>
          <w:sz w:val="24"/>
          <w:szCs w:val="24"/>
        </w:rPr>
        <w:t xml:space="preserve">runner-up </w:t>
      </w:r>
      <w:r w:rsidR="00E5373E">
        <w:rPr>
          <w:sz w:val="24"/>
          <w:szCs w:val="24"/>
        </w:rPr>
        <w:t>and French Open</w:t>
      </w:r>
      <w:r w:rsidR="00DA2059">
        <w:rPr>
          <w:sz w:val="24"/>
          <w:szCs w:val="24"/>
        </w:rPr>
        <w:t xml:space="preserve"> champion</w:t>
      </w:r>
      <w:r w:rsidR="00E5373E">
        <w:rPr>
          <w:sz w:val="24"/>
          <w:szCs w:val="24"/>
        </w:rPr>
        <w:t xml:space="preserve">. </w:t>
      </w:r>
      <w:r w:rsidR="00444B1F">
        <w:rPr>
          <w:sz w:val="24"/>
          <w:szCs w:val="24"/>
        </w:rPr>
        <w:t>But</w:t>
      </w:r>
      <w:r w:rsidR="007109FA">
        <w:rPr>
          <w:sz w:val="24"/>
          <w:szCs w:val="24"/>
        </w:rPr>
        <w:t xml:space="preserve"> Serena</w:t>
      </w:r>
      <w:r w:rsidR="001D1718">
        <w:rPr>
          <w:sz w:val="24"/>
          <w:szCs w:val="24"/>
        </w:rPr>
        <w:t xml:space="preserve"> sent Halep packing her bags</w:t>
      </w:r>
      <w:r w:rsidR="007109FA">
        <w:rPr>
          <w:sz w:val="24"/>
          <w:szCs w:val="24"/>
        </w:rPr>
        <w:t xml:space="preserve"> </w:t>
      </w:r>
      <w:r w:rsidR="00E5373E">
        <w:rPr>
          <w:sz w:val="24"/>
          <w:szCs w:val="24"/>
        </w:rPr>
        <w:t>in the fourth round.</w:t>
      </w:r>
      <w:r w:rsidR="005E55F2">
        <w:rPr>
          <w:sz w:val="24"/>
          <w:szCs w:val="24"/>
        </w:rPr>
        <w:t xml:space="preserve"> Since Halep</w:t>
      </w:r>
      <w:r w:rsidR="00755DB9">
        <w:rPr>
          <w:sz w:val="24"/>
          <w:szCs w:val="24"/>
        </w:rPr>
        <w:t xml:space="preserve"> </w:t>
      </w:r>
      <w:r w:rsidR="00CB5A88">
        <w:rPr>
          <w:sz w:val="24"/>
          <w:szCs w:val="24"/>
        </w:rPr>
        <w:t>could not</w:t>
      </w:r>
      <w:r w:rsidR="005E55F2">
        <w:rPr>
          <w:sz w:val="24"/>
          <w:szCs w:val="24"/>
        </w:rPr>
        <w:t xml:space="preserve"> defend her runner-up points</w:t>
      </w:r>
      <w:r w:rsidR="006976FC">
        <w:rPr>
          <w:sz w:val="24"/>
          <w:szCs w:val="24"/>
        </w:rPr>
        <w:t xml:space="preserve"> from the previous year</w:t>
      </w:r>
      <w:r w:rsidR="00B33532">
        <w:rPr>
          <w:sz w:val="24"/>
          <w:szCs w:val="24"/>
        </w:rPr>
        <w:t xml:space="preserve">, </w:t>
      </w:r>
      <w:r w:rsidR="00B478A4">
        <w:rPr>
          <w:sz w:val="24"/>
          <w:szCs w:val="24"/>
        </w:rPr>
        <w:t>the winner of this match</w:t>
      </w:r>
      <w:r w:rsidR="00E5373E">
        <w:rPr>
          <w:sz w:val="24"/>
          <w:szCs w:val="24"/>
        </w:rPr>
        <w:t xml:space="preserve"> would</w:t>
      </w:r>
      <w:r w:rsidR="00A5383D">
        <w:rPr>
          <w:sz w:val="24"/>
          <w:szCs w:val="24"/>
        </w:rPr>
        <w:t xml:space="preserve"> </w:t>
      </w:r>
      <w:r w:rsidR="00B57EC7">
        <w:rPr>
          <w:sz w:val="24"/>
          <w:szCs w:val="24"/>
        </w:rPr>
        <w:t>kick</w:t>
      </w:r>
      <w:r w:rsidR="00EA5B3F">
        <w:rPr>
          <w:sz w:val="24"/>
          <w:szCs w:val="24"/>
        </w:rPr>
        <w:t xml:space="preserve"> Halep </w:t>
      </w:r>
      <w:r w:rsidR="00B57EC7">
        <w:rPr>
          <w:sz w:val="24"/>
          <w:szCs w:val="24"/>
        </w:rPr>
        <w:t>off the top spot.</w:t>
      </w:r>
      <w:r w:rsidR="00A5383D">
        <w:rPr>
          <w:sz w:val="24"/>
          <w:szCs w:val="24"/>
        </w:rPr>
        <w:t xml:space="preserve"> </w:t>
      </w:r>
      <w:r w:rsidR="00470558">
        <w:rPr>
          <w:sz w:val="24"/>
          <w:szCs w:val="24"/>
        </w:rPr>
        <w:t xml:space="preserve">The first set </w:t>
      </w:r>
      <w:r w:rsidR="009801CC">
        <w:rPr>
          <w:sz w:val="24"/>
          <w:szCs w:val="24"/>
        </w:rPr>
        <w:t xml:space="preserve">went on serve into a tiebreak, which </w:t>
      </w:r>
      <w:r w:rsidR="00206867">
        <w:rPr>
          <w:sz w:val="24"/>
          <w:szCs w:val="24"/>
        </w:rPr>
        <w:t xml:space="preserve">Osaka won with a </w:t>
      </w:r>
      <w:r w:rsidR="00CF02F6">
        <w:rPr>
          <w:sz w:val="24"/>
          <w:szCs w:val="24"/>
        </w:rPr>
        <w:t>double minibreak</w:t>
      </w:r>
      <w:r w:rsidR="00470558">
        <w:rPr>
          <w:sz w:val="24"/>
          <w:szCs w:val="24"/>
        </w:rPr>
        <w:t xml:space="preserve">. </w:t>
      </w:r>
      <w:r w:rsidR="0035213E">
        <w:rPr>
          <w:sz w:val="24"/>
          <w:szCs w:val="24"/>
        </w:rPr>
        <w:t xml:space="preserve">In the second set, </w:t>
      </w:r>
      <w:r w:rsidR="00DA57D1" w:rsidRPr="000336A9">
        <w:rPr>
          <w:sz w:val="24"/>
          <w:szCs w:val="24"/>
        </w:rPr>
        <w:t>Kvitová</w:t>
      </w:r>
      <w:r w:rsidR="00752681">
        <w:rPr>
          <w:sz w:val="24"/>
          <w:szCs w:val="24"/>
        </w:rPr>
        <w:t xml:space="preserve"> held in the first game </w:t>
      </w:r>
      <w:r w:rsidR="006A5333">
        <w:rPr>
          <w:sz w:val="24"/>
          <w:szCs w:val="24"/>
        </w:rPr>
        <w:t>and broke</w:t>
      </w:r>
      <w:r w:rsidR="00DA57D1">
        <w:rPr>
          <w:sz w:val="24"/>
          <w:szCs w:val="24"/>
        </w:rPr>
        <w:t xml:space="preserve"> </w:t>
      </w:r>
      <w:r w:rsidR="00310B40">
        <w:rPr>
          <w:sz w:val="24"/>
          <w:szCs w:val="24"/>
        </w:rPr>
        <w:t xml:space="preserve">in the </w:t>
      </w:r>
      <w:r w:rsidR="00B72E50">
        <w:rPr>
          <w:sz w:val="24"/>
          <w:szCs w:val="24"/>
        </w:rPr>
        <w:t>second</w:t>
      </w:r>
      <w:r w:rsidR="00310B40">
        <w:rPr>
          <w:sz w:val="24"/>
          <w:szCs w:val="24"/>
        </w:rPr>
        <w:t xml:space="preserve"> game. </w:t>
      </w:r>
      <w:r w:rsidR="006A5333">
        <w:rPr>
          <w:sz w:val="24"/>
          <w:szCs w:val="24"/>
        </w:rPr>
        <w:t xml:space="preserve">Then, </w:t>
      </w:r>
      <w:r w:rsidR="00310B40">
        <w:rPr>
          <w:sz w:val="24"/>
          <w:szCs w:val="24"/>
        </w:rPr>
        <w:t>Osaka won four games in a row.</w:t>
      </w:r>
      <w:r w:rsidR="00FB38B9" w:rsidRPr="00FB38B9">
        <w:rPr>
          <w:sz w:val="24"/>
          <w:szCs w:val="24"/>
        </w:rPr>
        <w:t xml:space="preserve"> </w:t>
      </w:r>
      <w:r w:rsidR="00FB38B9" w:rsidRPr="000336A9">
        <w:rPr>
          <w:sz w:val="24"/>
          <w:szCs w:val="24"/>
        </w:rPr>
        <w:t>Kvitová</w:t>
      </w:r>
      <w:r w:rsidR="00FB38B9">
        <w:rPr>
          <w:sz w:val="24"/>
          <w:szCs w:val="24"/>
        </w:rPr>
        <w:t xml:space="preserve"> </w:t>
      </w:r>
      <w:r w:rsidR="007E10C7">
        <w:rPr>
          <w:sz w:val="24"/>
          <w:szCs w:val="24"/>
        </w:rPr>
        <w:t xml:space="preserve">saved triple championship point </w:t>
      </w:r>
      <w:r w:rsidR="00A80DC5">
        <w:rPr>
          <w:sz w:val="24"/>
          <w:szCs w:val="24"/>
        </w:rPr>
        <w:t>in the ninth game</w:t>
      </w:r>
      <w:r w:rsidR="00FF49FC">
        <w:rPr>
          <w:sz w:val="24"/>
          <w:szCs w:val="24"/>
        </w:rPr>
        <w:t>.</w:t>
      </w:r>
      <w:r w:rsidR="00F450F1">
        <w:rPr>
          <w:sz w:val="24"/>
          <w:szCs w:val="24"/>
        </w:rPr>
        <w:t xml:space="preserve"> Osaka served for the match </w:t>
      </w:r>
      <w:r w:rsidR="00EE4626">
        <w:rPr>
          <w:sz w:val="24"/>
          <w:szCs w:val="24"/>
        </w:rPr>
        <w:t>in the 10</w:t>
      </w:r>
      <w:r w:rsidR="00EE4626" w:rsidRPr="00EE4626">
        <w:rPr>
          <w:sz w:val="24"/>
          <w:szCs w:val="24"/>
          <w:vertAlign w:val="superscript"/>
        </w:rPr>
        <w:t>th</w:t>
      </w:r>
      <w:r w:rsidR="00EE4626">
        <w:rPr>
          <w:sz w:val="24"/>
          <w:szCs w:val="24"/>
        </w:rPr>
        <w:t xml:space="preserve"> game</w:t>
      </w:r>
      <w:r w:rsidR="003E20EC">
        <w:rPr>
          <w:sz w:val="24"/>
          <w:szCs w:val="24"/>
        </w:rPr>
        <w:t>, b</w:t>
      </w:r>
      <w:r w:rsidR="00C13010">
        <w:rPr>
          <w:sz w:val="24"/>
          <w:szCs w:val="24"/>
        </w:rPr>
        <w:t>ut</w:t>
      </w:r>
      <w:r w:rsidR="00F450F1">
        <w:rPr>
          <w:sz w:val="24"/>
          <w:szCs w:val="24"/>
        </w:rPr>
        <w:t xml:space="preserve"> </w:t>
      </w:r>
      <w:r w:rsidR="00F450F1" w:rsidRPr="000336A9">
        <w:rPr>
          <w:sz w:val="24"/>
          <w:szCs w:val="24"/>
        </w:rPr>
        <w:t>Kvitová</w:t>
      </w:r>
      <w:r w:rsidR="00F450F1">
        <w:rPr>
          <w:sz w:val="24"/>
          <w:szCs w:val="24"/>
        </w:rPr>
        <w:t xml:space="preserve"> </w:t>
      </w:r>
      <w:r w:rsidR="00313C2C">
        <w:rPr>
          <w:sz w:val="24"/>
          <w:szCs w:val="24"/>
        </w:rPr>
        <w:t>broke</w:t>
      </w:r>
      <w:r w:rsidR="00804555">
        <w:rPr>
          <w:sz w:val="24"/>
          <w:szCs w:val="24"/>
        </w:rPr>
        <w:t xml:space="preserve"> with a backhand return</w:t>
      </w:r>
      <w:r w:rsidR="00B2788A">
        <w:rPr>
          <w:sz w:val="24"/>
          <w:szCs w:val="24"/>
        </w:rPr>
        <w:t xml:space="preserve">. </w:t>
      </w:r>
      <w:r w:rsidR="007A2127">
        <w:rPr>
          <w:sz w:val="24"/>
          <w:szCs w:val="24"/>
        </w:rPr>
        <w:t xml:space="preserve">Then, </w:t>
      </w:r>
      <w:r w:rsidR="007A2127" w:rsidRPr="000336A9">
        <w:rPr>
          <w:sz w:val="24"/>
          <w:szCs w:val="24"/>
        </w:rPr>
        <w:t>Kvitová</w:t>
      </w:r>
      <w:r w:rsidR="007A2127">
        <w:rPr>
          <w:sz w:val="24"/>
          <w:szCs w:val="24"/>
        </w:rPr>
        <w:t xml:space="preserve"> won two</w:t>
      </w:r>
      <w:r w:rsidR="00AB6672">
        <w:rPr>
          <w:sz w:val="24"/>
          <w:szCs w:val="24"/>
        </w:rPr>
        <w:t xml:space="preserve"> straight</w:t>
      </w:r>
      <w:r w:rsidR="007A2127">
        <w:rPr>
          <w:sz w:val="24"/>
          <w:szCs w:val="24"/>
        </w:rPr>
        <w:t xml:space="preserve"> games to clinch the second set.</w:t>
      </w:r>
      <w:r w:rsidR="0038087C">
        <w:rPr>
          <w:sz w:val="24"/>
          <w:szCs w:val="24"/>
        </w:rPr>
        <w:t xml:space="preserve"> In the third set, both players traded service holds for the first two games before Osaka broke in the third game. </w:t>
      </w:r>
      <w:r w:rsidR="00E61D76">
        <w:rPr>
          <w:sz w:val="24"/>
          <w:szCs w:val="24"/>
        </w:rPr>
        <w:t>In the 10</w:t>
      </w:r>
      <w:r w:rsidR="00E61D76" w:rsidRPr="00E61D76">
        <w:rPr>
          <w:sz w:val="24"/>
          <w:szCs w:val="24"/>
          <w:vertAlign w:val="superscript"/>
        </w:rPr>
        <w:t>th</w:t>
      </w:r>
      <w:r w:rsidR="00E61D76">
        <w:rPr>
          <w:sz w:val="24"/>
          <w:szCs w:val="24"/>
        </w:rPr>
        <w:t xml:space="preserve"> game, Osaka raced out to triple match point before </w:t>
      </w:r>
      <w:r w:rsidR="00E61D76" w:rsidRPr="000336A9">
        <w:rPr>
          <w:sz w:val="24"/>
          <w:szCs w:val="24"/>
        </w:rPr>
        <w:t>Kvitová</w:t>
      </w:r>
      <w:r w:rsidR="00E61D76">
        <w:rPr>
          <w:sz w:val="24"/>
          <w:szCs w:val="24"/>
        </w:rPr>
        <w:t xml:space="preserve"> saved the first one. Then, Osaka crushed down an ace to </w:t>
      </w:r>
      <w:r w:rsidR="002C3A31">
        <w:rPr>
          <w:sz w:val="24"/>
          <w:szCs w:val="24"/>
        </w:rPr>
        <w:t xml:space="preserve">win the </w:t>
      </w:r>
      <w:r w:rsidR="00AF40A5">
        <w:rPr>
          <w:sz w:val="24"/>
          <w:szCs w:val="24"/>
        </w:rPr>
        <w:t>title</w:t>
      </w:r>
      <w:r w:rsidR="00CA67E8">
        <w:rPr>
          <w:sz w:val="24"/>
          <w:szCs w:val="24"/>
        </w:rPr>
        <w:t>.</w:t>
      </w:r>
      <w:r w:rsidR="00287069">
        <w:rPr>
          <w:sz w:val="24"/>
          <w:szCs w:val="24"/>
        </w:rPr>
        <w:t xml:space="preserve"> </w:t>
      </w:r>
    </w:p>
    <w:p w14:paraId="4D2EC867" w14:textId="77777777" w:rsidR="00287069" w:rsidRDefault="00287069" w:rsidP="004954D3">
      <w:pPr>
        <w:spacing w:after="0" w:line="240" w:lineRule="auto"/>
        <w:jc w:val="both"/>
        <w:rPr>
          <w:sz w:val="24"/>
          <w:szCs w:val="24"/>
        </w:rPr>
      </w:pPr>
    </w:p>
    <w:p w14:paraId="3B615C18" w14:textId="3A6E1802" w:rsidR="003C115C" w:rsidRPr="00287069" w:rsidRDefault="0093708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Just like Serena, </w:t>
      </w:r>
      <w:r w:rsidR="005418D2">
        <w:rPr>
          <w:sz w:val="24"/>
          <w:szCs w:val="24"/>
        </w:rPr>
        <w:t>20</w:t>
      </w:r>
      <w:r w:rsidR="00714EE5">
        <w:rPr>
          <w:sz w:val="24"/>
          <w:szCs w:val="24"/>
        </w:rPr>
        <w:t>-time Grand Slam Champion Rafael Nadal (SPAIN) is</w:t>
      </w:r>
      <w:r w:rsidR="00322658">
        <w:rPr>
          <w:sz w:val="24"/>
          <w:szCs w:val="24"/>
        </w:rPr>
        <w:t xml:space="preserve"> also</w:t>
      </w:r>
      <w:r w:rsidR="00714EE5">
        <w:rPr>
          <w:sz w:val="24"/>
          <w:szCs w:val="24"/>
        </w:rPr>
        <w:t xml:space="preserve"> a primary baseline player. His lefty </w:t>
      </w:r>
      <w:r w:rsidR="00714EE5" w:rsidRPr="00B200AC">
        <w:rPr>
          <w:sz w:val="24"/>
          <w:szCs w:val="24"/>
        </w:rPr>
        <w:t xml:space="preserve">forehand </w:t>
      </w:r>
      <w:r w:rsidR="00714EE5">
        <w:rPr>
          <w:sz w:val="24"/>
          <w:szCs w:val="24"/>
        </w:rPr>
        <w:t>lets</w:t>
      </w:r>
      <w:r w:rsidR="00714EE5" w:rsidRPr="00B200AC">
        <w:rPr>
          <w:sz w:val="24"/>
          <w:szCs w:val="24"/>
        </w:rPr>
        <w:t xml:space="preserve"> him hit shots with heavy topspin</w:t>
      </w:r>
      <w:r w:rsidR="00714EE5">
        <w:rPr>
          <w:sz w:val="24"/>
          <w:szCs w:val="24"/>
        </w:rPr>
        <w:t>. He can construct winners from offen</w:t>
      </w:r>
      <w:r w:rsidR="00B63746">
        <w:rPr>
          <w:sz w:val="24"/>
          <w:szCs w:val="24"/>
        </w:rPr>
        <w:t>se and defense</w:t>
      </w:r>
      <w:r w:rsidR="00714EE5">
        <w:rPr>
          <w:sz w:val="24"/>
          <w:szCs w:val="24"/>
        </w:rPr>
        <w:t>.</w:t>
      </w:r>
      <w:r w:rsidR="00E80D61">
        <w:rPr>
          <w:sz w:val="24"/>
          <w:szCs w:val="24"/>
        </w:rPr>
        <w:t xml:space="preserve"> His level is </w:t>
      </w:r>
      <w:r w:rsidR="00AD5B26">
        <w:rPr>
          <w:sz w:val="24"/>
          <w:szCs w:val="24"/>
        </w:rPr>
        <w:t>unreal</w:t>
      </w:r>
      <w:r w:rsidR="00E80D61">
        <w:rPr>
          <w:sz w:val="24"/>
          <w:szCs w:val="24"/>
        </w:rPr>
        <w:t xml:space="preserve"> on</w:t>
      </w:r>
      <w:r w:rsidR="007F6586">
        <w:rPr>
          <w:sz w:val="24"/>
          <w:szCs w:val="24"/>
        </w:rPr>
        <w:t xml:space="preserve"> any surface, especially</w:t>
      </w:r>
      <w:r w:rsidR="00E80D61">
        <w:rPr>
          <w:sz w:val="24"/>
          <w:szCs w:val="24"/>
        </w:rPr>
        <w:t xml:space="preserve"> </w:t>
      </w:r>
      <w:r w:rsidR="00204D7B">
        <w:rPr>
          <w:sz w:val="24"/>
          <w:szCs w:val="24"/>
        </w:rPr>
        <w:t>as</w:t>
      </w:r>
      <w:r w:rsidR="00F4656A">
        <w:rPr>
          <w:sz w:val="24"/>
          <w:szCs w:val="24"/>
        </w:rPr>
        <w:t xml:space="preserve"> </w:t>
      </w:r>
      <w:r w:rsidR="00E80D61">
        <w:rPr>
          <w:sz w:val="24"/>
          <w:szCs w:val="24"/>
        </w:rPr>
        <w:t xml:space="preserve">a 13-time French Open Champion </w:t>
      </w:r>
      <w:r w:rsidR="008C1938">
        <w:rPr>
          <w:sz w:val="24"/>
          <w:szCs w:val="24"/>
        </w:rPr>
        <w:t>[</w:t>
      </w:r>
      <w:r w:rsidR="00692F20">
        <w:rPr>
          <w:sz w:val="24"/>
          <w:szCs w:val="24"/>
        </w:rPr>
        <w:t>2005, 2006, 2007, 2008, 2010, 2011, 2012, 2013, 2014, 2017, 2018, 2019,</w:t>
      </w:r>
      <w:r w:rsidR="00F52BC4">
        <w:rPr>
          <w:sz w:val="24"/>
          <w:szCs w:val="24"/>
        </w:rPr>
        <w:t xml:space="preserve"> </w:t>
      </w:r>
      <w:r w:rsidR="00692F20">
        <w:rPr>
          <w:sz w:val="24"/>
          <w:szCs w:val="24"/>
        </w:rPr>
        <w:t>2020</w:t>
      </w:r>
      <w:r w:rsidR="008C1938">
        <w:rPr>
          <w:sz w:val="24"/>
          <w:szCs w:val="24"/>
        </w:rPr>
        <w:t>].</w:t>
      </w:r>
      <w:r w:rsidR="00692F20">
        <w:rPr>
          <w:sz w:val="24"/>
          <w:szCs w:val="24"/>
        </w:rPr>
        <w:t xml:space="preserve"> </w:t>
      </w:r>
      <w:r w:rsidR="00071265">
        <w:rPr>
          <w:sz w:val="24"/>
          <w:szCs w:val="24"/>
        </w:rPr>
        <w:t>But</w:t>
      </w:r>
      <w:r w:rsidR="008C1938">
        <w:rPr>
          <w:sz w:val="24"/>
          <w:szCs w:val="24"/>
        </w:rPr>
        <w:t xml:space="preserve"> </w:t>
      </w:r>
      <w:r w:rsidR="0033292F">
        <w:rPr>
          <w:sz w:val="24"/>
          <w:szCs w:val="24"/>
        </w:rPr>
        <w:t xml:space="preserve">he </w:t>
      </w:r>
      <w:r w:rsidR="00AD5B26">
        <w:rPr>
          <w:sz w:val="24"/>
          <w:szCs w:val="24"/>
        </w:rPr>
        <w:t>played his best tennis at the Australian Open, when he reached</w:t>
      </w:r>
      <w:r w:rsidR="008C1938">
        <w:rPr>
          <w:sz w:val="24"/>
          <w:szCs w:val="24"/>
        </w:rPr>
        <w:t xml:space="preserve"> the final </w:t>
      </w:r>
      <w:r w:rsidR="009A2445">
        <w:rPr>
          <w:rFonts w:ascii="Tw Cen MT" w:hAnsi="Tw Cen MT" w:cs="Arial"/>
          <w:color w:val="0A0A0A"/>
          <w:sz w:val="24"/>
          <w:szCs w:val="24"/>
          <w:shd w:val="clear" w:color="auto" w:fill="FFFFFF"/>
        </w:rPr>
        <w:t>without dropping a set</w:t>
      </w:r>
      <w:r w:rsidR="00523D88">
        <w:rPr>
          <w:rFonts w:ascii="Tw Cen MT" w:hAnsi="Tw Cen MT" w:cs="Arial"/>
          <w:color w:val="0A0A0A"/>
          <w:sz w:val="24"/>
          <w:szCs w:val="24"/>
          <w:shd w:val="clear" w:color="auto" w:fill="FFFFFF"/>
        </w:rPr>
        <w:t xml:space="preserve">: </w:t>
      </w:r>
    </w:p>
    <w:p w14:paraId="54100264" w14:textId="05389C3C" w:rsidR="009D3FC5" w:rsidRDefault="009D3FC5" w:rsidP="004954D3">
      <w:pPr>
        <w:spacing w:after="0" w:line="240" w:lineRule="auto"/>
        <w:jc w:val="both"/>
        <w:rPr>
          <w:rFonts w:ascii="Tw Cen MT" w:hAnsi="Tw Cen MT" w:cs="Arial"/>
          <w:color w:val="0A0A0A"/>
          <w:sz w:val="24"/>
          <w:szCs w:val="24"/>
          <w:shd w:val="clear" w:color="auto" w:fill="FFFFFF"/>
        </w:rPr>
      </w:pPr>
    </w:p>
    <w:p w14:paraId="67CE5E78" w14:textId="14255497" w:rsidR="009D3FC5" w:rsidRDefault="00892D25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 xml:space="preserve">James Duckworth (AUSTRALIA): </w:t>
      </w:r>
      <w:r w:rsidR="00475296">
        <w:rPr>
          <w:rFonts w:ascii="Tw Cen MT" w:hAnsi="Tw Cen MT"/>
          <w:sz w:val="24"/>
          <w:szCs w:val="24"/>
        </w:rPr>
        <w:t>6-4 6-3 7-5</w:t>
      </w:r>
    </w:p>
    <w:p w14:paraId="772AE896" w14:textId="786D68E8" w:rsidR="00475296" w:rsidRDefault="00C76115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Matthew </w:t>
      </w:r>
      <w:proofErr w:type="spellStart"/>
      <w:r>
        <w:rPr>
          <w:rFonts w:ascii="Tw Cen MT" w:hAnsi="Tw Cen MT"/>
          <w:sz w:val="24"/>
          <w:szCs w:val="24"/>
        </w:rPr>
        <w:t>Ebden</w:t>
      </w:r>
      <w:proofErr w:type="spellEnd"/>
      <w:r>
        <w:rPr>
          <w:rFonts w:ascii="Tw Cen MT" w:hAnsi="Tw Cen MT"/>
          <w:sz w:val="24"/>
          <w:szCs w:val="24"/>
        </w:rPr>
        <w:t xml:space="preserve"> (AUSTRALIA): </w:t>
      </w:r>
      <w:r w:rsidR="00F4221F">
        <w:rPr>
          <w:rFonts w:ascii="Tw Cen MT" w:hAnsi="Tw Cen MT"/>
          <w:sz w:val="24"/>
          <w:szCs w:val="24"/>
        </w:rPr>
        <w:t>6-3 6-2 6-2</w:t>
      </w:r>
    </w:p>
    <w:p w14:paraId="185E9122" w14:textId="4A19DE14" w:rsidR="00F4221F" w:rsidRDefault="00F4221F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Alex de </w:t>
      </w:r>
      <w:proofErr w:type="spellStart"/>
      <w:r>
        <w:rPr>
          <w:rFonts w:ascii="Tw Cen MT" w:hAnsi="Tw Cen MT"/>
          <w:sz w:val="24"/>
          <w:szCs w:val="24"/>
        </w:rPr>
        <w:t>Minaur</w:t>
      </w:r>
      <w:proofErr w:type="spellEnd"/>
      <w:r>
        <w:rPr>
          <w:rFonts w:ascii="Tw Cen MT" w:hAnsi="Tw Cen MT"/>
          <w:sz w:val="24"/>
          <w:szCs w:val="24"/>
        </w:rPr>
        <w:t xml:space="preserve"> (AUSTRALIA): </w:t>
      </w:r>
      <w:r w:rsidR="001F7318">
        <w:rPr>
          <w:rFonts w:ascii="Tw Cen MT" w:hAnsi="Tw Cen MT"/>
          <w:sz w:val="24"/>
          <w:szCs w:val="24"/>
        </w:rPr>
        <w:t>6-1 6-2 6-4</w:t>
      </w:r>
    </w:p>
    <w:p w14:paraId="5D697969" w14:textId="51145CA2" w:rsidR="001F7318" w:rsidRDefault="002256B8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Berdych: </w:t>
      </w:r>
      <w:r w:rsidR="009742B3">
        <w:rPr>
          <w:rFonts w:ascii="Tw Cen MT" w:hAnsi="Tw Cen MT"/>
          <w:sz w:val="24"/>
          <w:szCs w:val="24"/>
        </w:rPr>
        <w:t>6-0 6-1 7-6[7-4]</w:t>
      </w:r>
    </w:p>
    <w:p w14:paraId="15328739" w14:textId="6E926017" w:rsidR="00466869" w:rsidRDefault="00466869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Frances Tiafoe (USA): </w:t>
      </w:r>
      <w:r w:rsidR="00757777">
        <w:rPr>
          <w:rFonts w:ascii="Tw Cen MT" w:hAnsi="Tw Cen MT"/>
          <w:sz w:val="24"/>
          <w:szCs w:val="24"/>
        </w:rPr>
        <w:t>6-3 6-4 6-2</w:t>
      </w:r>
    </w:p>
    <w:p w14:paraId="7D8367CC" w14:textId="62859E2A" w:rsidR="00D05C48" w:rsidRDefault="00757777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Stefanos </w:t>
      </w:r>
      <w:proofErr w:type="spellStart"/>
      <w:r>
        <w:rPr>
          <w:rFonts w:ascii="Tw Cen MT" w:hAnsi="Tw Cen MT"/>
          <w:sz w:val="24"/>
          <w:szCs w:val="24"/>
        </w:rPr>
        <w:t>Tsitsipas</w:t>
      </w:r>
      <w:proofErr w:type="spellEnd"/>
      <w:r>
        <w:rPr>
          <w:rFonts w:ascii="Tw Cen MT" w:hAnsi="Tw Cen MT"/>
          <w:sz w:val="24"/>
          <w:szCs w:val="24"/>
        </w:rPr>
        <w:t xml:space="preserve"> (GREECE): </w:t>
      </w:r>
      <w:r w:rsidR="00BA740B">
        <w:rPr>
          <w:rFonts w:ascii="Tw Cen MT" w:hAnsi="Tw Cen MT"/>
          <w:sz w:val="24"/>
          <w:szCs w:val="24"/>
        </w:rPr>
        <w:t>6-2 6-4 6-0</w:t>
      </w:r>
    </w:p>
    <w:p w14:paraId="3B11AF5D" w14:textId="14C63872" w:rsidR="00D05C48" w:rsidRDefault="00D05C48" w:rsidP="00D05C48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14:paraId="79C7B9DA" w14:textId="3C333A53" w:rsidR="00615B64" w:rsidRDefault="009749E4" w:rsidP="00314335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Tsitsipas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r w:rsidR="001477C1">
        <w:rPr>
          <w:rFonts w:ascii="Tw Cen MT" w:hAnsi="Tw Cen MT"/>
          <w:sz w:val="24"/>
          <w:szCs w:val="24"/>
        </w:rPr>
        <w:t xml:space="preserve">stunned </w:t>
      </w:r>
      <w:r w:rsidR="00C224C1">
        <w:rPr>
          <w:rFonts w:ascii="Tw Cen MT" w:hAnsi="Tw Cen MT"/>
          <w:sz w:val="24"/>
          <w:szCs w:val="24"/>
        </w:rPr>
        <w:t>Federer</w:t>
      </w:r>
      <w:r w:rsidR="001477C1">
        <w:rPr>
          <w:rFonts w:ascii="Tw Cen MT" w:hAnsi="Tw Cen MT"/>
          <w:sz w:val="24"/>
          <w:szCs w:val="24"/>
        </w:rPr>
        <w:t xml:space="preserve"> </w:t>
      </w:r>
      <w:r w:rsidR="00CE6CE1">
        <w:rPr>
          <w:rFonts w:ascii="Tw Cen MT" w:hAnsi="Tw Cen MT"/>
          <w:sz w:val="24"/>
          <w:szCs w:val="24"/>
        </w:rPr>
        <w:t>in a fourth-round four-setter</w:t>
      </w:r>
      <w:r w:rsidR="00BC746F">
        <w:rPr>
          <w:rFonts w:ascii="Tw Cen MT" w:hAnsi="Tw Cen MT"/>
          <w:sz w:val="24"/>
          <w:szCs w:val="24"/>
        </w:rPr>
        <w:t>, where h</w:t>
      </w:r>
      <w:r w:rsidR="00161C31">
        <w:rPr>
          <w:rFonts w:ascii="Tw Cen MT" w:hAnsi="Tw Cen MT"/>
          <w:sz w:val="24"/>
          <w:szCs w:val="24"/>
        </w:rPr>
        <w:t>e saved all 12 break points</w:t>
      </w:r>
      <w:r w:rsidR="008B1773">
        <w:rPr>
          <w:rFonts w:ascii="Tw Cen MT" w:hAnsi="Tw Cen MT"/>
          <w:sz w:val="24"/>
          <w:szCs w:val="24"/>
        </w:rPr>
        <w:t xml:space="preserve"> that</w:t>
      </w:r>
      <w:r w:rsidR="00161C31">
        <w:rPr>
          <w:rFonts w:ascii="Tw Cen MT" w:hAnsi="Tw Cen MT"/>
          <w:sz w:val="24"/>
          <w:szCs w:val="24"/>
        </w:rPr>
        <w:t xml:space="preserve"> he faced</w:t>
      </w:r>
      <w:r w:rsidR="00947CFB">
        <w:rPr>
          <w:rFonts w:ascii="Tw Cen MT" w:hAnsi="Tw Cen MT"/>
          <w:sz w:val="24"/>
          <w:szCs w:val="24"/>
        </w:rPr>
        <w:t>.</w:t>
      </w:r>
      <w:r w:rsidR="00CE6CE1">
        <w:rPr>
          <w:rFonts w:ascii="Tw Cen MT" w:hAnsi="Tw Cen MT"/>
          <w:sz w:val="24"/>
          <w:szCs w:val="24"/>
        </w:rPr>
        <w:t xml:space="preserve"> </w:t>
      </w:r>
      <w:r w:rsidR="00C53410">
        <w:rPr>
          <w:rFonts w:ascii="Tw Cen MT" w:hAnsi="Tw Cen MT"/>
          <w:sz w:val="24"/>
          <w:szCs w:val="24"/>
        </w:rPr>
        <w:t>But</w:t>
      </w:r>
      <w:r w:rsidR="00235D92">
        <w:rPr>
          <w:rFonts w:ascii="Tw Cen MT" w:hAnsi="Tw Cen MT"/>
          <w:sz w:val="24"/>
          <w:szCs w:val="24"/>
        </w:rPr>
        <w:t xml:space="preserve"> </w:t>
      </w:r>
      <w:r w:rsidR="00196874">
        <w:rPr>
          <w:rFonts w:ascii="Tw Cen MT" w:hAnsi="Tw Cen MT"/>
          <w:sz w:val="24"/>
          <w:szCs w:val="24"/>
        </w:rPr>
        <w:t>Nadal</w:t>
      </w:r>
      <w:r w:rsidR="00B963F7">
        <w:rPr>
          <w:rFonts w:ascii="Tw Cen MT" w:hAnsi="Tw Cen MT"/>
          <w:sz w:val="24"/>
          <w:szCs w:val="24"/>
        </w:rPr>
        <w:t xml:space="preserve"> </w:t>
      </w:r>
      <w:r w:rsidR="00203C92">
        <w:rPr>
          <w:rFonts w:ascii="Tw Cen MT" w:hAnsi="Tw Cen MT"/>
          <w:sz w:val="24"/>
          <w:szCs w:val="24"/>
        </w:rPr>
        <w:t xml:space="preserve">broke </w:t>
      </w:r>
      <w:proofErr w:type="spellStart"/>
      <w:r w:rsidR="00203C92">
        <w:rPr>
          <w:rFonts w:ascii="Tw Cen MT" w:hAnsi="Tw Cen MT"/>
          <w:sz w:val="24"/>
          <w:szCs w:val="24"/>
        </w:rPr>
        <w:t>Tsitsipas</w:t>
      </w:r>
      <w:proofErr w:type="spellEnd"/>
      <w:r w:rsidR="006C5630">
        <w:rPr>
          <w:rFonts w:ascii="Tw Cen MT" w:hAnsi="Tw Cen MT"/>
          <w:sz w:val="24"/>
          <w:szCs w:val="24"/>
        </w:rPr>
        <w:t xml:space="preserve"> in the third </w:t>
      </w:r>
      <w:r w:rsidR="00FC7CF1">
        <w:rPr>
          <w:rFonts w:ascii="Tw Cen MT" w:hAnsi="Tw Cen MT"/>
          <w:sz w:val="24"/>
          <w:szCs w:val="24"/>
        </w:rPr>
        <w:t>and seventh games</w:t>
      </w:r>
      <w:r w:rsidR="00D647DB">
        <w:rPr>
          <w:rFonts w:ascii="Tw Cen MT" w:hAnsi="Tw Cen MT"/>
          <w:sz w:val="24"/>
          <w:szCs w:val="24"/>
        </w:rPr>
        <w:t xml:space="preserve"> of the first set</w:t>
      </w:r>
      <w:r w:rsidR="006C5630">
        <w:rPr>
          <w:rFonts w:ascii="Tw Cen MT" w:hAnsi="Tw Cen MT"/>
          <w:sz w:val="24"/>
          <w:szCs w:val="24"/>
        </w:rPr>
        <w:t>.</w:t>
      </w:r>
      <w:r w:rsidR="00C56DB8">
        <w:rPr>
          <w:rFonts w:ascii="Tw Cen MT" w:hAnsi="Tw Cen MT"/>
          <w:sz w:val="24"/>
          <w:szCs w:val="24"/>
        </w:rPr>
        <w:t xml:space="preserve"> </w:t>
      </w:r>
      <w:r w:rsidR="00D75693">
        <w:rPr>
          <w:rFonts w:ascii="Tw Cen MT" w:hAnsi="Tw Cen MT"/>
          <w:sz w:val="24"/>
          <w:szCs w:val="24"/>
        </w:rPr>
        <w:t xml:space="preserve">In the second set, </w:t>
      </w:r>
      <w:proofErr w:type="spellStart"/>
      <w:r w:rsidR="00D75693">
        <w:rPr>
          <w:rFonts w:ascii="Tw Cen MT" w:hAnsi="Tw Cen MT"/>
          <w:sz w:val="24"/>
          <w:szCs w:val="24"/>
        </w:rPr>
        <w:t>Tsitsipas</w:t>
      </w:r>
      <w:proofErr w:type="spellEnd"/>
      <w:r w:rsidR="00D75693">
        <w:rPr>
          <w:rFonts w:ascii="Tw Cen MT" w:hAnsi="Tw Cen MT"/>
          <w:sz w:val="24"/>
          <w:szCs w:val="24"/>
        </w:rPr>
        <w:t xml:space="preserve"> and Nadal traded service holds</w:t>
      </w:r>
      <w:r w:rsidR="00F63B1E">
        <w:rPr>
          <w:rFonts w:ascii="Tw Cen MT" w:hAnsi="Tw Cen MT"/>
          <w:sz w:val="24"/>
          <w:szCs w:val="24"/>
        </w:rPr>
        <w:t xml:space="preserve"> for the first</w:t>
      </w:r>
      <w:r w:rsidR="000B7CC3">
        <w:rPr>
          <w:rFonts w:ascii="Tw Cen MT" w:hAnsi="Tw Cen MT"/>
          <w:sz w:val="24"/>
          <w:szCs w:val="24"/>
        </w:rPr>
        <w:t xml:space="preserve"> eight games</w:t>
      </w:r>
      <w:r w:rsidR="00E073C6">
        <w:rPr>
          <w:rFonts w:ascii="Tw Cen MT" w:hAnsi="Tw Cen MT"/>
          <w:sz w:val="24"/>
          <w:szCs w:val="24"/>
        </w:rPr>
        <w:t>.</w:t>
      </w:r>
      <w:r w:rsidR="000B7CC3">
        <w:rPr>
          <w:rFonts w:ascii="Tw Cen MT" w:hAnsi="Tw Cen MT"/>
          <w:sz w:val="24"/>
          <w:szCs w:val="24"/>
        </w:rPr>
        <w:t xml:space="preserve"> In the ninth game,</w:t>
      </w:r>
      <w:r w:rsidR="00E073C6">
        <w:rPr>
          <w:rFonts w:ascii="Tw Cen MT" w:hAnsi="Tw Cen MT"/>
          <w:sz w:val="24"/>
          <w:szCs w:val="24"/>
        </w:rPr>
        <w:t xml:space="preserve"> </w:t>
      </w:r>
      <w:proofErr w:type="spellStart"/>
      <w:r w:rsidR="00DF6D19">
        <w:rPr>
          <w:rFonts w:ascii="Tw Cen MT" w:hAnsi="Tw Cen MT"/>
          <w:sz w:val="24"/>
          <w:szCs w:val="24"/>
        </w:rPr>
        <w:t>Tsitsipas</w:t>
      </w:r>
      <w:proofErr w:type="spellEnd"/>
      <w:r w:rsidR="00DF6D19">
        <w:rPr>
          <w:rFonts w:ascii="Tw Cen MT" w:hAnsi="Tw Cen MT"/>
          <w:sz w:val="24"/>
          <w:szCs w:val="24"/>
        </w:rPr>
        <w:t xml:space="preserve"> </w:t>
      </w:r>
      <w:r w:rsidR="00352820">
        <w:rPr>
          <w:rFonts w:ascii="Tw Cen MT" w:hAnsi="Tw Cen MT"/>
          <w:sz w:val="24"/>
          <w:szCs w:val="24"/>
        </w:rPr>
        <w:t xml:space="preserve">won </w:t>
      </w:r>
      <w:r w:rsidR="005C0399">
        <w:rPr>
          <w:rFonts w:ascii="Tw Cen MT" w:hAnsi="Tw Cen MT"/>
          <w:sz w:val="24"/>
          <w:szCs w:val="24"/>
        </w:rPr>
        <w:t>his opening service point</w:t>
      </w:r>
      <w:r w:rsidR="0066106F">
        <w:rPr>
          <w:rFonts w:ascii="Tw Cen MT" w:hAnsi="Tw Cen MT"/>
          <w:sz w:val="24"/>
          <w:szCs w:val="24"/>
        </w:rPr>
        <w:t xml:space="preserve">. </w:t>
      </w:r>
      <w:r w:rsidR="00C03949">
        <w:rPr>
          <w:rFonts w:ascii="Tw Cen MT" w:hAnsi="Tw Cen MT"/>
          <w:sz w:val="24"/>
          <w:szCs w:val="24"/>
        </w:rPr>
        <w:t>But</w:t>
      </w:r>
      <w:r w:rsidR="0066106F">
        <w:rPr>
          <w:rFonts w:ascii="Tw Cen MT" w:hAnsi="Tw Cen MT"/>
          <w:sz w:val="24"/>
          <w:szCs w:val="24"/>
        </w:rPr>
        <w:t xml:space="preserve"> he lost </w:t>
      </w:r>
      <w:r w:rsidR="005E2C1A">
        <w:rPr>
          <w:rFonts w:ascii="Tw Cen MT" w:hAnsi="Tw Cen MT"/>
          <w:sz w:val="24"/>
          <w:szCs w:val="24"/>
        </w:rPr>
        <w:t>four of the last five points</w:t>
      </w:r>
      <w:r w:rsidR="00C53410">
        <w:rPr>
          <w:rFonts w:ascii="Tw Cen MT" w:hAnsi="Tw Cen MT"/>
          <w:sz w:val="24"/>
          <w:szCs w:val="24"/>
        </w:rPr>
        <w:t xml:space="preserve"> to drop serve</w:t>
      </w:r>
      <w:r w:rsidR="00B76118">
        <w:rPr>
          <w:rFonts w:ascii="Tw Cen MT" w:hAnsi="Tw Cen MT"/>
          <w:sz w:val="24"/>
          <w:szCs w:val="24"/>
        </w:rPr>
        <w:t xml:space="preserve">. </w:t>
      </w:r>
      <w:r w:rsidR="00407171">
        <w:rPr>
          <w:rFonts w:ascii="Tw Cen MT" w:hAnsi="Tw Cen MT"/>
          <w:sz w:val="24"/>
          <w:szCs w:val="24"/>
        </w:rPr>
        <w:t xml:space="preserve">Then, </w:t>
      </w:r>
      <w:r w:rsidR="00B76118">
        <w:rPr>
          <w:rFonts w:ascii="Tw Cen MT" w:hAnsi="Tw Cen MT"/>
          <w:sz w:val="24"/>
          <w:szCs w:val="24"/>
        </w:rPr>
        <w:t>Nadal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245E56">
        <w:rPr>
          <w:rFonts w:ascii="Tw Cen MT" w:hAnsi="Tw Cen MT"/>
          <w:sz w:val="24"/>
          <w:szCs w:val="24"/>
        </w:rPr>
        <w:t>effectively</w:t>
      </w:r>
      <w:r w:rsidR="009314AC">
        <w:rPr>
          <w:rFonts w:ascii="Tw Cen MT" w:hAnsi="Tw Cen MT"/>
          <w:sz w:val="24"/>
          <w:szCs w:val="24"/>
        </w:rPr>
        <w:t xml:space="preserve"> served out the second set to love in</w:t>
      </w:r>
      <w:r w:rsidR="00FE25D5">
        <w:rPr>
          <w:rFonts w:ascii="Tw Cen MT" w:hAnsi="Tw Cen MT"/>
          <w:sz w:val="24"/>
          <w:szCs w:val="24"/>
        </w:rPr>
        <w:t xml:space="preserve"> the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F3534B">
        <w:rPr>
          <w:rFonts w:ascii="Tw Cen MT" w:hAnsi="Tw Cen MT"/>
          <w:sz w:val="24"/>
          <w:szCs w:val="24"/>
        </w:rPr>
        <w:t>10</w:t>
      </w:r>
      <w:r w:rsidR="00F3534B" w:rsidRPr="00F3534B">
        <w:rPr>
          <w:rFonts w:ascii="Tw Cen MT" w:hAnsi="Tw Cen MT"/>
          <w:sz w:val="24"/>
          <w:szCs w:val="24"/>
          <w:vertAlign w:val="superscript"/>
        </w:rPr>
        <w:t>th</w:t>
      </w:r>
      <w:r w:rsidR="00F3534B">
        <w:rPr>
          <w:rFonts w:ascii="Tw Cen MT" w:hAnsi="Tw Cen MT"/>
          <w:sz w:val="24"/>
          <w:szCs w:val="24"/>
        </w:rPr>
        <w:t xml:space="preserve"> </w:t>
      </w:r>
      <w:r w:rsidR="009314AC">
        <w:rPr>
          <w:rFonts w:ascii="Tw Cen MT" w:hAnsi="Tw Cen MT"/>
          <w:sz w:val="24"/>
          <w:szCs w:val="24"/>
        </w:rPr>
        <w:t>game</w:t>
      </w:r>
      <w:r w:rsidR="003E65CA">
        <w:rPr>
          <w:rFonts w:ascii="Tw Cen MT" w:hAnsi="Tw Cen MT"/>
          <w:sz w:val="24"/>
          <w:szCs w:val="24"/>
        </w:rPr>
        <w:t>.</w:t>
      </w:r>
      <w:r w:rsidR="00010D3A">
        <w:rPr>
          <w:rFonts w:ascii="Tw Cen MT" w:hAnsi="Tw Cen MT"/>
          <w:sz w:val="24"/>
          <w:szCs w:val="24"/>
        </w:rPr>
        <w:t xml:space="preserve"> </w:t>
      </w:r>
      <w:r w:rsidR="009E7BEC">
        <w:rPr>
          <w:rFonts w:ascii="Tw Cen MT" w:hAnsi="Tw Cen MT"/>
          <w:sz w:val="24"/>
          <w:szCs w:val="24"/>
        </w:rPr>
        <w:t xml:space="preserve">Tsurenko </w:t>
      </w:r>
      <w:r w:rsidR="009E7BEC">
        <w:rPr>
          <w:rFonts w:ascii="Tw Cen MT" w:hAnsi="Tw Cen MT"/>
          <w:b/>
          <w:bCs/>
          <w:sz w:val="24"/>
          <w:szCs w:val="24"/>
        </w:rPr>
        <w:t xml:space="preserve">ALSO </w:t>
      </w:r>
      <w:r w:rsidR="009E7BEC">
        <w:rPr>
          <w:rFonts w:ascii="Tw Cen MT" w:hAnsi="Tw Cen MT"/>
          <w:sz w:val="24"/>
          <w:szCs w:val="24"/>
        </w:rPr>
        <w:t xml:space="preserve">won her </w:t>
      </w:r>
      <w:r w:rsidR="0037568C">
        <w:rPr>
          <w:rFonts w:ascii="Tw Cen MT" w:hAnsi="Tw Cen MT"/>
          <w:sz w:val="24"/>
          <w:szCs w:val="24"/>
        </w:rPr>
        <w:t xml:space="preserve">2019 </w:t>
      </w:r>
      <w:r w:rsidR="009E7BEC">
        <w:rPr>
          <w:rFonts w:ascii="Tw Cen MT" w:hAnsi="Tw Cen MT"/>
          <w:sz w:val="24"/>
          <w:szCs w:val="24"/>
        </w:rPr>
        <w:t xml:space="preserve">Brisbane International semifinal match against Osaka </w:t>
      </w:r>
      <w:r w:rsidR="00F83DAC">
        <w:rPr>
          <w:rFonts w:ascii="Tw Cen MT" w:hAnsi="Tw Cen MT"/>
          <w:sz w:val="24"/>
          <w:szCs w:val="24"/>
        </w:rPr>
        <w:t xml:space="preserve">with this </w:t>
      </w:r>
      <w:r w:rsidR="00F83DAC">
        <w:rPr>
          <w:rFonts w:ascii="Tw Cen MT" w:hAnsi="Tw Cen MT"/>
          <w:b/>
          <w:bCs/>
          <w:sz w:val="24"/>
          <w:szCs w:val="24"/>
        </w:rPr>
        <w:t xml:space="preserve">SAME EXACT </w:t>
      </w:r>
      <w:r w:rsidR="00F83DAC">
        <w:rPr>
          <w:rFonts w:ascii="Tw Cen MT" w:hAnsi="Tw Cen MT"/>
          <w:sz w:val="24"/>
          <w:szCs w:val="24"/>
        </w:rPr>
        <w:t xml:space="preserve">scoreline. </w:t>
      </w:r>
      <w:r w:rsidR="00EF0FC7">
        <w:rPr>
          <w:rFonts w:ascii="Tw Cen MT" w:hAnsi="Tw Cen MT"/>
          <w:sz w:val="24"/>
          <w:szCs w:val="24"/>
        </w:rPr>
        <w:t>But</w:t>
      </w:r>
      <w:r w:rsidR="002D2AC6">
        <w:rPr>
          <w:rFonts w:ascii="Tw Cen MT" w:hAnsi="Tw Cen MT"/>
          <w:sz w:val="24"/>
          <w:szCs w:val="24"/>
        </w:rPr>
        <w:t xml:space="preserve"> the difference</w:t>
      </w:r>
      <w:r w:rsidR="00A57FCB">
        <w:rPr>
          <w:rFonts w:ascii="Tw Cen MT" w:hAnsi="Tw Cen MT"/>
          <w:sz w:val="24"/>
          <w:szCs w:val="24"/>
        </w:rPr>
        <w:t>s</w:t>
      </w:r>
      <w:r w:rsidR="002D2AC6">
        <w:rPr>
          <w:rFonts w:ascii="Tw Cen MT" w:hAnsi="Tw Cen MT"/>
          <w:sz w:val="24"/>
          <w:szCs w:val="24"/>
        </w:rPr>
        <w:t xml:space="preserve"> </w:t>
      </w:r>
      <w:r w:rsidR="00A57FCB">
        <w:rPr>
          <w:rFonts w:ascii="Tw Cen MT" w:hAnsi="Tw Cen MT"/>
          <w:sz w:val="24"/>
          <w:szCs w:val="24"/>
        </w:rPr>
        <w:t>were</w:t>
      </w:r>
      <w:r w:rsidR="002D2AC6">
        <w:rPr>
          <w:rFonts w:ascii="Tw Cen MT" w:hAnsi="Tw Cen MT"/>
          <w:sz w:val="24"/>
          <w:szCs w:val="24"/>
        </w:rPr>
        <w:t xml:space="preserve"> the serving stats and </w:t>
      </w:r>
      <w:r w:rsidR="00551A79">
        <w:rPr>
          <w:rFonts w:ascii="Tw Cen MT" w:hAnsi="Tw Cen MT"/>
          <w:sz w:val="24"/>
          <w:szCs w:val="24"/>
        </w:rPr>
        <w:t>key</w:t>
      </w:r>
      <w:r w:rsidR="002D2AC6">
        <w:rPr>
          <w:rFonts w:ascii="Tw Cen MT" w:hAnsi="Tw Cen MT"/>
          <w:sz w:val="24"/>
          <w:szCs w:val="24"/>
        </w:rPr>
        <w:t xml:space="preserve"> breaks. </w:t>
      </w:r>
      <w:r w:rsidR="00BA1EE9">
        <w:rPr>
          <w:rFonts w:ascii="Tw Cen MT" w:hAnsi="Tw Cen MT"/>
          <w:sz w:val="24"/>
          <w:szCs w:val="24"/>
        </w:rPr>
        <w:t>When Nadal</w:t>
      </w:r>
      <w:r w:rsidR="00433CF4">
        <w:rPr>
          <w:rFonts w:ascii="Tw Cen MT" w:hAnsi="Tw Cen MT"/>
          <w:sz w:val="24"/>
          <w:szCs w:val="24"/>
        </w:rPr>
        <w:t xml:space="preserve"> positively served out </w:t>
      </w:r>
      <w:r w:rsidR="001706FE">
        <w:rPr>
          <w:rFonts w:ascii="Tw Cen MT" w:hAnsi="Tw Cen MT"/>
          <w:sz w:val="24"/>
          <w:szCs w:val="24"/>
        </w:rPr>
        <w:t>the first set in the eighth game and the second set in the 10</w:t>
      </w:r>
      <w:r w:rsidR="001706FE" w:rsidRPr="001706FE">
        <w:rPr>
          <w:rFonts w:ascii="Tw Cen MT" w:hAnsi="Tw Cen MT"/>
          <w:sz w:val="24"/>
          <w:szCs w:val="24"/>
          <w:vertAlign w:val="superscript"/>
        </w:rPr>
        <w:t>th</w:t>
      </w:r>
      <w:r w:rsidR="001706FE">
        <w:rPr>
          <w:rFonts w:ascii="Tw Cen MT" w:hAnsi="Tw Cen MT"/>
          <w:sz w:val="24"/>
          <w:szCs w:val="24"/>
        </w:rPr>
        <w:t xml:space="preserve"> game, </w:t>
      </w:r>
      <w:r w:rsidR="00D67D5C">
        <w:rPr>
          <w:rFonts w:ascii="Tw Cen MT" w:hAnsi="Tw Cen MT"/>
          <w:sz w:val="24"/>
          <w:szCs w:val="24"/>
        </w:rPr>
        <w:t xml:space="preserve">these were </w:t>
      </w:r>
      <w:r w:rsidR="00CA14A5">
        <w:rPr>
          <w:rFonts w:ascii="Tw Cen MT" w:hAnsi="Tw Cen MT"/>
          <w:sz w:val="24"/>
          <w:szCs w:val="24"/>
        </w:rPr>
        <w:t>the</w:t>
      </w:r>
      <w:r w:rsidR="00180AF5">
        <w:rPr>
          <w:rFonts w:ascii="Tw Cen MT" w:hAnsi="Tw Cen MT"/>
          <w:sz w:val="24"/>
          <w:szCs w:val="24"/>
        </w:rPr>
        <w:t xml:space="preserve"> first 17 consecutive sets </w:t>
      </w:r>
      <w:r w:rsidR="00CA14A5">
        <w:rPr>
          <w:rFonts w:ascii="Tw Cen MT" w:hAnsi="Tw Cen MT"/>
          <w:sz w:val="24"/>
          <w:szCs w:val="24"/>
        </w:rPr>
        <w:t xml:space="preserve">he won </w:t>
      </w:r>
      <w:r w:rsidR="00EE3FF4">
        <w:rPr>
          <w:rFonts w:ascii="Tw Cen MT" w:hAnsi="Tw Cen MT"/>
          <w:sz w:val="24"/>
          <w:szCs w:val="24"/>
        </w:rPr>
        <w:t xml:space="preserve">at the Australian Open. </w:t>
      </w:r>
      <w:r w:rsidR="00D65F76">
        <w:rPr>
          <w:rFonts w:ascii="Tw Cen MT" w:hAnsi="Tw Cen MT"/>
          <w:sz w:val="24"/>
          <w:szCs w:val="24"/>
        </w:rPr>
        <w:t xml:space="preserve">He was </w:t>
      </w:r>
      <w:r w:rsidR="00EE3FF4">
        <w:rPr>
          <w:rFonts w:ascii="Tw Cen MT" w:hAnsi="Tw Cen MT"/>
          <w:sz w:val="24"/>
          <w:szCs w:val="24"/>
        </w:rPr>
        <w:t xml:space="preserve">one set away from </w:t>
      </w:r>
      <w:r w:rsidR="004E7A7E">
        <w:rPr>
          <w:rFonts w:ascii="Tw Cen MT" w:hAnsi="Tw Cen MT"/>
          <w:sz w:val="24"/>
          <w:szCs w:val="24"/>
        </w:rPr>
        <w:t>making it a perfect 18 for 18 on sets won</w:t>
      </w:r>
      <w:r w:rsidR="00EE3FF4">
        <w:rPr>
          <w:rFonts w:ascii="Tw Cen MT" w:hAnsi="Tw Cen MT"/>
          <w:sz w:val="24"/>
          <w:szCs w:val="24"/>
        </w:rPr>
        <w:t>.</w:t>
      </w:r>
      <w:r w:rsidR="005557E5">
        <w:rPr>
          <w:rFonts w:ascii="Tw Cen MT" w:hAnsi="Tw Cen MT"/>
          <w:sz w:val="24"/>
          <w:szCs w:val="24"/>
        </w:rPr>
        <w:t xml:space="preserve"> </w:t>
      </w:r>
      <w:r w:rsidR="009B7EF6">
        <w:rPr>
          <w:rFonts w:ascii="Tw Cen MT" w:hAnsi="Tw Cen MT"/>
          <w:sz w:val="24"/>
          <w:szCs w:val="24"/>
        </w:rPr>
        <w:t>In the third set,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9E7CED">
        <w:rPr>
          <w:rFonts w:ascii="Tw Cen MT" w:hAnsi="Tw Cen MT"/>
          <w:sz w:val="24"/>
          <w:szCs w:val="24"/>
        </w:rPr>
        <w:t xml:space="preserve">Nadal broke </w:t>
      </w:r>
      <w:proofErr w:type="spellStart"/>
      <w:r w:rsidR="009E7CED">
        <w:rPr>
          <w:rFonts w:ascii="Tw Cen MT" w:hAnsi="Tw Cen MT"/>
          <w:sz w:val="24"/>
          <w:szCs w:val="24"/>
        </w:rPr>
        <w:t>Tsitsipas</w:t>
      </w:r>
      <w:proofErr w:type="spellEnd"/>
      <w:r w:rsidR="009B7EF6">
        <w:rPr>
          <w:rFonts w:ascii="Tw Cen MT" w:hAnsi="Tw Cen MT"/>
          <w:sz w:val="24"/>
          <w:szCs w:val="24"/>
        </w:rPr>
        <w:t xml:space="preserve"> in the first game</w:t>
      </w:r>
      <w:r w:rsidR="0055078B">
        <w:rPr>
          <w:rFonts w:ascii="Tw Cen MT" w:hAnsi="Tw Cen MT"/>
          <w:sz w:val="24"/>
          <w:szCs w:val="24"/>
        </w:rPr>
        <w:t xml:space="preserve"> and</w:t>
      </w:r>
      <w:r w:rsidR="00F90E22">
        <w:rPr>
          <w:rFonts w:ascii="Tw Cen MT" w:hAnsi="Tw Cen MT"/>
          <w:sz w:val="24"/>
          <w:szCs w:val="24"/>
        </w:rPr>
        <w:t xml:space="preserve"> </w:t>
      </w:r>
      <w:r w:rsidR="00E91B25">
        <w:rPr>
          <w:rFonts w:ascii="Tw Cen MT" w:hAnsi="Tw Cen MT"/>
          <w:sz w:val="24"/>
          <w:szCs w:val="24"/>
        </w:rPr>
        <w:t>held to love</w:t>
      </w:r>
      <w:r w:rsidR="00F90E22">
        <w:rPr>
          <w:rFonts w:ascii="Tw Cen MT" w:hAnsi="Tw Cen MT"/>
          <w:sz w:val="24"/>
          <w:szCs w:val="24"/>
        </w:rPr>
        <w:t xml:space="preserve"> in the second game</w:t>
      </w:r>
      <w:r w:rsidR="003A3315">
        <w:rPr>
          <w:rFonts w:ascii="Tw Cen MT" w:hAnsi="Tw Cen MT"/>
          <w:sz w:val="24"/>
          <w:szCs w:val="24"/>
        </w:rPr>
        <w:t>. Then</w:t>
      </w:r>
      <w:r w:rsidR="00F90E22">
        <w:rPr>
          <w:rFonts w:ascii="Tw Cen MT" w:hAnsi="Tw Cen MT"/>
          <w:sz w:val="24"/>
          <w:szCs w:val="24"/>
        </w:rPr>
        <w:t xml:space="preserve">, </w:t>
      </w:r>
      <w:r w:rsidR="00C61142">
        <w:rPr>
          <w:rFonts w:ascii="Tw Cen MT" w:hAnsi="Tw Cen MT"/>
          <w:sz w:val="24"/>
          <w:szCs w:val="24"/>
        </w:rPr>
        <w:t>he</w:t>
      </w:r>
      <w:r w:rsidR="00F90E22">
        <w:rPr>
          <w:rFonts w:ascii="Tw Cen MT" w:hAnsi="Tw Cen MT"/>
          <w:sz w:val="24"/>
          <w:szCs w:val="24"/>
        </w:rPr>
        <w:t xml:space="preserve"> broke</w:t>
      </w:r>
      <w:r w:rsidR="003B5E8F">
        <w:rPr>
          <w:rFonts w:ascii="Tw Cen MT" w:hAnsi="Tw Cen MT"/>
          <w:sz w:val="24"/>
          <w:szCs w:val="24"/>
        </w:rPr>
        <w:t xml:space="preserve"> </w:t>
      </w:r>
      <w:proofErr w:type="spellStart"/>
      <w:r w:rsidR="00CD053E">
        <w:rPr>
          <w:rFonts w:ascii="Tw Cen MT" w:hAnsi="Tw Cen MT"/>
          <w:sz w:val="24"/>
          <w:szCs w:val="24"/>
        </w:rPr>
        <w:t>Tsitsipas</w:t>
      </w:r>
      <w:proofErr w:type="spellEnd"/>
      <w:r w:rsidR="00CD053E">
        <w:rPr>
          <w:rFonts w:ascii="Tw Cen MT" w:hAnsi="Tw Cen MT"/>
          <w:sz w:val="24"/>
          <w:szCs w:val="24"/>
        </w:rPr>
        <w:t xml:space="preserve"> in </w:t>
      </w:r>
      <w:r w:rsidR="00533F52">
        <w:rPr>
          <w:rFonts w:ascii="Tw Cen MT" w:hAnsi="Tw Cen MT"/>
          <w:sz w:val="24"/>
          <w:szCs w:val="24"/>
        </w:rPr>
        <w:t xml:space="preserve">the third game. In the fourth game, </w:t>
      </w:r>
      <w:proofErr w:type="spellStart"/>
      <w:r w:rsidR="00533F52">
        <w:rPr>
          <w:rFonts w:ascii="Tw Cen MT" w:hAnsi="Tw Cen MT"/>
          <w:sz w:val="24"/>
          <w:szCs w:val="24"/>
        </w:rPr>
        <w:t>Tsitsipas</w:t>
      </w:r>
      <w:proofErr w:type="spellEnd"/>
      <w:r w:rsidR="00533F52">
        <w:rPr>
          <w:rFonts w:ascii="Tw Cen MT" w:hAnsi="Tw Cen MT"/>
          <w:sz w:val="24"/>
          <w:szCs w:val="24"/>
        </w:rPr>
        <w:t xml:space="preserve"> won </w:t>
      </w:r>
      <w:r w:rsidR="00B82B72">
        <w:rPr>
          <w:rFonts w:ascii="Tw Cen MT" w:hAnsi="Tw Cen MT"/>
          <w:sz w:val="24"/>
          <w:szCs w:val="24"/>
        </w:rPr>
        <w:t>Nadal’s first service</w:t>
      </w:r>
      <w:r w:rsidR="00533F52">
        <w:rPr>
          <w:rFonts w:ascii="Tw Cen MT" w:hAnsi="Tw Cen MT"/>
          <w:sz w:val="24"/>
          <w:szCs w:val="24"/>
        </w:rPr>
        <w:t xml:space="preserve"> </w:t>
      </w:r>
      <w:r w:rsidR="00B82B72">
        <w:rPr>
          <w:rFonts w:ascii="Tw Cen MT" w:hAnsi="Tw Cen MT"/>
          <w:sz w:val="24"/>
          <w:szCs w:val="24"/>
        </w:rPr>
        <w:t>point</w:t>
      </w:r>
      <w:r w:rsidR="00F36E5A">
        <w:rPr>
          <w:rFonts w:ascii="Tw Cen MT" w:hAnsi="Tw Cen MT"/>
          <w:sz w:val="24"/>
          <w:szCs w:val="24"/>
        </w:rPr>
        <w:t xml:space="preserve">. </w:t>
      </w:r>
      <w:r w:rsidR="00827146">
        <w:rPr>
          <w:rFonts w:ascii="Tw Cen MT" w:hAnsi="Tw Cen MT"/>
          <w:sz w:val="24"/>
          <w:szCs w:val="24"/>
        </w:rPr>
        <w:t>But</w:t>
      </w:r>
      <w:r w:rsidR="00F36E5A">
        <w:rPr>
          <w:rFonts w:ascii="Tw Cen MT" w:hAnsi="Tw Cen MT"/>
          <w:sz w:val="24"/>
          <w:szCs w:val="24"/>
        </w:rPr>
        <w:t xml:space="preserve"> Nadal won the next four points. </w:t>
      </w:r>
      <w:r w:rsidR="0085703E">
        <w:rPr>
          <w:rFonts w:ascii="Tw Cen MT" w:hAnsi="Tw Cen MT"/>
          <w:sz w:val="24"/>
          <w:szCs w:val="24"/>
        </w:rPr>
        <w:t>I</w:t>
      </w:r>
      <w:r w:rsidR="003A6526">
        <w:rPr>
          <w:rFonts w:ascii="Tw Cen MT" w:hAnsi="Tw Cen MT"/>
          <w:sz w:val="24"/>
          <w:szCs w:val="24"/>
        </w:rPr>
        <w:t>n the fifth game</w:t>
      </w:r>
      <w:r w:rsidR="000A001B">
        <w:rPr>
          <w:rFonts w:ascii="Tw Cen MT" w:hAnsi="Tw Cen MT"/>
          <w:sz w:val="24"/>
          <w:szCs w:val="24"/>
        </w:rPr>
        <w:t xml:space="preserve">, </w:t>
      </w:r>
      <w:proofErr w:type="spellStart"/>
      <w:r w:rsidR="000A001B">
        <w:rPr>
          <w:rFonts w:ascii="Tw Cen MT" w:hAnsi="Tw Cen MT"/>
          <w:sz w:val="24"/>
          <w:szCs w:val="24"/>
        </w:rPr>
        <w:t>Ts</w:t>
      </w:r>
      <w:r w:rsidR="001E390E">
        <w:rPr>
          <w:rFonts w:ascii="Tw Cen MT" w:hAnsi="Tw Cen MT"/>
          <w:sz w:val="24"/>
          <w:szCs w:val="24"/>
        </w:rPr>
        <w:t>itsipas</w:t>
      </w:r>
      <w:proofErr w:type="spellEnd"/>
      <w:r w:rsidR="001E390E">
        <w:rPr>
          <w:rFonts w:ascii="Tw Cen MT" w:hAnsi="Tw Cen MT"/>
          <w:sz w:val="24"/>
          <w:szCs w:val="24"/>
        </w:rPr>
        <w:t xml:space="preserve"> dropped serve at love</w:t>
      </w:r>
      <w:r w:rsidR="00EC19FD">
        <w:rPr>
          <w:rFonts w:ascii="Tw Cen MT" w:hAnsi="Tw Cen MT"/>
          <w:sz w:val="24"/>
          <w:szCs w:val="24"/>
        </w:rPr>
        <w:t xml:space="preserve">. </w:t>
      </w:r>
      <w:r w:rsidR="00B57E98">
        <w:rPr>
          <w:rFonts w:ascii="Tw Cen MT" w:hAnsi="Tw Cen MT"/>
          <w:sz w:val="24"/>
          <w:szCs w:val="24"/>
        </w:rPr>
        <w:t xml:space="preserve">When Nadal served for the match </w:t>
      </w:r>
      <w:r w:rsidR="001E49E5">
        <w:rPr>
          <w:rFonts w:ascii="Tw Cen MT" w:hAnsi="Tw Cen MT"/>
          <w:sz w:val="24"/>
          <w:szCs w:val="24"/>
        </w:rPr>
        <w:t xml:space="preserve">in the sixth game, he lost </w:t>
      </w:r>
      <w:r w:rsidR="001B2047">
        <w:rPr>
          <w:rFonts w:ascii="Tw Cen MT" w:hAnsi="Tw Cen MT"/>
          <w:sz w:val="24"/>
          <w:szCs w:val="24"/>
        </w:rPr>
        <w:t>his first service</w:t>
      </w:r>
      <w:r w:rsidR="001E49E5">
        <w:rPr>
          <w:rFonts w:ascii="Tw Cen MT" w:hAnsi="Tw Cen MT"/>
          <w:sz w:val="24"/>
          <w:szCs w:val="24"/>
        </w:rPr>
        <w:t xml:space="preserve"> point before he won the next two points. </w:t>
      </w:r>
      <w:proofErr w:type="spellStart"/>
      <w:r w:rsidR="000959F2">
        <w:rPr>
          <w:rFonts w:ascii="Tw Cen MT" w:hAnsi="Tw Cen MT"/>
          <w:sz w:val="24"/>
          <w:szCs w:val="24"/>
        </w:rPr>
        <w:t>Tsitsipas</w:t>
      </w:r>
      <w:proofErr w:type="spellEnd"/>
      <w:r w:rsidR="000959F2">
        <w:rPr>
          <w:rFonts w:ascii="Tw Cen MT" w:hAnsi="Tw Cen MT"/>
          <w:sz w:val="24"/>
          <w:szCs w:val="24"/>
        </w:rPr>
        <w:t xml:space="preserve"> </w:t>
      </w:r>
      <w:r w:rsidR="0005287B">
        <w:rPr>
          <w:rFonts w:ascii="Tw Cen MT" w:hAnsi="Tw Cen MT"/>
          <w:sz w:val="24"/>
          <w:szCs w:val="24"/>
        </w:rPr>
        <w:t xml:space="preserve">won the next two points to earn </w:t>
      </w:r>
      <w:r w:rsidR="0003286A">
        <w:rPr>
          <w:rFonts w:ascii="Tw Cen MT" w:hAnsi="Tw Cen MT"/>
          <w:sz w:val="24"/>
          <w:szCs w:val="24"/>
        </w:rPr>
        <w:t xml:space="preserve">his </w:t>
      </w:r>
      <w:r w:rsidR="00C61142">
        <w:rPr>
          <w:rFonts w:ascii="Tw Cen MT" w:hAnsi="Tw Cen MT"/>
          <w:sz w:val="24"/>
          <w:szCs w:val="24"/>
        </w:rPr>
        <w:t>lone</w:t>
      </w:r>
      <w:r w:rsidR="0005287B">
        <w:rPr>
          <w:rFonts w:ascii="Tw Cen MT" w:hAnsi="Tw Cen MT"/>
          <w:sz w:val="24"/>
          <w:szCs w:val="24"/>
        </w:rPr>
        <w:t xml:space="preserve"> break point. </w:t>
      </w:r>
      <w:r w:rsidR="00827146">
        <w:rPr>
          <w:rFonts w:ascii="Tw Cen MT" w:hAnsi="Tw Cen MT"/>
          <w:sz w:val="24"/>
          <w:szCs w:val="24"/>
        </w:rPr>
        <w:t>But</w:t>
      </w:r>
      <w:r w:rsidR="00E83345">
        <w:rPr>
          <w:rFonts w:ascii="Tw Cen MT" w:hAnsi="Tw Cen MT"/>
          <w:sz w:val="24"/>
          <w:szCs w:val="24"/>
        </w:rPr>
        <w:t xml:space="preserve"> instead of </w:t>
      </w:r>
      <w:r w:rsidR="00A3388A">
        <w:rPr>
          <w:rFonts w:ascii="Tw Cen MT" w:hAnsi="Tw Cen MT"/>
          <w:sz w:val="24"/>
          <w:szCs w:val="24"/>
        </w:rPr>
        <w:t>losing</w:t>
      </w:r>
      <w:r w:rsidR="00E83345">
        <w:rPr>
          <w:rFonts w:ascii="Tw Cen MT" w:hAnsi="Tw Cen MT"/>
          <w:sz w:val="24"/>
          <w:szCs w:val="24"/>
        </w:rPr>
        <w:t xml:space="preserve"> serve, Nadal</w:t>
      </w:r>
      <w:r w:rsidR="003F22F6">
        <w:rPr>
          <w:rFonts w:ascii="Tw Cen MT" w:hAnsi="Tw Cen MT"/>
          <w:sz w:val="24"/>
          <w:szCs w:val="24"/>
        </w:rPr>
        <w:t xml:space="preserve"> won the last three points with a backhand volley dropshot and two backhand return errors from </w:t>
      </w:r>
      <w:proofErr w:type="spellStart"/>
      <w:r w:rsidR="003F22F6">
        <w:rPr>
          <w:rFonts w:ascii="Tw Cen MT" w:hAnsi="Tw Cen MT"/>
          <w:sz w:val="24"/>
          <w:szCs w:val="24"/>
        </w:rPr>
        <w:t>Tsitsipas</w:t>
      </w:r>
      <w:proofErr w:type="spellEnd"/>
      <w:r w:rsidR="003F22F6">
        <w:rPr>
          <w:rFonts w:ascii="Tw Cen MT" w:hAnsi="Tw Cen MT"/>
          <w:sz w:val="24"/>
          <w:szCs w:val="24"/>
        </w:rPr>
        <w:t>, respectively.</w:t>
      </w:r>
      <w:r w:rsidR="00BF1CE0">
        <w:rPr>
          <w:rFonts w:ascii="Tw Cen MT" w:hAnsi="Tw Cen MT"/>
          <w:sz w:val="24"/>
          <w:szCs w:val="24"/>
        </w:rPr>
        <w:t xml:space="preserve"> </w:t>
      </w:r>
      <w:r w:rsidR="00B750C9">
        <w:rPr>
          <w:rFonts w:ascii="Tw Cen MT" w:hAnsi="Tw Cen MT"/>
          <w:sz w:val="24"/>
          <w:szCs w:val="24"/>
        </w:rPr>
        <w:t>B</w:t>
      </w:r>
      <w:r w:rsidR="004C395C">
        <w:rPr>
          <w:rFonts w:ascii="Tw Cen MT" w:hAnsi="Tw Cen MT"/>
          <w:sz w:val="24"/>
          <w:szCs w:val="24"/>
        </w:rPr>
        <w:t xml:space="preserve">efore this match </w:t>
      </w:r>
      <w:r w:rsidR="00DD7C8F">
        <w:rPr>
          <w:rFonts w:ascii="Tw Cen MT" w:hAnsi="Tw Cen MT"/>
          <w:sz w:val="24"/>
          <w:szCs w:val="24"/>
        </w:rPr>
        <w:t>began</w:t>
      </w:r>
      <w:r w:rsidR="004C395C">
        <w:rPr>
          <w:rFonts w:ascii="Tw Cen MT" w:hAnsi="Tw Cen MT"/>
          <w:sz w:val="24"/>
          <w:szCs w:val="24"/>
        </w:rPr>
        <w:t>,</w:t>
      </w:r>
      <w:r w:rsidR="00700DA2">
        <w:rPr>
          <w:rFonts w:ascii="Tw Cen MT" w:hAnsi="Tw Cen MT"/>
          <w:sz w:val="24"/>
          <w:szCs w:val="24"/>
        </w:rPr>
        <w:t xml:space="preserve"> people predicted</w:t>
      </w:r>
      <w:r w:rsidR="00E874CF">
        <w:rPr>
          <w:rFonts w:ascii="Tw Cen MT" w:hAnsi="Tw Cen MT"/>
          <w:sz w:val="24"/>
          <w:szCs w:val="24"/>
        </w:rPr>
        <w:t xml:space="preserve"> that </w:t>
      </w:r>
      <w:proofErr w:type="spellStart"/>
      <w:r w:rsidR="00E874CF">
        <w:rPr>
          <w:rFonts w:ascii="Tw Cen MT" w:hAnsi="Tw Cen MT"/>
          <w:sz w:val="24"/>
          <w:szCs w:val="24"/>
        </w:rPr>
        <w:t>Tsitipas</w:t>
      </w:r>
      <w:proofErr w:type="spellEnd"/>
      <w:r w:rsidR="00E874CF">
        <w:rPr>
          <w:rFonts w:ascii="Tw Cen MT" w:hAnsi="Tw Cen MT"/>
          <w:sz w:val="24"/>
          <w:szCs w:val="24"/>
        </w:rPr>
        <w:t xml:space="preserve"> would </w:t>
      </w:r>
      <w:r w:rsidR="00D00DA6">
        <w:rPr>
          <w:rFonts w:ascii="Tw Cen MT" w:hAnsi="Tw Cen MT"/>
          <w:sz w:val="24"/>
          <w:szCs w:val="24"/>
        </w:rPr>
        <w:t>force a fourth or fifth set against</w:t>
      </w:r>
      <w:r w:rsidR="00E874CF">
        <w:rPr>
          <w:rFonts w:ascii="Tw Cen MT" w:hAnsi="Tw Cen MT"/>
          <w:sz w:val="24"/>
          <w:szCs w:val="24"/>
        </w:rPr>
        <w:t xml:space="preserve"> Nadal.</w:t>
      </w:r>
      <w:r w:rsidR="004C395C">
        <w:rPr>
          <w:rFonts w:ascii="Tw Cen MT" w:hAnsi="Tw Cen MT"/>
          <w:sz w:val="24"/>
          <w:szCs w:val="24"/>
        </w:rPr>
        <w:t xml:space="preserve"> </w:t>
      </w:r>
      <w:r w:rsidR="0017076C">
        <w:rPr>
          <w:rFonts w:ascii="Tw Cen MT" w:hAnsi="Tw Cen MT"/>
          <w:sz w:val="24"/>
          <w:szCs w:val="24"/>
        </w:rPr>
        <w:t>But</w:t>
      </w:r>
      <w:r w:rsidR="00A37492">
        <w:rPr>
          <w:rFonts w:ascii="Tw Cen MT" w:hAnsi="Tw Cen MT"/>
          <w:sz w:val="24"/>
          <w:szCs w:val="24"/>
        </w:rPr>
        <w:t xml:space="preserve"> several people pointed out that </w:t>
      </w:r>
      <w:proofErr w:type="spellStart"/>
      <w:r w:rsidR="00A37492">
        <w:rPr>
          <w:rFonts w:ascii="Tw Cen MT" w:hAnsi="Tw Cen MT"/>
          <w:sz w:val="24"/>
          <w:szCs w:val="24"/>
        </w:rPr>
        <w:t>Tsitsipas’s</w:t>
      </w:r>
      <w:proofErr w:type="spellEnd"/>
      <w:r w:rsidR="00A37492">
        <w:rPr>
          <w:rFonts w:ascii="Tw Cen MT" w:hAnsi="Tw Cen MT"/>
          <w:sz w:val="24"/>
          <w:szCs w:val="24"/>
        </w:rPr>
        <w:t xml:space="preserve"> game</w:t>
      </w:r>
      <w:r w:rsidR="008827A0">
        <w:rPr>
          <w:rFonts w:ascii="Tw Cen MT" w:hAnsi="Tw Cen MT"/>
          <w:sz w:val="24"/>
          <w:szCs w:val="24"/>
        </w:rPr>
        <w:t xml:space="preserve"> matched up better with Federer’s than Nadal’s.</w:t>
      </w:r>
      <w:r w:rsidR="00A37492">
        <w:rPr>
          <w:rFonts w:ascii="Tw Cen MT" w:hAnsi="Tw Cen MT"/>
          <w:sz w:val="24"/>
          <w:szCs w:val="24"/>
        </w:rPr>
        <w:t xml:space="preserve"> </w:t>
      </w:r>
      <w:r w:rsidR="0017076C">
        <w:rPr>
          <w:rFonts w:ascii="Tw Cen MT" w:hAnsi="Tw Cen MT"/>
          <w:sz w:val="24"/>
          <w:szCs w:val="24"/>
        </w:rPr>
        <w:t xml:space="preserve">This may be hard to believe. But I saw this match myself when </w:t>
      </w:r>
      <w:proofErr w:type="spellStart"/>
      <w:r w:rsidR="0017076C">
        <w:rPr>
          <w:rFonts w:ascii="Tw Cen MT" w:hAnsi="Tw Cen MT"/>
          <w:sz w:val="24"/>
          <w:szCs w:val="24"/>
        </w:rPr>
        <w:t>Tsitsipas’s</w:t>
      </w:r>
      <w:proofErr w:type="spellEnd"/>
      <w:r w:rsidR="0017076C">
        <w:rPr>
          <w:rFonts w:ascii="Tw Cen MT" w:hAnsi="Tw Cen MT"/>
          <w:sz w:val="24"/>
          <w:szCs w:val="24"/>
        </w:rPr>
        <w:t xml:space="preserve"> game</w:t>
      </w:r>
      <w:r w:rsidR="00B15307">
        <w:rPr>
          <w:rFonts w:ascii="Tw Cen MT" w:hAnsi="Tw Cen MT"/>
          <w:sz w:val="24"/>
          <w:szCs w:val="24"/>
        </w:rPr>
        <w:t xml:space="preserve"> </w:t>
      </w:r>
      <w:r w:rsidR="002A1ADD">
        <w:rPr>
          <w:rFonts w:ascii="Tw Cen MT" w:hAnsi="Tw Cen MT"/>
          <w:sz w:val="24"/>
          <w:szCs w:val="24"/>
        </w:rPr>
        <w:t>escalated</w:t>
      </w:r>
      <w:r w:rsidR="0017076C">
        <w:rPr>
          <w:rFonts w:ascii="Tw Cen MT" w:hAnsi="Tw Cen MT"/>
          <w:sz w:val="24"/>
          <w:szCs w:val="24"/>
        </w:rPr>
        <w:t xml:space="preserve"> out of control </w:t>
      </w:r>
      <w:r w:rsidR="00235D92">
        <w:rPr>
          <w:rFonts w:ascii="Tw Cen MT" w:hAnsi="Tw Cen MT"/>
          <w:sz w:val="24"/>
          <w:szCs w:val="24"/>
        </w:rPr>
        <w:t xml:space="preserve">with </w:t>
      </w:r>
      <w:r w:rsidR="00836457">
        <w:rPr>
          <w:rFonts w:ascii="Tw Cen MT" w:hAnsi="Tw Cen MT"/>
          <w:sz w:val="24"/>
          <w:szCs w:val="24"/>
        </w:rPr>
        <w:t>his</w:t>
      </w:r>
      <w:r w:rsidR="00235D92">
        <w:rPr>
          <w:rFonts w:ascii="Tw Cen MT" w:hAnsi="Tw Cen MT"/>
          <w:sz w:val="24"/>
          <w:szCs w:val="24"/>
        </w:rPr>
        <w:t xml:space="preserve"> erratic stats </w:t>
      </w:r>
      <w:r w:rsidR="00836457">
        <w:rPr>
          <w:rFonts w:ascii="Tw Cen MT" w:hAnsi="Tw Cen MT"/>
          <w:sz w:val="24"/>
          <w:szCs w:val="24"/>
        </w:rPr>
        <w:t>of</w:t>
      </w:r>
      <w:r w:rsidR="00235D92">
        <w:rPr>
          <w:rFonts w:ascii="Tw Cen MT" w:hAnsi="Tw Cen MT"/>
          <w:sz w:val="24"/>
          <w:szCs w:val="24"/>
        </w:rPr>
        <w:t xml:space="preserve"> five </w:t>
      </w:r>
      <w:r w:rsidR="0017076C">
        <w:rPr>
          <w:rFonts w:ascii="Tw Cen MT" w:hAnsi="Tw Cen MT"/>
          <w:sz w:val="24"/>
          <w:szCs w:val="24"/>
        </w:rPr>
        <w:t xml:space="preserve">aces, two double faults, 17 winners, and 22 unforced errors. </w:t>
      </w:r>
      <w:r w:rsidR="009B56A8">
        <w:rPr>
          <w:rFonts w:ascii="Tw Cen MT" w:hAnsi="Tw Cen MT"/>
          <w:sz w:val="24"/>
          <w:szCs w:val="24"/>
        </w:rPr>
        <w:t>F</w:t>
      </w:r>
      <w:r w:rsidR="00412F82">
        <w:rPr>
          <w:rFonts w:ascii="Tw Cen MT" w:hAnsi="Tw Cen MT"/>
          <w:sz w:val="24"/>
          <w:szCs w:val="24"/>
        </w:rPr>
        <w:t>ortunately</w:t>
      </w:r>
      <w:r w:rsidR="009B56A8">
        <w:rPr>
          <w:rFonts w:ascii="Tw Cen MT" w:hAnsi="Tw Cen MT"/>
          <w:sz w:val="24"/>
          <w:szCs w:val="24"/>
        </w:rPr>
        <w:t xml:space="preserve"> for Nadal though</w:t>
      </w:r>
      <w:r w:rsidR="00570CD5">
        <w:rPr>
          <w:rFonts w:ascii="Tw Cen MT" w:hAnsi="Tw Cen MT"/>
          <w:sz w:val="24"/>
          <w:szCs w:val="24"/>
        </w:rPr>
        <w:t>,</w:t>
      </w:r>
      <w:r w:rsidR="00E23581">
        <w:rPr>
          <w:rFonts w:ascii="Tw Cen MT" w:hAnsi="Tw Cen MT"/>
          <w:sz w:val="24"/>
          <w:szCs w:val="24"/>
        </w:rPr>
        <w:t xml:space="preserve"> </w:t>
      </w:r>
      <w:r w:rsidR="008D6B16">
        <w:rPr>
          <w:rFonts w:ascii="Tw Cen MT" w:hAnsi="Tw Cen MT"/>
          <w:sz w:val="24"/>
          <w:szCs w:val="24"/>
        </w:rPr>
        <w:t>he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2A1ADD">
        <w:rPr>
          <w:rFonts w:ascii="Tw Cen MT" w:hAnsi="Tw Cen MT"/>
          <w:sz w:val="24"/>
          <w:szCs w:val="24"/>
        </w:rPr>
        <w:t>kept</w:t>
      </w:r>
      <w:r w:rsidR="003150FE">
        <w:rPr>
          <w:rFonts w:ascii="Tw Cen MT" w:hAnsi="Tw Cen MT"/>
          <w:sz w:val="24"/>
          <w:szCs w:val="24"/>
        </w:rPr>
        <w:t xml:space="preserve"> his stats clean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3150FE">
        <w:rPr>
          <w:rFonts w:ascii="Tw Cen MT" w:hAnsi="Tw Cen MT"/>
          <w:sz w:val="24"/>
          <w:szCs w:val="24"/>
        </w:rPr>
        <w:t>with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534C56">
        <w:rPr>
          <w:rFonts w:ascii="Tw Cen MT" w:hAnsi="Tw Cen MT"/>
          <w:sz w:val="24"/>
          <w:szCs w:val="24"/>
        </w:rPr>
        <w:t xml:space="preserve">five aces, zero double faults, 30 winners, and 14 unforced errors. </w:t>
      </w:r>
    </w:p>
    <w:p w14:paraId="5ADC3667" w14:textId="77777777" w:rsidR="00615B64" w:rsidRDefault="00615B64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14:paraId="5C34E397" w14:textId="0F324784" w:rsidR="009B06F7" w:rsidRPr="00EA08C9" w:rsidRDefault="00615B64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EA08C9">
        <w:rPr>
          <w:rFonts w:ascii="Tw Cen MT" w:hAnsi="Tw Cen MT"/>
          <w:sz w:val="24"/>
          <w:szCs w:val="24"/>
        </w:rPr>
        <w:t xml:space="preserve">When Nadal set up a final against Djokovic, </w:t>
      </w:r>
      <w:r w:rsidR="00FE0902" w:rsidRPr="00EA08C9">
        <w:rPr>
          <w:rFonts w:ascii="Tw Cen MT" w:hAnsi="Tw Cen MT"/>
          <w:sz w:val="24"/>
          <w:szCs w:val="24"/>
        </w:rPr>
        <w:t>Rod Laver Arena</w:t>
      </w:r>
      <w:r w:rsidRPr="00EA08C9">
        <w:rPr>
          <w:rFonts w:ascii="Tw Cen MT" w:hAnsi="Tw Cen MT"/>
          <w:sz w:val="24"/>
          <w:szCs w:val="24"/>
        </w:rPr>
        <w:t xml:space="preserve"> was in for a thriller</w:t>
      </w:r>
      <w:r w:rsidR="004B67F2" w:rsidRPr="00EA08C9">
        <w:rPr>
          <w:rFonts w:ascii="Tw Cen MT" w:hAnsi="Tw Cen MT"/>
          <w:sz w:val="24"/>
          <w:szCs w:val="24"/>
        </w:rPr>
        <w:t>.</w:t>
      </w:r>
      <w:r w:rsidR="00B83CD8" w:rsidRPr="00EA08C9">
        <w:rPr>
          <w:rFonts w:ascii="Tw Cen MT" w:hAnsi="Tw Cen MT"/>
          <w:sz w:val="24"/>
          <w:szCs w:val="24"/>
        </w:rPr>
        <w:t xml:space="preserve"> </w:t>
      </w:r>
      <w:r w:rsidR="007B2213">
        <w:rPr>
          <w:rFonts w:ascii="Tw Cen MT" w:hAnsi="Tw Cen MT"/>
          <w:sz w:val="24"/>
          <w:szCs w:val="24"/>
        </w:rPr>
        <w:t>Djokovic shares the same playing style with Nadal and Serena.</w:t>
      </w:r>
      <w:r w:rsidR="00875201">
        <w:rPr>
          <w:rFonts w:ascii="Tw Cen MT" w:hAnsi="Tw Cen MT"/>
          <w:sz w:val="24"/>
          <w:szCs w:val="24"/>
        </w:rPr>
        <w:t xml:space="preserve"> </w:t>
      </w:r>
      <w:r w:rsidR="00B0082D" w:rsidRPr="00B0082D">
        <w:rPr>
          <w:rFonts w:ascii="Tw Cen MT" w:hAnsi="Tw Cen MT"/>
          <w:sz w:val="24"/>
          <w:szCs w:val="24"/>
        </w:rPr>
        <w:t>H</w:t>
      </w:r>
      <w:r w:rsidR="00E77E99">
        <w:rPr>
          <w:rFonts w:ascii="Tw Cen MT" w:hAnsi="Tw Cen MT"/>
          <w:sz w:val="24"/>
          <w:szCs w:val="24"/>
        </w:rPr>
        <w:t xml:space="preserve">is movement </w:t>
      </w:r>
      <w:r w:rsidR="007F78EB">
        <w:rPr>
          <w:rFonts w:ascii="Tw Cen MT" w:hAnsi="Tw Cen MT"/>
          <w:sz w:val="24"/>
          <w:szCs w:val="24"/>
        </w:rPr>
        <w:t>let</w:t>
      </w:r>
      <w:r w:rsidR="00E77E99">
        <w:rPr>
          <w:rFonts w:ascii="Tw Cen MT" w:hAnsi="Tw Cen MT"/>
          <w:sz w:val="24"/>
          <w:szCs w:val="24"/>
        </w:rPr>
        <w:t>s</w:t>
      </w:r>
      <w:r w:rsidR="00B0082D" w:rsidRPr="00B0082D">
        <w:rPr>
          <w:rFonts w:ascii="Tw Cen MT" w:hAnsi="Tw Cen MT"/>
          <w:sz w:val="24"/>
          <w:szCs w:val="24"/>
        </w:rPr>
        <w:t xml:space="preserve"> him hit winners from defensive positions.</w:t>
      </w:r>
      <w:r w:rsidR="00814C5C">
        <w:rPr>
          <w:rFonts w:ascii="Tw Cen MT" w:hAnsi="Tw Cen MT"/>
          <w:sz w:val="24"/>
          <w:szCs w:val="24"/>
        </w:rPr>
        <w:t xml:space="preserve"> Djokovic led the head-to-head in Grand Slam meetings against Nadal</w:t>
      </w:r>
      <w:r w:rsidR="00DA2E3C">
        <w:rPr>
          <w:rFonts w:ascii="Tw Cen MT" w:hAnsi="Tw Cen MT"/>
          <w:sz w:val="24"/>
          <w:szCs w:val="24"/>
        </w:rPr>
        <w:t xml:space="preserve">. </w:t>
      </w:r>
      <w:r w:rsidR="00C872F3">
        <w:rPr>
          <w:rFonts w:ascii="Tw Cen MT" w:hAnsi="Tw Cen MT"/>
          <w:sz w:val="24"/>
          <w:szCs w:val="24"/>
        </w:rPr>
        <w:t>But</w:t>
      </w:r>
      <w:r w:rsidR="00814C5C">
        <w:rPr>
          <w:rFonts w:ascii="Tw Cen MT" w:hAnsi="Tw Cen MT"/>
          <w:sz w:val="24"/>
          <w:szCs w:val="24"/>
        </w:rPr>
        <w:t xml:space="preserve"> his form was</w:t>
      </w:r>
      <w:r w:rsidR="00B16347">
        <w:rPr>
          <w:rFonts w:ascii="Tw Cen MT" w:hAnsi="Tw Cen MT"/>
          <w:sz w:val="24"/>
          <w:szCs w:val="24"/>
        </w:rPr>
        <w:t xml:space="preserve"> </w:t>
      </w:r>
      <w:r w:rsidR="00004A1A">
        <w:rPr>
          <w:rFonts w:ascii="Tw Cen MT" w:hAnsi="Tw Cen MT"/>
          <w:sz w:val="24"/>
          <w:szCs w:val="24"/>
        </w:rPr>
        <w:t>patchy</w:t>
      </w:r>
      <w:r w:rsidR="00B15307">
        <w:rPr>
          <w:rFonts w:ascii="Tw Cen MT" w:hAnsi="Tw Cen MT"/>
          <w:sz w:val="24"/>
          <w:szCs w:val="24"/>
        </w:rPr>
        <w:t>, as</w:t>
      </w:r>
      <w:r w:rsidR="00974865">
        <w:rPr>
          <w:rFonts w:ascii="Tw Cen MT" w:hAnsi="Tw Cen MT"/>
          <w:sz w:val="24"/>
          <w:szCs w:val="24"/>
        </w:rPr>
        <w:t xml:space="preserve"> </w:t>
      </w:r>
      <w:r w:rsidR="00B15307">
        <w:rPr>
          <w:rFonts w:ascii="Tw Cen MT" w:hAnsi="Tw Cen MT"/>
          <w:sz w:val="24"/>
          <w:szCs w:val="24"/>
        </w:rPr>
        <w:t>h</w:t>
      </w:r>
      <w:r w:rsidR="00974865">
        <w:rPr>
          <w:rFonts w:ascii="Tw Cen MT" w:hAnsi="Tw Cen MT"/>
          <w:sz w:val="24"/>
          <w:szCs w:val="24"/>
        </w:rPr>
        <w:t xml:space="preserve">e </w:t>
      </w:r>
      <w:r w:rsidR="00832ACF" w:rsidRPr="00EA08C9">
        <w:rPr>
          <w:rFonts w:ascii="Tw Cen MT" w:hAnsi="Tw Cen MT"/>
          <w:sz w:val="24"/>
          <w:szCs w:val="24"/>
        </w:rPr>
        <w:t xml:space="preserve">got pushed to four sets in </w:t>
      </w:r>
      <w:r w:rsidR="00AB4538">
        <w:rPr>
          <w:rFonts w:ascii="Tw Cen MT" w:hAnsi="Tw Cen MT"/>
          <w:sz w:val="24"/>
          <w:szCs w:val="24"/>
        </w:rPr>
        <w:t>his third and fourth round</w:t>
      </w:r>
      <w:r w:rsidR="00832ACF" w:rsidRPr="00EA08C9">
        <w:rPr>
          <w:rFonts w:ascii="Tw Cen MT" w:hAnsi="Tw Cen MT"/>
          <w:sz w:val="24"/>
          <w:szCs w:val="24"/>
        </w:rPr>
        <w:t xml:space="preserve"> matches.</w:t>
      </w:r>
      <w:r w:rsidR="00C000FA" w:rsidRPr="00EA08C9">
        <w:rPr>
          <w:rFonts w:ascii="Tw Cen MT" w:hAnsi="Tw Cen MT"/>
          <w:sz w:val="24"/>
          <w:szCs w:val="24"/>
        </w:rPr>
        <w:t xml:space="preserve"> </w:t>
      </w:r>
      <w:r w:rsidR="00841248">
        <w:rPr>
          <w:rFonts w:ascii="Tw Cen MT" w:hAnsi="Tw Cen MT"/>
          <w:sz w:val="24"/>
          <w:szCs w:val="24"/>
        </w:rPr>
        <w:t>Even though</w:t>
      </w:r>
      <w:r w:rsidR="00ED37B4" w:rsidRPr="00EA08C9">
        <w:rPr>
          <w:rFonts w:ascii="Tw Cen MT" w:hAnsi="Tw Cen MT"/>
          <w:sz w:val="24"/>
          <w:szCs w:val="24"/>
        </w:rPr>
        <w:t xml:space="preserve"> Nadal </w:t>
      </w:r>
      <w:r w:rsidR="006D2848">
        <w:rPr>
          <w:rFonts w:ascii="Tw Cen MT" w:hAnsi="Tw Cen MT"/>
          <w:sz w:val="24"/>
          <w:szCs w:val="24"/>
        </w:rPr>
        <w:t>lost</w:t>
      </w:r>
      <w:r w:rsidR="00D02E8D">
        <w:rPr>
          <w:rFonts w:ascii="Tw Cen MT" w:hAnsi="Tw Cen MT"/>
          <w:sz w:val="24"/>
          <w:szCs w:val="24"/>
        </w:rPr>
        <w:t xml:space="preserve"> to</w:t>
      </w:r>
      <w:r w:rsidR="00ED37B4" w:rsidRPr="00EA08C9">
        <w:rPr>
          <w:rFonts w:ascii="Tw Cen MT" w:hAnsi="Tw Cen MT"/>
          <w:sz w:val="24"/>
          <w:szCs w:val="24"/>
        </w:rPr>
        <w:t xml:space="preserve"> Djokovic</w:t>
      </w:r>
      <w:r w:rsidR="00D02E8D">
        <w:rPr>
          <w:rFonts w:ascii="Tw Cen MT" w:hAnsi="Tw Cen MT"/>
          <w:sz w:val="24"/>
          <w:szCs w:val="24"/>
        </w:rPr>
        <w:t xml:space="preserve"> in straight sets</w:t>
      </w:r>
      <w:r w:rsidR="00ED37B4" w:rsidRPr="00EA08C9">
        <w:rPr>
          <w:rFonts w:ascii="Tw Cen MT" w:hAnsi="Tw Cen MT"/>
          <w:sz w:val="24"/>
          <w:szCs w:val="24"/>
        </w:rPr>
        <w:t xml:space="preserve">, </w:t>
      </w:r>
      <w:r w:rsidR="00B07C6F">
        <w:rPr>
          <w:rFonts w:ascii="Tw Cen MT" w:hAnsi="Tw Cen MT"/>
          <w:sz w:val="24"/>
          <w:szCs w:val="24"/>
        </w:rPr>
        <w:t>Djokovic</w:t>
      </w:r>
      <w:r w:rsidR="005E190C">
        <w:rPr>
          <w:rFonts w:ascii="Tw Cen MT" w:hAnsi="Tw Cen MT"/>
          <w:sz w:val="24"/>
          <w:szCs w:val="24"/>
        </w:rPr>
        <w:t xml:space="preserve"> </w:t>
      </w:r>
      <w:r w:rsidR="00D652FB">
        <w:rPr>
          <w:rFonts w:ascii="Tw Cen MT" w:hAnsi="Tw Cen MT"/>
          <w:sz w:val="24"/>
          <w:szCs w:val="24"/>
        </w:rPr>
        <w:t>praised</w:t>
      </w:r>
      <w:r w:rsidR="00B07C6F">
        <w:rPr>
          <w:rFonts w:ascii="Tw Cen MT" w:hAnsi="Tw Cen MT"/>
          <w:sz w:val="24"/>
          <w:szCs w:val="24"/>
        </w:rPr>
        <w:t xml:space="preserve"> Nadal for his run</w:t>
      </w:r>
      <w:r w:rsidR="00ED37B4" w:rsidRPr="00EA08C9">
        <w:rPr>
          <w:rFonts w:ascii="Tw Cen MT" w:hAnsi="Tw Cen MT"/>
          <w:sz w:val="24"/>
          <w:szCs w:val="24"/>
        </w:rPr>
        <w:t xml:space="preserve">. </w:t>
      </w:r>
      <w:r w:rsidR="00581572" w:rsidRPr="00EA08C9">
        <w:rPr>
          <w:rFonts w:ascii="Tw Cen MT" w:hAnsi="Tw Cen MT"/>
          <w:sz w:val="24"/>
          <w:szCs w:val="24"/>
        </w:rPr>
        <w:t>“</w:t>
      </w:r>
      <w:proofErr w:type="spellStart"/>
      <w:r w:rsidR="00581572" w:rsidRPr="00EA08C9">
        <w:rPr>
          <w:rFonts w:ascii="Tw Cen MT" w:hAnsi="Tw Cen MT"/>
          <w:sz w:val="24"/>
          <w:szCs w:val="24"/>
        </w:rPr>
        <w:t>Rafa</w:t>
      </w:r>
      <w:proofErr w:type="spellEnd"/>
      <w:r w:rsidR="00581572" w:rsidRPr="00EA08C9">
        <w:rPr>
          <w:rFonts w:ascii="Tw Cen MT" w:hAnsi="Tw Cen MT"/>
          <w:sz w:val="24"/>
          <w:szCs w:val="24"/>
        </w:rPr>
        <w:t xml:space="preserve"> was in great form, he hadn’t dropped a set the entire tournament</w:t>
      </w:r>
      <w:r w:rsidR="0070423A" w:rsidRPr="00EA08C9">
        <w:rPr>
          <w:rFonts w:ascii="Tw Cen MT" w:hAnsi="Tw Cen MT"/>
          <w:sz w:val="24"/>
          <w:szCs w:val="24"/>
        </w:rPr>
        <w:t>.</w:t>
      </w:r>
      <w:r w:rsidR="00EA08C9">
        <w:rPr>
          <w:rFonts w:ascii="Tw Cen MT" w:hAnsi="Tw Cen MT"/>
          <w:sz w:val="24"/>
          <w:szCs w:val="24"/>
        </w:rPr>
        <w:t xml:space="preserve"> He</w:t>
      </w:r>
      <w:r w:rsidR="007C3E8B" w:rsidRPr="00EA08C9">
        <w:rPr>
          <w:rFonts w:ascii="roboto_regular" w:hAnsi="roboto_regular"/>
          <w:color w:val="5F676A"/>
          <w:sz w:val="24"/>
          <w:szCs w:val="24"/>
          <w:shd w:val="clear" w:color="auto" w:fill="FFFFFF"/>
        </w:rPr>
        <w:t xml:space="preserve"> </w:t>
      </w:r>
      <w:r w:rsidR="00EA08C9" w:rsidRPr="00EA08C9">
        <w:rPr>
          <w:color w:val="000000"/>
          <w:sz w:val="24"/>
          <w:szCs w:val="24"/>
        </w:rPr>
        <w:t>played impressively well throughout the entire tournament</w:t>
      </w:r>
      <w:r w:rsidR="00A91BF9">
        <w:rPr>
          <w:color w:val="000000"/>
          <w:sz w:val="24"/>
          <w:szCs w:val="24"/>
        </w:rPr>
        <w:t>.</w:t>
      </w:r>
      <w:r w:rsidR="00EA08C9" w:rsidRPr="00EA08C9">
        <w:rPr>
          <w:rFonts w:ascii="Tw Cen MT" w:hAnsi="Tw Cen MT"/>
          <w:sz w:val="24"/>
          <w:szCs w:val="24"/>
        </w:rPr>
        <w:t xml:space="preserve"> </w:t>
      </w:r>
      <w:r w:rsidR="007C3E8B" w:rsidRPr="00EA08C9">
        <w:rPr>
          <w:rFonts w:ascii="Tw Cen MT" w:hAnsi="Tw Cen MT"/>
          <w:sz w:val="24"/>
          <w:szCs w:val="24"/>
        </w:rPr>
        <w:t>He played some of his best tennis on hard courts</w:t>
      </w:r>
      <w:r w:rsidR="00F545BF" w:rsidRPr="00EA08C9">
        <w:rPr>
          <w:rFonts w:ascii="Tw Cen MT" w:hAnsi="Tw Cen MT"/>
          <w:sz w:val="24"/>
          <w:szCs w:val="24"/>
        </w:rPr>
        <w:t>.</w:t>
      </w:r>
      <w:r w:rsidR="0070423A" w:rsidRPr="00EA08C9">
        <w:rPr>
          <w:rFonts w:ascii="Tw Cen MT" w:hAnsi="Tw Cen MT"/>
          <w:sz w:val="24"/>
          <w:szCs w:val="24"/>
        </w:rPr>
        <w:t>”</w:t>
      </w:r>
      <w:r w:rsidR="00E32FA6" w:rsidRPr="00EA08C9">
        <w:rPr>
          <w:rFonts w:ascii="Tw Cen MT" w:hAnsi="Tw Cen MT"/>
          <w:sz w:val="24"/>
          <w:szCs w:val="24"/>
        </w:rPr>
        <w:t xml:space="preserve"> </w:t>
      </w:r>
    </w:p>
    <w:p w14:paraId="18AFA640" w14:textId="77777777" w:rsidR="008C25F2" w:rsidRDefault="008C25F2" w:rsidP="004954D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24"/>
          <w:szCs w:val="24"/>
        </w:rPr>
      </w:pPr>
    </w:p>
    <w:p w14:paraId="168A68BF" w14:textId="36208589" w:rsidR="000E5B5E" w:rsidRPr="00F06DD1" w:rsidRDefault="000E5B5E" w:rsidP="00F06DD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F06DD1">
        <w:rPr>
          <w:b/>
          <w:bCs/>
          <w:sz w:val="24"/>
          <w:szCs w:val="24"/>
        </w:rPr>
        <w:t xml:space="preserve">2019 </w:t>
      </w:r>
      <w:r w:rsidR="00327BCD" w:rsidRPr="00F06DD1">
        <w:rPr>
          <w:b/>
          <w:bCs/>
          <w:sz w:val="24"/>
          <w:szCs w:val="24"/>
        </w:rPr>
        <w:t>MIAMI OPEN</w:t>
      </w:r>
      <w:r w:rsidR="002945BD" w:rsidRPr="00F06DD1">
        <w:rPr>
          <w:b/>
          <w:bCs/>
          <w:sz w:val="24"/>
          <w:szCs w:val="24"/>
        </w:rPr>
        <w:t xml:space="preserve"> </w:t>
      </w:r>
      <w:r w:rsidR="000E2328" w:rsidRPr="00F06DD1">
        <w:rPr>
          <w:b/>
          <w:bCs/>
          <w:sz w:val="24"/>
          <w:szCs w:val="24"/>
        </w:rPr>
        <w:t>– MEN’S</w:t>
      </w:r>
      <w:r w:rsidR="002945BD" w:rsidRPr="00F06DD1">
        <w:rPr>
          <w:b/>
          <w:bCs/>
          <w:sz w:val="24"/>
          <w:szCs w:val="24"/>
        </w:rPr>
        <w:t xml:space="preserve"> SINGLES</w:t>
      </w:r>
    </w:p>
    <w:p w14:paraId="6EAF1EB6" w14:textId="71B1D3DE" w:rsidR="00D67298" w:rsidRDefault="00D96DDD" w:rsidP="00D6729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Isner won the Miami Open in 2018</w:t>
      </w:r>
      <w:r w:rsidR="00E53D38">
        <w:rPr>
          <w:sz w:val="24"/>
          <w:szCs w:val="24"/>
        </w:rPr>
        <w:t xml:space="preserve">. </w:t>
      </w:r>
      <w:r w:rsidR="00565B4A">
        <w:rPr>
          <w:sz w:val="24"/>
          <w:szCs w:val="24"/>
        </w:rPr>
        <w:t>H</w:t>
      </w:r>
      <w:r w:rsidR="00ED4878">
        <w:rPr>
          <w:sz w:val="24"/>
          <w:szCs w:val="24"/>
        </w:rPr>
        <w:t>e returned to the tournament one year later as the defending champion</w:t>
      </w:r>
      <w:r w:rsidR="00BB5E61">
        <w:rPr>
          <w:sz w:val="24"/>
          <w:szCs w:val="24"/>
        </w:rPr>
        <w:t xml:space="preserve">. Nine of the ten sets he played were tiebreakers. </w:t>
      </w:r>
      <w:r w:rsidR="00750C98">
        <w:rPr>
          <w:sz w:val="24"/>
          <w:szCs w:val="24"/>
        </w:rPr>
        <w:t>But</w:t>
      </w:r>
      <w:r w:rsidR="001A39F6">
        <w:rPr>
          <w:sz w:val="24"/>
          <w:szCs w:val="24"/>
        </w:rPr>
        <w:t xml:space="preserve"> his level in this edition of the tournament was impressive.</w:t>
      </w:r>
      <w:r w:rsidR="00E56D31">
        <w:rPr>
          <w:sz w:val="24"/>
          <w:szCs w:val="24"/>
        </w:rPr>
        <w:t xml:space="preserve"> </w:t>
      </w:r>
      <w:r w:rsidR="001A39F6">
        <w:rPr>
          <w:sz w:val="24"/>
          <w:szCs w:val="24"/>
        </w:rPr>
        <w:t>H</w:t>
      </w:r>
      <w:r w:rsidR="00E53D38">
        <w:rPr>
          <w:sz w:val="24"/>
          <w:szCs w:val="24"/>
        </w:rPr>
        <w:t xml:space="preserve">e was the </w:t>
      </w:r>
      <w:r w:rsidR="00E53D38">
        <w:rPr>
          <w:b/>
          <w:bCs/>
          <w:sz w:val="24"/>
          <w:szCs w:val="24"/>
        </w:rPr>
        <w:t>ONLY</w:t>
      </w:r>
      <w:r w:rsidR="00E53D38">
        <w:rPr>
          <w:sz w:val="24"/>
          <w:szCs w:val="24"/>
        </w:rPr>
        <w:t xml:space="preserve"> player to have </w:t>
      </w:r>
      <w:r w:rsidR="00883297">
        <w:rPr>
          <w:b/>
          <w:bCs/>
          <w:sz w:val="24"/>
          <w:szCs w:val="24"/>
        </w:rPr>
        <w:t>NOT</w:t>
      </w:r>
      <w:r w:rsidR="00E53D38">
        <w:rPr>
          <w:sz w:val="24"/>
          <w:szCs w:val="24"/>
        </w:rPr>
        <w:t xml:space="preserve"> dropped a set </w:t>
      </w:r>
      <w:r w:rsidR="00671113">
        <w:rPr>
          <w:sz w:val="24"/>
          <w:szCs w:val="24"/>
        </w:rPr>
        <w:t>all</w:t>
      </w:r>
      <w:r w:rsidR="00E53D38">
        <w:rPr>
          <w:b/>
          <w:bCs/>
          <w:sz w:val="24"/>
          <w:szCs w:val="24"/>
        </w:rPr>
        <w:t xml:space="preserve"> </w:t>
      </w:r>
      <w:r w:rsidR="00E53D38">
        <w:rPr>
          <w:sz w:val="24"/>
          <w:szCs w:val="24"/>
        </w:rPr>
        <w:t>tournament</w:t>
      </w:r>
      <w:r w:rsidR="00D67298">
        <w:rPr>
          <w:sz w:val="24"/>
          <w:szCs w:val="24"/>
        </w:rPr>
        <w:t xml:space="preserve">: </w:t>
      </w:r>
    </w:p>
    <w:p w14:paraId="3D06F67A" w14:textId="4F3A0BA6" w:rsidR="001C2B52" w:rsidRDefault="001C2B52" w:rsidP="004954D3">
      <w:pPr>
        <w:spacing w:after="0" w:line="240" w:lineRule="auto"/>
        <w:jc w:val="both"/>
        <w:rPr>
          <w:sz w:val="24"/>
          <w:szCs w:val="24"/>
        </w:rPr>
      </w:pPr>
    </w:p>
    <w:p w14:paraId="78260160" w14:textId="61114A42" w:rsidR="00E53D38" w:rsidRDefault="00DD5DD8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Lorenzo </w:t>
      </w:r>
      <w:proofErr w:type="spellStart"/>
      <w:r>
        <w:rPr>
          <w:sz w:val="24"/>
          <w:szCs w:val="24"/>
        </w:rPr>
        <w:t>Sonego</w:t>
      </w:r>
      <w:proofErr w:type="spellEnd"/>
      <w:r>
        <w:rPr>
          <w:sz w:val="24"/>
          <w:szCs w:val="24"/>
        </w:rPr>
        <w:t xml:space="preserve"> (ITALY): 7-6</w:t>
      </w:r>
      <w:r w:rsidR="00041A4F">
        <w:rPr>
          <w:sz w:val="24"/>
          <w:szCs w:val="24"/>
        </w:rPr>
        <w:t>[7-2] 7-6[9-7]</w:t>
      </w:r>
    </w:p>
    <w:p w14:paraId="6F5AA702" w14:textId="1A223A87" w:rsidR="00041A4F" w:rsidRDefault="00041A4F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20 aces</w:t>
      </w:r>
    </w:p>
    <w:p w14:paraId="2E2C1760" w14:textId="61C71FA3" w:rsidR="00041A4F" w:rsidRDefault="00041A4F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2F15973E" w14:textId="44A2FECC" w:rsidR="00041A4F" w:rsidRDefault="00041A4F" w:rsidP="004954D3">
      <w:pPr>
        <w:spacing w:after="0" w:line="240" w:lineRule="auto"/>
        <w:jc w:val="both"/>
        <w:rPr>
          <w:sz w:val="24"/>
          <w:szCs w:val="24"/>
        </w:rPr>
      </w:pPr>
    </w:p>
    <w:p w14:paraId="3C15B519" w14:textId="532DB42D" w:rsidR="00041A4F" w:rsidRDefault="00F10A91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F10A91">
        <w:rPr>
          <w:sz w:val="24"/>
          <w:szCs w:val="24"/>
        </w:rPr>
        <w:t>Albert Ramos Viñolas</w:t>
      </w:r>
      <w:r>
        <w:rPr>
          <w:sz w:val="24"/>
          <w:szCs w:val="24"/>
        </w:rPr>
        <w:t xml:space="preserve"> (SPAIN): </w:t>
      </w:r>
      <w:r w:rsidR="00942729">
        <w:rPr>
          <w:sz w:val="24"/>
          <w:szCs w:val="24"/>
        </w:rPr>
        <w:t>7-5 7-6</w:t>
      </w:r>
      <w:r w:rsidR="008F0B90">
        <w:rPr>
          <w:sz w:val="24"/>
          <w:szCs w:val="24"/>
        </w:rPr>
        <w:t>[8-6]</w:t>
      </w:r>
    </w:p>
    <w:p w14:paraId="1B65F778" w14:textId="33CA515A" w:rsidR="00F72D0C" w:rsidRDefault="00F72D0C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739FA629" w14:textId="2DC81722" w:rsidR="00F72D0C" w:rsidRDefault="00F72D0C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02C3B5B" w14:textId="5B5ACD36" w:rsidR="00F72D0C" w:rsidRDefault="00F72D0C" w:rsidP="004954D3">
      <w:pPr>
        <w:spacing w:after="0" w:line="240" w:lineRule="auto"/>
        <w:jc w:val="both"/>
        <w:rPr>
          <w:sz w:val="24"/>
          <w:szCs w:val="24"/>
        </w:rPr>
      </w:pPr>
    </w:p>
    <w:p w14:paraId="51D749E5" w14:textId="76879027" w:rsidR="00F72D0C" w:rsidRDefault="00F502BC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Kyle Edmund (GREAT BRITAIN): 7-6[</w:t>
      </w:r>
      <w:r w:rsidR="00B0486E">
        <w:rPr>
          <w:sz w:val="24"/>
          <w:szCs w:val="24"/>
        </w:rPr>
        <w:t>7-5] 7-6[7-3]</w:t>
      </w:r>
    </w:p>
    <w:p w14:paraId="49B2285F" w14:textId="4949392D" w:rsidR="00B0486E" w:rsidRDefault="00C51FB1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18 aces</w:t>
      </w:r>
    </w:p>
    <w:p w14:paraId="19234878" w14:textId="05905C07" w:rsidR="00C51FB1" w:rsidRDefault="00C51FB1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E272A13" w14:textId="3BE7E0B8" w:rsidR="00C51FB1" w:rsidRDefault="00C51FB1" w:rsidP="004954D3">
      <w:pPr>
        <w:spacing w:after="0" w:line="240" w:lineRule="auto"/>
        <w:jc w:val="both"/>
        <w:rPr>
          <w:sz w:val="24"/>
          <w:szCs w:val="24"/>
        </w:rPr>
      </w:pPr>
    </w:p>
    <w:p w14:paraId="49A4C4D1" w14:textId="34C4D7BF" w:rsidR="00C51FB1" w:rsidRDefault="00405253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Bautista Agut: </w:t>
      </w:r>
      <w:r w:rsidR="0093524B">
        <w:rPr>
          <w:sz w:val="24"/>
          <w:szCs w:val="24"/>
        </w:rPr>
        <w:t>7-6[7-1] 7-6</w:t>
      </w:r>
      <w:r w:rsidR="00464A5E">
        <w:rPr>
          <w:sz w:val="24"/>
          <w:szCs w:val="24"/>
        </w:rPr>
        <w:t>[7-5]</w:t>
      </w:r>
    </w:p>
    <w:p w14:paraId="7E958FE0" w14:textId="40613593" w:rsidR="00464A5E" w:rsidRDefault="00693AE4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 aces</w:t>
      </w:r>
    </w:p>
    <w:p w14:paraId="6C512D7A" w14:textId="31432FDE" w:rsidR="00693AE4" w:rsidRDefault="00693AE4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99016CF" w14:textId="6977C513" w:rsidR="00693AE4" w:rsidRDefault="00693AE4" w:rsidP="004954D3">
      <w:pPr>
        <w:spacing w:after="0" w:line="240" w:lineRule="auto"/>
        <w:jc w:val="both"/>
        <w:rPr>
          <w:sz w:val="24"/>
          <w:szCs w:val="24"/>
        </w:rPr>
      </w:pPr>
    </w:p>
    <w:p w14:paraId="32D046BD" w14:textId="26DA20F8" w:rsidR="00693AE4" w:rsidRDefault="003454E3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3454E3">
        <w:rPr>
          <w:sz w:val="24"/>
          <w:szCs w:val="24"/>
        </w:rPr>
        <w:t>Félix Auger-</w:t>
      </w:r>
      <w:proofErr w:type="spellStart"/>
      <w:r w:rsidRPr="003454E3">
        <w:rPr>
          <w:sz w:val="24"/>
          <w:szCs w:val="24"/>
        </w:rPr>
        <w:t>Aliassime</w:t>
      </w:r>
      <w:proofErr w:type="spellEnd"/>
      <w:r>
        <w:rPr>
          <w:sz w:val="24"/>
          <w:szCs w:val="24"/>
        </w:rPr>
        <w:t xml:space="preserve"> (CANADA): 7-6[7-3] 7-6[7-4]</w:t>
      </w:r>
    </w:p>
    <w:p w14:paraId="192F98EC" w14:textId="7180CE94" w:rsidR="003454E3" w:rsidRDefault="00912473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21 aces</w:t>
      </w:r>
    </w:p>
    <w:p w14:paraId="7581F295" w14:textId="400C7BE7" w:rsidR="00912473" w:rsidRDefault="00912473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5F2C4F7" w14:textId="77777777" w:rsidR="00E25930" w:rsidRDefault="00E25930" w:rsidP="004954D3">
      <w:pPr>
        <w:spacing w:after="0" w:line="240" w:lineRule="auto"/>
        <w:jc w:val="both"/>
        <w:rPr>
          <w:sz w:val="24"/>
          <w:szCs w:val="24"/>
        </w:rPr>
      </w:pPr>
    </w:p>
    <w:p w14:paraId="13674386" w14:textId="77777777" w:rsidR="00795587" w:rsidRDefault="00DC55F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r w:rsidR="0076174D">
        <w:rPr>
          <w:sz w:val="24"/>
          <w:szCs w:val="24"/>
        </w:rPr>
        <w:t xml:space="preserve">Isner </w:t>
      </w:r>
      <w:r w:rsidR="00B02D24">
        <w:rPr>
          <w:sz w:val="24"/>
          <w:szCs w:val="24"/>
        </w:rPr>
        <w:t>and</w:t>
      </w:r>
      <w:r w:rsidR="0076174D">
        <w:rPr>
          <w:sz w:val="24"/>
          <w:szCs w:val="24"/>
        </w:rPr>
        <w:t xml:space="preserve"> Auger-</w:t>
      </w:r>
      <w:proofErr w:type="spellStart"/>
      <w:r w:rsidR="0076174D">
        <w:rPr>
          <w:sz w:val="24"/>
          <w:szCs w:val="24"/>
        </w:rPr>
        <w:t>Aliassime</w:t>
      </w:r>
      <w:proofErr w:type="spellEnd"/>
      <w:r w:rsidR="00457FC1">
        <w:rPr>
          <w:sz w:val="24"/>
          <w:szCs w:val="24"/>
        </w:rPr>
        <w:t xml:space="preserve"> traded service holds for the first six games</w:t>
      </w:r>
      <w:r w:rsidR="003A2853">
        <w:rPr>
          <w:sz w:val="24"/>
          <w:szCs w:val="24"/>
        </w:rPr>
        <w:t xml:space="preserve">. </w:t>
      </w:r>
      <w:r w:rsidR="00457FC1">
        <w:rPr>
          <w:sz w:val="24"/>
          <w:szCs w:val="24"/>
        </w:rPr>
        <w:t>Auger-</w:t>
      </w:r>
      <w:proofErr w:type="spellStart"/>
      <w:r w:rsidR="00457FC1">
        <w:rPr>
          <w:sz w:val="24"/>
          <w:szCs w:val="24"/>
        </w:rPr>
        <w:t>Aliassime</w:t>
      </w:r>
      <w:proofErr w:type="spellEnd"/>
      <w:r w:rsidR="00457FC1">
        <w:rPr>
          <w:sz w:val="24"/>
          <w:szCs w:val="24"/>
        </w:rPr>
        <w:t xml:space="preserve"> broke in the seventh game. </w:t>
      </w:r>
      <w:r w:rsidR="00C42F07">
        <w:rPr>
          <w:sz w:val="24"/>
          <w:szCs w:val="24"/>
        </w:rPr>
        <w:t xml:space="preserve">Then, </w:t>
      </w:r>
      <w:r w:rsidR="00457FC1">
        <w:rPr>
          <w:sz w:val="24"/>
          <w:szCs w:val="24"/>
        </w:rPr>
        <w:t xml:space="preserve">Isner </w:t>
      </w:r>
      <w:r w:rsidR="00DB3747">
        <w:rPr>
          <w:sz w:val="24"/>
          <w:szCs w:val="24"/>
        </w:rPr>
        <w:t xml:space="preserve">broke </w:t>
      </w:r>
      <w:r w:rsidR="00242B31">
        <w:rPr>
          <w:sz w:val="24"/>
          <w:szCs w:val="24"/>
        </w:rPr>
        <w:t xml:space="preserve">in the </w:t>
      </w:r>
      <w:r w:rsidR="00B0196C">
        <w:rPr>
          <w:sz w:val="24"/>
          <w:szCs w:val="24"/>
        </w:rPr>
        <w:t>10</w:t>
      </w:r>
      <w:r w:rsidR="00B0196C" w:rsidRPr="00B0196C">
        <w:rPr>
          <w:sz w:val="24"/>
          <w:szCs w:val="24"/>
          <w:vertAlign w:val="superscript"/>
        </w:rPr>
        <w:t>th</w:t>
      </w:r>
      <w:r w:rsidR="00B0196C">
        <w:rPr>
          <w:sz w:val="24"/>
          <w:szCs w:val="24"/>
        </w:rPr>
        <w:t xml:space="preserve"> </w:t>
      </w:r>
      <w:r w:rsidR="00242B31">
        <w:rPr>
          <w:sz w:val="24"/>
          <w:szCs w:val="24"/>
        </w:rPr>
        <w:t xml:space="preserve">game. </w:t>
      </w:r>
      <w:r w:rsidR="00A8073F">
        <w:rPr>
          <w:sz w:val="24"/>
          <w:szCs w:val="24"/>
        </w:rPr>
        <w:t>In the second set, t</w:t>
      </w:r>
      <w:r w:rsidR="00FC01CD">
        <w:rPr>
          <w:sz w:val="24"/>
          <w:szCs w:val="24"/>
        </w:rPr>
        <w:t xml:space="preserve">he first five games of the </w:t>
      </w:r>
      <w:r w:rsidR="00813138">
        <w:rPr>
          <w:sz w:val="24"/>
          <w:szCs w:val="24"/>
        </w:rPr>
        <w:t>second set went on serve</w:t>
      </w:r>
      <w:r w:rsidR="00556FD9">
        <w:rPr>
          <w:sz w:val="24"/>
          <w:szCs w:val="24"/>
        </w:rPr>
        <w:t xml:space="preserve">. </w:t>
      </w:r>
      <w:r w:rsidR="00813138">
        <w:rPr>
          <w:sz w:val="24"/>
          <w:szCs w:val="24"/>
        </w:rPr>
        <w:t>Auger-</w:t>
      </w:r>
      <w:proofErr w:type="spellStart"/>
      <w:r w:rsidR="00813138">
        <w:rPr>
          <w:sz w:val="24"/>
          <w:szCs w:val="24"/>
        </w:rPr>
        <w:t>Aliassime</w:t>
      </w:r>
      <w:proofErr w:type="spellEnd"/>
      <w:r w:rsidR="00813138">
        <w:rPr>
          <w:sz w:val="24"/>
          <w:szCs w:val="24"/>
        </w:rPr>
        <w:t xml:space="preserve"> </w:t>
      </w:r>
      <w:r w:rsidR="0000037B">
        <w:rPr>
          <w:sz w:val="24"/>
          <w:szCs w:val="24"/>
        </w:rPr>
        <w:t>broke in the sixth game</w:t>
      </w:r>
      <w:r w:rsidR="00627ED2">
        <w:rPr>
          <w:sz w:val="24"/>
          <w:szCs w:val="24"/>
        </w:rPr>
        <w:t xml:space="preserve">. </w:t>
      </w:r>
      <w:r w:rsidR="00203967">
        <w:rPr>
          <w:sz w:val="24"/>
          <w:szCs w:val="24"/>
        </w:rPr>
        <w:t xml:space="preserve">Then, </w:t>
      </w:r>
      <w:r w:rsidR="00627ED2">
        <w:rPr>
          <w:sz w:val="24"/>
          <w:szCs w:val="24"/>
        </w:rPr>
        <w:t xml:space="preserve">Isner </w:t>
      </w:r>
      <w:r w:rsidR="005E7F54">
        <w:rPr>
          <w:sz w:val="24"/>
          <w:szCs w:val="24"/>
        </w:rPr>
        <w:t>broke in the ninth game</w:t>
      </w:r>
      <w:r w:rsidR="005759A1">
        <w:rPr>
          <w:sz w:val="24"/>
          <w:szCs w:val="24"/>
        </w:rPr>
        <w:t xml:space="preserve">. </w:t>
      </w:r>
    </w:p>
    <w:p w14:paraId="480B20A7" w14:textId="77777777" w:rsidR="00795587" w:rsidRDefault="00795587" w:rsidP="004954D3">
      <w:pPr>
        <w:spacing w:after="0" w:line="240" w:lineRule="auto"/>
        <w:jc w:val="both"/>
        <w:rPr>
          <w:sz w:val="24"/>
          <w:szCs w:val="24"/>
        </w:rPr>
      </w:pPr>
    </w:p>
    <w:p w14:paraId="72DDCAF7" w14:textId="7752C1B2" w:rsidR="008675A9" w:rsidRDefault="00795587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sz w:val="24"/>
          <w:szCs w:val="24"/>
        </w:rPr>
        <w:t xml:space="preserve">Even though Isner lost to Federer, he earned lots of praise from Federer. “John is a great player, a great person. </w:t>
      </w:r>
      <w:r w:rsidR="00487F3E">
        <w:rPr>
          <w:rFonts w:ascii="Tw Cen MT" w:hAnsi="Tw Cen MT"/>
          <w:sz w:val="24"/>
          <w:szCs w:val="24"/>
        </w:rPr>
        <w:t>He has</w:t>
      </w:r>
      <w:r w:rsidR="00713B7C">
        <w:rPr>
          <w:rFonts w:ascii="Tw Cen MT" w:hAnsi="Tw Cen MT"/>
          <w:sz w:val="24"/>
          <w:szCs w:val="24"/>
        </w:rPr>
        <w:t xml:space="preserve"> </w:t>
      </w:r>
      <w:r w:rsidR="00E13254">
        <w:rPr>
          <w:rFonts w:ascii="Tw Cen MT" w:hAnsi="Tw Cen MT"/>
          <w:sz w:val="24"/>
          <w:szCs w:val="24"/>
        </w:rPr>
        <w:t xml:space="preserve">got an amazing serve, one of the best in the </w:t>
      </w:r>
      <w:r w:rsidR="00344224">
        <w:rPr>
          <w:rFonts w:ascii="Tw Cen MT" w:hAnsi="Tw Cen MT"/>
          <w:sz w:val="24"/>
          <w:szCs w:val="24"/>
        </w:rPr>
        <w:t>game forever.</w:t>
      </w:r>
      <w:r w:rsidR="000D7EEC">
        <w:rPr>
          <w:rFonts w:ascii="Tw Cen MT" w:hAnsi="Tw Cen MT"/>
          <w:sz w:val="24"/>
          <w:szCs w:val="24"/>
        </w:rPr>
        <w:t xml:space="preserve"> </w:t>
      </w:r>
      <w:r w:rsidR="00954435">
        <w:rPr>
          <w:rFonts w:ascii="Tw Cen MT" w:hAnsi="Tw Cen MT"/>
          <w:sz w:val="24"/>
          <w:szCs w:val="24"/>
        </w:rPr>
        <w:t>I am</w:t>
      </w:r>
      <w:r w:rsidR="000D7EEC">
        <w:rPr>
          <w:rFonts w:ascii="Tw Cen MT" w:hAnsi="Tw Cen MT"/>
          <w:sz w:val="24"/>
          <w:szCs w:val="24"/>
        </w:rPr>
        <w:t xml:space="preserve"> a big fan of his game.</w:t>
      </w:r>
      <w:r w:rsidR="00344224">
        <w:rPr>
          <w:rFonts w:ascii="Tw Cen MT" w:hAnsi="Tw Cen MT"/>
          <w:sz w:val="24"/>
          <w:szCs w:val="24"/>
        </w:rPr>
        <w:t xml:space="preserve"> </w:t>
      </w:r>
      <w:r w:rsidR="000F2B50">
        <w:rPr>
          <w:rFonts w:ascii="Tw Cen MT" w:hAnsi="Tw Cen MT"/>
          <w:sz w:val="24"/>
          <w:szCs w:val="24"/>
        </w:rPr>
        <w:t>I am</w:t>
      </w:r>
      <w:r w:rsidR="00F314D1">
        <w:rPr>
          <w:rFonts w:ascii="Tw Cen MT" w:hAnsi="Tw Cen MT"/>
          <w:sz w:val="24"/>
          <w:szCs w:val="24"/>
        </w:rPr>
        <w:t xml:space="preserve"> excited to play John</w:t>
      </w:r>
      <w:r w:rsidR="00AF5014">
        <w:rPr>
          <w:rFonts w:ascii="Tw Cen MT" w:hAnsi="Tw Cen MT"/>
          <w:sz w:val="24"/>
          <w:szCs w:val="24"/>
        </w:rPr>
        <w:t>. He had a tough match against Felix. That was an awesome performance by him</w:t>
      </w:r>
      <w:r w:rsidR="00837F84">
        <w:rPr>
          <w:rFonts w:ascii="Tw Cen MT" w:hAnsi="Tw Cen MT"/>
          <w:sz w:val="24"/>
          <w:szCs w:val="24"/>
        </w:rPr>
        <w:t>.</w:t>
      </w:r>
      <w:r w:rsidR="00AF5014">
        <w:rPr>
          <w:rFonts w:ascii="Tw Cen MT" w:hAnsi="Tw Cen MT"/>
          <w:sz w:val="24"/>
          <w:szCs w:val="24"/>
        </w:rPr>
        <w:t>”</w:t>
      </w:r>
      <w:r w:rsidR="00B308D5">
        <w:rPr>
          <w:rFonts w:ascii="Tw Cen MT" w:hAnsi="Tw Cen MT"/>
          <w:sz w:val="24"/>
          <w:szCs w:val="24"/>
        </w:rPr>
        <w:t xml:space="preserve"> </w:t>
      </w:r>
    </w:p>
    <w:p w14:paraId="30B394E0" w14:textId="74631D74" w:rsidR="00C73CDC" w:rsidRDefault="00C73CDC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769320C" w14:textId="35A8EE92" w:rsidR="00C73CDC" w:rsidRPr="0034587B" w:rsidRDefault="00C73CDC" w:rsidP="0034587B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4587B">
        <w:rPr>
          <w:b/>
          <w:bCs/>
          <w:sz w:val="24"/>
          <w:szCs w:val="24"/>
        </w:rPr>
        <w:t>2019 MUTUA MADRID OPEN</w:t>
      </w:r>
      <w:r w:rsidR="00C8640A" w:rsidRPr="0034587B">
        <w:rPr>
          <w:b/>
          <w:bCs/>
          <w:sz w:val="24"/>
          <w:szCs w:val="24"/>
        </w:rPr>
        <w:t xml:space="preserve"> – WOMEN’S SINGLES</w:t>
      </w:r>
    </w:p>
    <w:p w14:paraId="5C68B9B7" w14:textId="096273BD" w:rsidR="00970BC5" w:rsidRDefault="008D7616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Kiki </w:t>
      </w:r>
      <w:proofErr w:type="spellStart"/>
      <w:r>
        <w:rPr>
          <w:sz w:val="24"/>
          <w:szCs w:val="24"/>
        </w:rPr>
        <w:t>Bertens</w:t>
      </w:r>
      <w:proofErr w:type="spellEnd"/>
      <w:r>
        <w:rPr>
          <w:sz w:val="24"/>
          <w:szCs w:val="24"/>
        </w:rPr>
        <w:t xml:space="preserve"> (NETHERLANDS)</w:t>
      </w:r>
      <w:r w:rsidR="00472AA1">
        <w:rPr>
          <w:sz w:val="24"/>
          <w:szCs w:val="24"/>
        </w:rPr>
        <w:t xml:space="preserve"> </w:t>
      </w:r>
      <w:r w:rsidR="0006310C">
        <w:rPr>
          <w:sz w:val="24"/>
          <w:szCs w:val="24"/>
        </w:rPr>
        <w:t>bec</w:t>
      </w:r>
      <w:r w:rsidR="005F4146">
        <w:rPr>
          <w:sz w:val="24"/>
          <w:szCs w:val="24"/>
        </w:rPr>
        <w:t>a</w:t>
      </w:r>
      <w:r w:rsidR="0006310C">
        <w:rPr>
          <w:sz w:val="24"/>
          <w:szCs w:val="24"/>
        </w:rPr>
        <w:t>me</w:t>
      </w:r>
      <w:r w:rsidR="00970BC5">
        <w:rPr>
          <w:sz w:val="24"/>
          <w:szCs w:val="24"/>
        </w:rPr>
        <w:t xml:space="preserve"> the first woman to win the title without dropping a set:</w:t>
      </w:r>
    </w:p>
    <w:p w14:paraId="5AE99392" w14:textId="77777777" w:rsidR="00970BC5" w:rsidRDefault="00970BC5" w:rsidP="004954D3">
      <w:pPr>
        <w:spacing w:after="0" w:line="240" w:lineRule="auto"/>
        <w:jc w:val="both"/>
        <w:rPr>
          <w:sz w:val="24"/>
          <w:szCs w:val="24"/>
        </w:rPr>
      </w:pPr>
    </w:p>
    <w:p w14:paraId="602432B1" w14:textId="7A03BB4F" w:rsidR="00B16F3C" w:rsidRDefault="00B16F3C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B16F3C">
        <w:rPr>
          <w:sz w:val="24"/>
          <w:szCs w:val="24"/>
        </w:rPr>
        <w:t>Siniaková</w:t>
      </w:r>
      <w:proofErr w:type="spellEnd"/>
      <w:r>
        <w:rPr>
          <w:sz w:val="24"/>
          <w:szCs w:val="24"/>
        </w:rPr>
        <w:t>: 6-3 6-2</w:t>
      </w:r>
    </w:p>
    <w:p w14:paraId="6CD092DD" w14:textId="586F29BA" w:rsidR="00934B42" w:rsidRDefault="00313A98" w:rsidP="00727041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313A98">
        <w:rPr>
          <w:sz w:val="24"/>
          <w:szCs w:val="24"/>
        </w:rPr>
        <w:t>Ostapenko</w:t>
      </w:r>
      <w:r w:rsidR="00934B42">
        <w:rPr>
          <w:sz w:val="24"/>
          <w:szCs w:val="24"/>
        </w:rPr>
        <w:t>: 6-4 6-3</w:t>
      </w:r>
    </w:p>
    <w:p w14:paraId="7C86C79D" w14:textId="0361C8B3" w:rsidR="002638C4" w:rsidRDefault="001A13DB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A13DB">
        <w:rPr>
          <w:sz w:val="24"/>
          <w:szCs w:val="24"/>
        </w:rPr>
        <w:t>Sevastova</w:t>
      </w:r>
      <w:proofErr w:type="spellEnd"/>
      <w:r>
        <w:rPr>
          <w:sz w:val="24"/>
          <w:szCs w:val="24"/>
        </w:rPr>
        <w:t>: 6-</w:t>
      </w:r>
      <w:r w:rsidR="002638C4">
        <w:rPr>
          <w:sz w:val="24"/>
          <w:szCs w:val="24"/>
        </w:rPr>
        <w:t>1 6-2</w:t>
      </w:r>
    </w:p>
    <w:p w14:paraId="06EE481D" w14:textId="77777777" w:rsidR="00AF5550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 w:rsidRPr="00C53849">
        <w:rPr>
          <w:sz w:val="24"/>
          <w:szCs w:val="24"/>
        </w:rPr>
        <w:t>Kvitová</w:t>
      </w:r>
      <w:r>
        <w:rPr>
          <w:sz w:val="24"/>
          <w:szCs w:val="24"/>
        </w:rPr>
        <w:t>: 6-2 6-3</w:t>
      </w:r>
    </w:p>
    <w:p w14:paraId="60FCB5BD" w14:textId="77777777" w:rsidR="00AF5550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Stephens: 6-2 7-5</w:t>
      </w:r>
    </w:p>
    <w:p w14:paraId="196DE14E" w14:textId="4D67989E" w:rsidR="00C73CDC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Halep 6-4 6-4</w:t>
      </w:r>
      <w:r w:rsidR="00977133" w:rsidRPr="00C47B42">
        <w:rPr>
          <w:sz w:val="24"/>
          <w:szCs w:val="24"/>
        </w:rPr>
        <w:t xml:space="preserve"> </w:t>
      </w:r>
    </w:p>
    <w:p w14:paraId="6DB3E223" w14:textId="77777777" w:rsidR="0081371A" w:rsidRDefault="0081371A" w:rsidP="004954D3">
      <w:pPr>
        <w:spacing w:after="0" w:line="240" w:lineRule="auto"/>
        <w:jc w:val="both"/>
        <w:rPr>
          <w:sz w:val="24"/>
          <w:szCs w:val="24"/>
        </w:rPr>
      </w:pPr>
    </w:p>
    <w:p w14:paraId="4394D7E1" w14:textId="02FAF542" w:rsidR="00E45093" w:rsidRPr="004D64C2" w:rsidRDefault="00230D5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her semifinal match against Stephens</w:t>
      </w:r>
      <w:r w:rsidR="002C6E96">
        <w:rPr>
          <w:sz w:val="24"/>
          <w:szCs w:val="24"/>
        </w:rPr>
        <w:t xml:space="preserve">, </w:t>
      </w:r>
      <w:proofErr w:type="spellStart"/>
      <w:r w:rsidR="00F142F8">
        <w:rPr>
          <w:sz w:val="24"/>
          <w:szCs w:val="24"/>
        </w:rPr>
        <w:t>Bertens</w:t>
      </w:r>
      <w:proofErr w:type="spellEnd"/>
      <w:r w:rsidR="00F142F8">
        <w:rPr>
          <w:sz w:val="24"/>
          <w:szCs w:val="24"/>
        </w:rPr>
        <w:t xml:space="preserve"> </w:t>
      </w:r>
      <w:r w:rsidR="006E2087">
        <w:rPr>
          <w:sz w:val="24"/>
          <w:szCs w:val="24"/>
        </w:rPr>
        <w:t>received</w:t>
      </w:r>
      <w:r w:rsidR="00F142F8">
        <w:rPr>
          <w:sz w:val="24"/>
          <w:szCs w:val="24"/>
        </w:rPr>
        <w:t xml:space="preserve"> serve. </w:t>
      </w:r>
      <w:r w:rsidR="004231F3">
        <w:rPr>
          <w:sz w:val="24"/>
          <w:szCs w:val="24"/>
        </w:rPr>
        <w:t>She</w:t>
      </w:r>
      <w:r w:rsidR="00970FEC">
        <w:rPr>
          <w:sz w:val="24"/>
          <w:szCs w:val="24"/>
        </w:rPr>
        <w:t xml:space="preserve"> broke in the </w:t>
      </w:r>
      <w:r w:rsidR="00ED231E">
        <w:rPr>
          <w:sz w:val="24"/>
          <w:szCs w:val="24"/>
        </w:rPr>
        <w:t>first and fifth games</w:t>
      </w:r>
      <w:r w:rsidR="00202C88">
        <w:rPr>
          <w:sz w:val="24"/>
          <w:szCs w:val="24"/>
        </w:rPr>
        <w:t xml:space="preserve">. </w:t>
      </w:r>
      <w:r w:rsidR="004E676A">
        <w:rPr>
          <w:sz w:val="24"/>
          <w:szCs w:val="24"/>
        </w:rPr>
        <w:t xml:space="preserve">In the second set, </w:t>
      </w:r>
      <w:r w:rsidR="001F181C">
        <w:rPr>
          <w:sz w:val="24"/>
          <w:szCs w:val="24"/>
        </w:rPr>
        <w:t xml:space="preserve">Stephens </w:t>
      </w:r>
      <w:r w:rsidR="00CF0975">
        <w:rPr>
          <w:sz w:val="24"/>
          <w:szCs w:val="24"/>
        </w:rPr>
        <w:t xml:space="preserve">broke </w:t>
      </w:r>
      <w:proofErr w:type="spellStart"/>
      <w:r w:rsidR="00CF0975">
        <w:rPr>
          <w:sz w:val="24"/>
          <w:szCs w:val="24"/>
        </w:rPr>
        <w:t>Bertens</w:t>
      </w:r>
      <w:proofErr w:type="spellEnd"/>
      <w:r w:rsidR="00CF0975">
        <w:rPr>
          <w:sz w:val="24"/>
          <w:szCs w:val="24"/>
        </w:rPr>
        <w:t xml:space="preserve"> </w:t>
      </w:r>
      <w:r w:rsidR="00243730">
        <w:rPr>
          <w:sz w:val="24"/>
          <w:szCs w:val="24"/>
        </w:rPr>
        <w:t>in the s</w:t>
      </w:r>
      <w:r w:rsidR="00F53AEE">
        <w:rPr>
          <w:sz w:val="24"/>
          <w:szCs w:val="24"/>
        </w:rPr>
        <w:t>ixth game</w:t>
      </w:r>
      <w:r w:rsidR="0092505B">
        <w:rPr>
          <w:sz w:val="24"/>
          <w:szCs w:val="24"/>
        </w:rPr>
        <w:t xml:space="preserve">. </w:t>
      </w:r>
      <w:r w:rsidR="00F77BA9">
        <w:rPr>
          <w:sz w:val="24"/>
          <w:szCs w:val="24"/>
        </w:rPr>
        <w:t xml:space="preserve">Then, </w:t>
      </w:r>
      <w:proofErr w:type="spellStart"/>
      <w:r w:rsidR="004E676A">
        <w:rPr>
          <w:sz w:val="24"/>
          <w:szCs w:val="24"/>
        </w:rPr>
        <w:t>Bertens</w:t>
      </w:r>
      <w:proofErr w:type="spellEnd"/>
      <w:r w:rsidR="00F53AEE">
        <w:rPr>
          <w:sz w:val="24"/>
          <w:szCs w:val="24"/>
        </w:rPr>
        <w:t xml:space="preserve"> broke Stephens</w:t>
      </w:r>
      <w:r w:rsidR="00B10555">
        <w:rPr>
          <w:sz w:val="24"/>
          <w:szCs w:val="24"/>
        </w:rPr>
        <w:t xml:space="preserve"> in the seventh game</w:t>
      </w:r>
      <w:r w:rsidR="00AD7699">
        <w:rPr>
          <w:sz w:val="24"/>
          <w:szCs w:val="24"/>
        </w:rPr>
        <w:t xml:space="preserve">. </w:t>
      </w:r>
      <w:r w:rsidR="00E86339">
        <w:rPr>
          <w:sz w:val="24"/>
          <w:szCs w:val="24"/>
        </w:rPr>
        <w:t>In the 10</w:t>
      </w:r>
      <w:r w:rsidR="00E86339" w:rsidRPr="00E86339">
        <w:rPr>
          <w:sz w:val="24"/>
          <w:szCs w:val="24"/>
          <w:vertAlign w:val="superscript"/>
        </w:rPr>
        <w:t>th</w:t>
      </w:r>
      <w:r w:rsidR="00E86339">
        <w:rPr>
          <w:sz w:val="24"/>
          <w:szCs w:val="24"/>
        </w:rPr>
        <w:t xml:space="preserve"> game, </w:t>
      </w:r>
      <w:proofErr w:type="spellStart"/>
      <w:r w:rsidR="00DD043B">
        <w:rPr>
          <w:sz w:val="24"/>
          <w:szCs w:val="24"/>
        </w:rPr>
        <w:t>Bertens</w:t>
      </w:r>
      <w:proofErr w:type="spellEnd"/>
      <w:r w:rsidR="00DD043B">
        <w:rPr>
          <w:sz w:val="24"/>
          <w:szCs w:val="24"/>
        </w:rPr>
        <w:t xml:space="preserve"> was </w:t>
      </w:r>
      <w:r w:rsidR="00C70526">
        <w:rPr>
          <w:sz w:val="24"/>
          <w:szCs w:val="24"/>
        </w:rPr>
        <w:t xml:space="preserve">down triple set point. </w:t>
      </w:r>
      <w:r w:rsidR="00133750">
        <w:rPr>
          <w:sz w:val="24"/>
          <w:szCs w:val="24"/>
        </w:rPr>
        <w:t>But</w:t>
      </w:r>
      <w:r w:rsidR="00C70526">
        <w:rPr>
          <w:sz w:val="24"/>
          <w:szCs w:val="24"/>
        </w:rPr>
        <w:t xml:space="preserve"> she </w:t>
      </w:r>
      <w:r w:rsidR="00103C3C">
        <w:rPr>
          <w:sz w:val="24"/>
          <w:szCs w:val="24"/>
        </w:rPr>
        <w:t xml:space="preserve">won </w:t>
      </w:r>
      <w:r w:rsidR="00EC2900">
        <w:rPr>
          <w:sz w:val="24"/>
          <w:szCs w:val="24"/>
        </w:rPr>
        <w:t>five straight points</w:t>
      </w:r>
      <w:r w:rsidR="007363C7">
        <w:rPr>
          <w:sz w:val="24"/>
          <w:szCs w:val="24"/>
        </w:rPr>
        <w:t xml:space="preserve">. Then, </w:t>
      </w:r>
      <w:r w:rsidR="001B475C">
        <w:rPr>
          <w:sz w:val="24"/>
          <w:szCs w:val="24"/>
        </w:rPr>
        <w:t>she broke Stephens in the 11</w:t>
      </w:r>
      <w:r w:rsidR="001B475C" w:rsidRPr="001B475C">
        <w:rPr>
          <w:sz w:val="24"/>
          <w:szCs w:val="24"/>
          <w:vertAlign w:val="superscript"/>
        </w:rPr>
        <w:t>th</w:t>
      </w:r>
      <w:r w:rsidR="001B475C">
        <w:rPr>
          <w:sz w:val="24"/>
          <w:szCs w:val="24"/>
        </w:rPr>
        <w:t xml:space="preserve"> game</w:t>
      </w:r>
      <w:r w:rsidR="00133750">
        <w:rPr>
          <w:sz w:val="24"/>
          <w:szCs w:val="24"/>
        </w:rPr>
        <w:t xml:space="preserve"> and</w:t>
      </w:r>
      <w:r w:rsidR="00031EB3">
        <w:rPr>
          <w:sz w:val="24"/>
          <w:szCs w:val="24"/>
        </w:rPr>
        <w:t xml:space="preserve"> </w:t>
      </w:r>
      <w:r w:rsidR="008C6BB5">
        <w:rPr>
          <w:sz w:val="24"/>
          <w:szCs w:val="24"/>
        </w:rPr>
        <w:t>effectively</w:t>
      </w:r>
      <w:r w:rsidR="001B475C">
        <w:rPr>
          <w:sz w:val="24"/>
          <w:szCs w:val="24"/>
        </w:rPr>
        <w:t xml:space="preserve"> served out the match in the 12</w:t>
      </w:r>
      <w:r w:rsidR="001B475C" w:rsidRPr="001B475C">
        <w:rPr>
          <w:sz w:val="24"/>
          <w:szCs w:val="24"/>
          <w:vertAlign w:val="superscript"/>
        </w:rPr>
        <w:t>th</w:t>
      </w:r>
      <w:r w:rsidR="001B475C">
        <w:rPr>
          <w:sz w:val="24"/>
          <w:szCs w:val="24"/>
        </w:rPr>
        <w:t xml:space="preserve"> game. </w:t>
      </w:r>
      <w:r w:rsidR="002F4C35">
        <w:rPr>
          <w:sz w:val="24"/>
          <w:szCs w:val="24"/>
        </w:rPr>
        <w:t>This win set her up with a final against Halep</w:t>
      </w:r>
      <w:r w:rsidR="00AB6AD5">
        <w:rPr>
          <w:sz w:val="24"/>
          <w:szCs w:val="24"/>
        </w:rPr>
        <w:t xml:space="preserve">. </w:t>
      </w:r>
    </w:p>
    <w:p w14:paraId="16840E65" w14:textId="6328FEE6" w:rsidR="009F3740" w:rsidRDefault="009F3740" w:rsidP="004954D3">
      <w:pPr>
        <w:spacing w:after="0" w:line="240" w:lineRule="auto"/>
        <w:jc w:val="both"/>
        <w:rPr>
          <w:sz w:val="24"/>
          <w:szCs w:val="24"/>
        </w:rPr>
      </w:pPr>
    </w:p>
    <w:p w14:paraId="3DD60B80" w14:textId="0907E322" w:rsidR="004E4477" w:rsidRDefault="00B94FC4" w:rsidP="003B15B9">
      <w:pPr>
        <w:spacing w:after="0" w:line="240" w:lineRule="auto"/>
        <w:jc w:val="both"/>
        <w:rPr>
          <w:sz w:val="24"/>
          <w:szCs w:val="24"/>
        </w:rPr>
      </w:pPr>
      <w:r w:rsidRPr="00B94FC4">
        <w:rPr>
          <w:sz w:val="24"/>
          <w:szCs w:val="24"/>
        </w:rPr>
        <w:t>Halep</w:t>
      </w:r>
      <w:r w:rsidR="00514234">
        <w:rPr>
          <w:sz w:val="24"/>
          <w:szCs w:val="24"/>
        </w:rPr>
        <w:t xml:space="preserve"> won four sets without dropping a game</w:t>
      </w:r>
      <w:r w:rsidRPr="00B94F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lost only one set </w:t>
      </w:r>
      <w:r w:rsidRPr="00B94FC4">
        <w:rPr>
          <w:sz w:val="24"/>
          <w:szCs w:val="24"/>
        </w:rPr>
        <w:t xml:space="preserve">in her semifinal </w:t>
      </w:r>
      <w:r w:rsidR="00FC2A64">
        <w:rPr>
          <w:sz w:val="24"/>
          <w:szCs w:val="24"/>
        </w:rPr>
        <w:t xml:space="preserve">match </w:t>
      </w:r>
      <w:r w:rsidRPr="00B94FC4">
        <w:rPr>
          <w:sz w:val="24"/>
          <w:szCs w:val="24"/>
        </w:rPr>
        <w:t>to Bencic in a</w:t>
      </w:r>
      <w:r w:rsidR="00870508">
        <w:rPr>
          <w:sz w:val="24"/>
          <w:szCs w:val="24"/>
        </w:rPr>
        <w:t xml:space="preserve"> second</w:t>
      </w:r>
      <w:r w:rsidR="00382167">
        <w:rPr>
          <w:sz w:val="24"/>
          <w:szCs w:val="24"/>
        </w:rPr>
        <w:t>-</w:t>
      </w:r>
      <w:r w:rsidR="00870508">
        <w:rPr>
          <w:sz w:val="24"/>
          <w:szCs w:val="24"/>
        </w:rPr>
        <w:t>set</w:t>
      </w:r>
      <w:r w:rsidRPr="00B94FC4">
        <w:rPr>
          <w:sz w:val="24"/>
          <w:szCs w:val="24"/>
        </w:rPr>
        <w:t xml:space="preserve"> tiebreak.</w:t>
      </w:r>
      <w:r w:rsidR="00BC0B65">
        <w:rPr>
          <w:sz w:val="24"/>
          <w:szCs w:val="24"/>
        </w:rPr>
        <w:t xml:space="preserve"> </w:t>
      </w:r>
      <w:r w:rsidR="00820384">
        <w:rPr>
          <w:sz w:val="24"/>
          <w:szCs w:val="24"/>
        </w:rPr>
        <w:t>Having</w:t>
      </w:r>
      <w:r w:rsidR="00847E94">
        <w:rPr>
          <w:sz w:val="24"/>
          <w:szCs w:val="24"/>
        </w:rPr>
        <w:t xml:space="preserve"> won the title in 2016 and 2017, </w:t>
      </w:r>
      <w:r w:rsidR="00233737">
        <w:rPr>
          <w:sz w:val="24"/>
          <w:szCs w:val="24"/>
        </w:rPr>
        <w:t xml:space="preserve">Halep was the heavy favorite to win her third Madrid title. </w:t>
      </w:r>
      <w:r w:rsidR="000B2FC1">
        <w:rPr>
          <w:sz w:val="24"/>
          <w:szCs w:val="24"/>
        </w:rPr>
        <w:t>But</w:t>
      </w:r>
      <w:r w:rsidR="00F62E1C">
        <w:rPr>
          <w:sz w:val="24"/>
          <w:szCs w:val="24"/>
        </w:rPr>
        <w:t xml:space="preserve"> </w:t>
      </w:r>
      <w:r w:rsidR="008D5B72">
        <w:rPr>
          <w:sz w:val="24"/>
          <w:szCs w:val="24"/>
        </w:rPr>
        <w:t xml:space="preserve">her semifinal win against Bencic was </w:t>
      </w:r>
      <w:r w:rsidR="007B7711">
        <w:rPr>
          <w:sz w:val="24"/>
          <w:szCs w:val="24"/>
        </w:rPr>
        <w:t xml:space="preserve">a 2-hour </w:t>
      </w:r>
      <w:r w:rsidR="00815A08">
        <w:rPr>
          <w:sz w:val="24"/>
          <w:szCs w:val="24"/>
        </w:rPr>
        <w:t>battl</w:t>
      </w:r>
      <w:r w:rsidR="007B7711">
        <w:rPr>
          <w:sz w:val="24"/>
          <w:szCs w:val="24"/>
        </w:rPr>
        <w:t>e.</w:t>
      </w:r>
      <w:r w:rsidR="0067725F">
        <w:rPr>
          <w:sz w:val="24"/>
          <w:szCs w:val="24"/>
        </w:rPr>
        <w:t xml:space="preserve"> </w:t>
      </w:r>
      <w:r w:rsidR="00636CCC">
        <w:rPr>
          <w:sz w:val="24"/>
          <w:szCs w:val="24"/>
        </w:rPr>
        <w:t>F</w:t>
      </w:r>
      <w:r w:rsidR="008B192C">
        <w:rPr>
          <w:sz w:val="24"/>
          <w:szCs w:val="24"/>
        </w:rPr>
        <w:t xml:space="preserve">ortunately for </w:t>
      </w:r>
      <w:proofErr w:type="spellStart"/>
      <w:r w:rsidR="008B192C">
        <w:rPr>
          <w:sz w:val="24"/>
          <w:szCs w:val="24"/>
        </w:rPr>
        <w:t>Bertens</w:t>
      </w:r>
      <w:proofErr w:type="spellEnd"/>
      <w:r w:rsidR="00636CCC">
        <w:rPr>
          <w:sz w:val="24"/>
          <w:szCs w:val="24"/>
        </w:rPr>
        <w:t xml:space="preserve"> though</w:t>
      </w:r>
      <w:r w:rsidR="008B192C">
        <w:rPr>
          <w:sz w:val="24"/>
          <w:szCs w:val="24"/>
        </w:rPr>
        <w:t xml:space="preserve">, she </w:t>
      </w:r>
      <w:r w:rsidR="008B5A83">
        <w:rPr>
          <w:sz w:val="24"/>
          <w:szCs w:val="24"/>
        </w:rPr>
        <w:t xml:space="preserve">spent less time on court </w:t>
      </w:r>
      <w:r w:rsidR="00454D84">
        <w:rPr>
          <w:sz w:val="24"/>
          <w:szCs w:val="24"/>
        </w:rPr>
        <w:t xml:space="preserve">and </w:t>
      </w:r>
      <w:r w:rsidR="00DC02F6">
        <w:rPr>
          <w:sz w:val="24"/>
          <w:szCs w:val="24"/>
        </w:rPr>
        <w:t xml:space="preserve">had </w:t>
      </w:r>
      <w:r w:rsidR="00164A83">
        <w:rPr>
          <w:sz w:val="24"/>
          <w:szCs w:val="24"/>
        </w:rPr>
        <w:t>an</w:t>
      </w:r>
      <w:r w:rsidR="008B5A83">
        <w:rPr>
          <w:sz w:val="24"/>
          <w:szCs w:val="24"/>
        </w:rPr>
        <w:t xml:space="preserve"> earlier finish in her semifinal win</w:t>
      </w:r>
      <w:r w:rsidR="00472F35">
        <w:rPr>
          <w:sz w:val="24"/>
          <w:szCs w:val="24"/>
        </w:rPr>
        <w:t xml:space="preserve"> against Stephens</w:t>
      </w:r>
      <w:r w:rsidR="00164A83">
        <w:rPr>
          <w:sz w:val="24"/>
          <w:szCs w:val="24"/>
        </w:rPr>
        <w:t xml:space="preserve">. </w:t>
      </w:r>
      <w:r w:rsidR="002C0572">
        <w:rPr>
          <w:sz w:val="24"/>
          <w:szCs w:val="24"/>
        </w:rPr>
        <w:t>Th</w:t>
      </w:r>
      <w:r w:rsidR="00A361E6">
        <w:rPr>
          <w:sz w:val="24"/>
          <w:szCs w:val="24"/>
        </w:rPr>
        <w:t>e</w:t>
      </w:r>
      <w:r w:rsidR="00164A83">
        <w:rPr>
          <w:sz w:val="24"/>
          <w:szCs w:val="24"/>
        </w:rPr>
        <w:t xml:space="preserve"> earlier finish</w:t>
      </w:r>
      <w:r w:rsidR="008B5A83">
        <w:rPr>
          <w:sz w:val="24"/>
          <w:szCs w:val="24"/>
        </w:rPr>
        <w:t xml:space="preserve"> gave her </w:t>
      </w:r>
      <w:r w:rsidR="00922692">
        <w:rPr>
          <w:sz w:val="24"/>
          <w:szCs w:val="24"/>
        </w:rPr>
        <w:t xml:space="preserve">the </w:t>
      </w:r>
      <w:r w:rsidR="00D47DAB">
        <w:rPr>
          <w:sz w:val="24"/>
          <w:szCs w:val="24"/>
        </w:rPr>
        <w:t>opportunity</w:t>
      </w:r>
      <w:r w:rsidR="00164A83">
        <w:rPr>
          <w:sz w:val="24"/>
          <w:szCs w:val="24"/>
        </w:rPr>
        <w:t xml:space="preserve"> to squeeze </w:t>
      </w:r>
      <w:r w:rsidR="002C0EF2">
        <w:rPr>
          <w:sz w:val="24"/>
          <w:szCs w:val="24"/>
        </w:rPr>
        <w:t xml:space="preserve">in recovery </w:t>
      </w:r>
      <w:r w:rsidR="00417D2C" w:rsidRPr="00417D2C">
        <w:rPr>
          <w:sz w:val="24"/>
          <w:szCs w:val="24"/>
        </w:rPr>
        <w:t>as much as possible</w:t>
      </w:r>
      <w:r w:rsidR="00E01DC0">
        <w:rPr>
          <w:sz w:val="24"/>
          <w:szCs w:val="24"/>
        </w:rPr>
        <w:t>.</w:t>
      </w:r>
      <w:r w:rsidR="00C363C1">
        <w:rPr>
          <w:sz w:val="24"/>
          <w:szCs w:val="24"/>
        </w:rPr>
        <w:t xml:space="preserve"> </w:t>
      </w:r>
      <w:r w:rsidR="00773F5D">
        <w:rPr>
          <w:sz w:val="24"/>
          <w:szCs w:val="24"/>
        </w:rPr>
        <w:t>Just like her semifinal match</w:t>
      </w:r>
      <w:r w:rsidR="0017765F">
        <w:rPr>
          <w:sz w:val="24"/>
          <w:szCs w:val="24"/>
        </w:rPr>
        <w:t xml:space="preserve"> against Stephens</w:t>
      </w:r>
      <w:r w:rsidR="0098084E">
        <w:rPr>
          <w:sz w:val="24"/>
          <w:szCs w:val="24"/>
        </w:rPr>
        <w:t xml:space="preserve">, </w:t>
      </w:r>
      <w:proofErr w:type="spellStart"/>
      <w:r w:rsidR="00C363C1">
        <w:rPr>
          <w:sz w:val="24"/>
          <w:szCs w:val="24"/>
        </w:rPr>
        <w:t>Bertens</w:t>
      </w:r>
      <w:proofErr w:type="spellEnd"/>
      <w:r w:rsidR="00C363C1">
        <w:rPr>
          <w:sz w:val="24"/>
          <w:szCs w:val="24"/>
        </w:rPr>
        <w:t xml:space="preserve"> receive</w:t>
      </w:r>
      <w:r w:rsidR="0078707E">
        <w:rPr>
          <w:sz w:val="24"/>
          <w:szCs w:val="24"/>
        </w:rPr>
        <w:t>d</w:t>
      </w:r>
      <w:r w:rsidR="00C363C1">
        <w:rPr>
          <w:sz w:val="24"/>
          <w:szCs w:val="24"/>
        </w:rPr>
        <w:t xml:space="preserve"> serve</w:t>
      </w:r>
      <w:r w:rsidR="0078707E">
        <w:rPr>
          <w:sz w:val="24"/>
          <w:szCs w:val="24"/>
        </w:rPr>
        <w:t>.</w:t>
      </w:r>
      <w:r w:rsidR="00C363C1">
        <w:rPr>
          <w:sz w:val="24"/>
          <w:szCs w:val="24"/>
        </w:rPr>
        <w:t xml:space="preserve"> </w:t>
      </w:r>
      <w:r w:rsidR="005C379C">
        <w:rPr>
          <w:sz w:val="24"/>
          <w:szCs w:val="24"/>
        </w:rPr>
        <w:t xml:space="preserve">Halep </w:t>
      </w:r>
      <w:r w:rsidR="009D147B">
        <w:rPr>
          <w:sz w:val="24"/>
          <w:szCs w:val="24"/>
        </w:rPr>
        <w:t xml:space="preserve">broke in the fourth and sixth games. </w:t>
      </w:r>
      <w:r w:rsidR="009565B3">
        <w:rPr>
          <w:sz w:val="24"/>
          <w:szCs w:val="24"/>
        </w:rPr>
        <w:t>But</w:t>
      </w:r>
      <w:r w:rsidR="005C379C">
        <w:rPr>
          <w:sz w:val="24"/>
          <w:szCs w:val="24"/>
        </w:rPr>
        <w:t xml:space="preserve"> </w:t>
      </w:r>
      <w:proofErr w:type="spellStart"/>
      <w:r w:rsidR="005C379C">
        <w:rPr>
          <w:sz w:val="24"/>
          <w:szCs w:val="24"/>
        </w:rPr>
        <w:t>Bertens</w:t>
      </w:r>
      <w:proofErr w:type="spellEnd"/>
      <w:r w:rsidR="005C379C">
        <w:rPr>
          <w:sz w:val="24"/>
          <w:szCs w:val="24"/>
        </w:rPr>
        <w:t xml:space="preserve"> </w:t>
      </w:r>
      <w:r w:rsidR="003B1767">
        <w:rPr>
          <w:sz w:val="24"/>
          <w:szCs w:val="24"/>
        </w:rPr>
        <w:t>broke in the</w:t>
      </w:r>
      <w:r w:rsidR="00F23513">
        <w:rPr>
          <w:sz w:val="24"/>
          <w:szCs w:val="24"/>
        </w:rPr>
        <w:t xml:space="preserve"> fifth</w:t>
      </w:r>
      <w:r w:rsidR="00877702">
        <w:rPr>
          <w:sz w:val="24"/>
          <w:szCs w:val="24"/>
        </w:rPr>
        <w:t xml:space="preserve">, </w:t>
      </w:r>
      <w:r w:rsidR="003B1767">
        <w:rPr>
          <w:sz w:val="24"/>
          <w:szCs w:val="24"/>
        </w:rPr>
        <w:t>seventh</w:t>
      </w:r>
      <w:r w:rsidR="00877702">
        <w:rPr>
          <w:sz w:val="24"/>
          <w:szCs w:val="24"/>
        </w:rPr>
        <w:t>, and ninth</w:t>
      </w:r>
      <w:r w:rsidR="003B1767">
        <w:rPr>
          <w:sz w:val="24"/>
          <w:szCs w:val="24"/>
        </w:rPr>
        <w:t xml:space="preserve"> game</w:t>
      </w:r>
      <w:r w:rsidR="00F23513">
        <w:rPr>
          <w:sz w:val="24"/>
          <w:szCs w:val="24"/>
        </w:rPr>
        <w:t xml:space="preserve">s. </w:t>
      </w:r>
      <w:r w:rsidR="007B73B5">
        <w:rPr>
          <w:sz w:val="24"/>
          <w:szCs w:val="24"/>
        </w:rPr>
        <w:t>Once</w:t>
      </w:r>
      <w:r w:rsidR="002C01A0">
        <w:rPr>
          <w:sz w:val="24"/>
          <w:szCs w:val="24"/>
        </w:rPr>
        <w:t xml:space="preserve"> the second set started, </w:t>
      </w:r>
      <w:proofErr w:type="spellStart"/>
      <w:r w:rsidR="002C01A0">
        <w:rPr>
          <w:sz w:val="24"/>
          <w:szCs w:val="24"/>
        </w:rPr>
        <w:t>Bertens</w:t>
      </w:r>
      <w:proofErr w:type="spellEnd"/>
      <w:r w:rsidR="002C01A0">
        <w:rPr>
          <w:sz w:val="24"/>
          <w:szCs w:val="24"/>
        </w:rPr>
        <w:t xml:space="preserve"> was on a roll. </w:t>
      </w:r>
      <w:r w:rsidR="003B5E10">
        <w:rPr>
          <w:sz w:val="24"/>
          <w:szCs w:val="24"/>
        </w:rPr>
        <w:t>S</w:t>
      </w:r>
      <w:r w:rsidR="006C4F05">
        <w:rPr>
          <w:sz w:val="24"/>
          <w:szCs w:val="24"/>
        </w:rPr>
        <w:t xml:space="preserve">he was broken only once in the fourth game of the second set. </w:t>
      </w:r>
      <w:r w:rsidR="00E4081B">
        <w:rPr>
          <w:sz w:val="24"/>
          <w:szCs w:val="24"/>
        </w:rPr>
        <w:t>Then, s</w:t>
      </w:r>
      <w:r w:rsidR="003B15B9">
        <w:rPr>
          <w:sz w:val="24"/>
          <w:szCs w:val="24"/>
        </w:rPr>
        <w:t xml:space="preserve">he </w:t>
      </w:r>
      <w:r w:rsidR="00E4081B">
        <w:rPr>
          <w:sz w:val="24"/>
          <w:szCs w:val="24"/>
        </w:rPr>
        <w:t>won</w:t>
      </w:r>
      <w:r w:rsidR="003B15B9">
        <w:rPr>
          <w:sz w:val="24"/>
          <w:szCs w:val="24"/>
        </w:rPr>
        <w:t xml:space="preserve"> the biggest title of her career.</w:t>
      </w:r>
      <w:r w:rsidR="00EB3EEC">
        <w:rPr>
          <w:sz w:val="24"/>
          <w:szCs w:val="24"/>
        </w:rPr>
        <w:t xml:space="preserve"> </w:t>
      </w:r>
    </w:p>
    <w:p w14:paraId="292DBB73" w14:textId="77777777" w:rsidR="005A2936" w:rsidRPr="005A2936" w:rsidRDefault="005A2936" w:rsidP="004954D3">
      <w:pPr>
        <w:pStyle w:val="NormalWeb"/>
        <w:spacing w:after="0" w:line="240" w:lineRule="auto"/>
        <w:jc w:val="both"/>
        <w:rPr>
          <w:rFonts w:ascii="Tw Cen MT" w:hAnsi="Tw Cen MT" w:cs="Arial"/>
          <w:color w:val="0A0A0A"/>
        </w:rPr>
      </w:pPr>
    </w:p>
    <w:p w14:paraId="3191C8F4" w14:textId="156B24AF" w:rsidR="001453F5" w:rsidRPr="0013294E" w:rsidRDefault="001453F5" w:rsidP="0013294E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3294E">
        <w:rPr>
          <w:b/>
          <w:bCs/>
          <w:sz w:val="24"/>
          <w:szCs w:val="24"/>
        </w:rPr>
        <w:lastRenderedPageBreak/>
        <w:t>2019 BIRMINGHAM CLASSIC</w:t>
      </w:r>
      <w:r w:rsidR="00FA2CFA" w:rsidRPr="0013294E">
        <w:rPr>
          <w:b/>
          <w:bCs/>
          <w:sz w:val="24"/>
          <w:szCs w:val="24"/>
        </w:rPr>
        <w:t xml:space="preserve"> – WOMEN’S SINGLES</w:t>
      </w:r>
    </w:p>
    <w:p w14:paraId="29FA9E31" w14:textId="18705660" w:rsidR="00D776A1" w:rsidRDefault="006E34B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After</w:t>
      </w:r>
      <w:r w:rsidR="00D04B9E">
        <w:rPr>
          <w:sz w:val="24"/>
          <w:szCs w:val="24"/>
        </w:rPr>
        <w:t xml:space="preserve"> winning her first Grand Slam title</w:t>
      </w:r>
      <w:r w:rsidR="002A3868">
        <w:rPr>
          <w:sz w:val="24"/>
          <w:szCs w:val="24"/>
        </w:rPr>
        <w:t xml:space="preserve"> at the French Open</w:t>
      </w:r>
      <w:r w:rsidR="00D04B9E">
        <w:rPr>
          <w:sz w:val="24"/>
          <w:szCs w:val="24"/>
        </w:rPr>
        <w:t>, Bart</w:t>
      </w:r>
      <w:r w:rsidR="00553FA3">
        <w:rPr>
          <w:sz w:val="24"/>
          <w:szCs w:val="24"/>
        </w:rPr>
        <w:t>y</w:t>
      </w:r>
      <w:r w:rsidR="00D04B9E">
        <w:rPr>
          <w:sz w:val="24"/>
          <w:szCs w:val="24"/>
        </w:rPr>
        <w:t xml:space="preserve"> became the number one </w:t>
      </w:r>
      <w:r w:rsidR="005C44FE">
        <w:rPr>
          <w:sz w:val="24"/>
          <w:szCs w:val="24"/>
        </w:rPr>
        <w:t xml:space="preserve">player </w:t>
      </w:r>
      <w:r w:rsidR="00D04B9E">
        <w:rPr>
          <w:sz w:val="24"/>
          <w:szCs w:val="24"/>
        </w:rPr>
        <w:t>in the world</w:t>
      </w:r>
      <w:r w:rsidR="00614ADA">
        <w:rPr>
          <w:sz w:val="24"/>
          <w:szCs w:val="24"/>
        </w:rPr>
        <w:t xml:space="preserve"> after </w:t>
      </w:r>
      <w:r w:rsidR="00794C3A">
        <w:rPr>
          <w:sz w:val="24"/>
          <w:szCs w:val="24"/>
          <w:lang w:val="en"/>
        </w:rPr>
        <w:t>she</w:t>
      </w:r>
      <w:r w:rsidR="0002439F">
        <w:rPr>
          <w:sz w:val="24"/>
          <w:szCs w:val="24"/>
          <w:lang w:val="en"/>
        </w:rPr>
        <w:t xml:space="preserve"> won the Birmingham Classic without dropping a set:</w:t>
      </w:r>
    </w:p>
    <w:p w14:paraId="7C33EA12" w14:textId="6EA79EC9" w:rsidR="0002439F" w:rsidRDefault="0002439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F8374BD" w14:textId="574255BA" w:rsidR="0002439F" w:rsidRDefault="007F4200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7F4200">
        <w:rPr>
          <w:sz w:val="24"/>
          <w:szCs w:val="24"/>
          <w:lang w:val="en"/>
        </w:rPr>
        <w:t>Donna Vekić</w:t>
      </w:r>
      <w:r>
        <w:rPr>
          <w:sz w:val="24"/>
          <w:szCs w:val="24"/>
          <w:lang w:val="en"/>
        </w:rPr>
        <w:t xml:space="preserve"> (CROATIA): 6-3 6-4</w:t>
      </w:r>
    </w:p>
    <w:p w14:paraId="73CC9F79" w14:textId="77777777" w:rsidR="001E1A9A" w:rsidRDefault="007F4200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Jennifer Brady</w:t>
      </w:r>
      <w:r w:rsidR="001E1A9A">
        <w:rPr>
          <w:sz w:val="24"/>
          <w:szCs w:val="24"/>
          <w:lang w:val="en"/>
        </w:rPr>
        <w:t xml:space="preserve"> (USA)</w:t>
      </w:r>
      <w:r>
        <w:rPr>
          <w:sz w:val="24"/>
          <w:szCs w:val="24"/>
          <w:lang w:val="en"/>
        </w:rPr>
        <w:t>:</w:t>
      </w:r>
      <w:r w:rsidR="001E1A9A">
        <w:rPr>
          <w:sz w:val="24"/>
          <w:szCs w:val="24"/>
          <w:lang w:val="en"/>
        </w:rPr>
        <w:t xml:space="preserve"> 6-3 6-1</w:t>
      </w:r>
    </w:p>
    <w:p w14:paraId="0CCDBBD8" w14:textId="77777777" w:rsidR="001E1A9A" w:rsidRDefault="001E1A9A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Venus: 6-4 6-3</w:t>
      </w:r>
    </w:p>
    <w:p w14:paraId="0C07A157" w14:textId="77777777" w:rsidR="00566166" w:rsidRPr="00566166" w:rsidRDefault="001E1A9A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1E1A9A">
        <w:rPr>
          <w:sz w:val="24"/>
          <w:szCs w:val="24"/>
        </w:rPr>
        <w:t>Strýcová</w:t>
      </w:r>
      <w:proofErr w:type="spellEnd"/>
      <w:r>
        <w:rPr>
          <w:sz w:val="24"/>
          <w:szCs w:val="24"/>
        </w:rPr>
        <w:t>: 6-4 6-4</w:t>
      </w:r>
    </w:p>
    <w:p w14:paraId="7C941DDD" w14:textId="6DA23233" w:rsidR="00566166" w:rsidRPr="000738D8" w:rsidRDefault="00566166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566166">
        <w:rPr>
          <w:sz w:val="24"/>
          <w:szCs w:val="24"/>
        </w:rPr>
        <w:t xml:space="preserve">Julia </w:t>
      </w:r>
      <w:proofErr w:type="spellStart"/>
      <w:r w:rsidRPr="00566166">
        <w:rPr>
          <w:sz w:val="24"/>
          <w:szCs w:val="24"/>
        </w:rPr>
        <w:t>Görges</w:t>
      </w:r>
      <w:proofErr w:type="spellEnd"/>
      <w:r>
        <w:rPr>
          <w:sz w:val="24"/>
          <w:szCs w:val="24"/>
        </w:rPr>
        <w:t xml:space="preserve"> (GERMANY): 6-3 7-5</w:t>
      </w:r>
    </w:p>
    <w:p w14:paraId="026CC944" w14:textId="27FAF12B" w:rsidR="000738D8" w:rsidRDefault="000738D8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6102B8D7" w14:textId="4CCBE419" w:rsidR="000738D8" w:rsidRPr="000738D8" w:rsidRDefault="000738D8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</w:t>
      </w:r>
      <w:r w:rsidR="005B70A8">
        <w:rPr>
          <w:sz w:val="24"/>
          <w:szCs w:val="24"/>
          <w:lang w:val="en"/>
        </w:rPr>
        <w:t>championship match</w:t>
      </w:r>
      <w:r w:rsidR="00434829">
        <w:rPr>
          <w:sz w:val="24"/>
          <w:szCs w:val="24"/>
        </w:rPr>
        <w:t>, the first five games</w:t>
      </w:r>
      <w:r w:rsidR="00397C94">
        <w:rPr>
          <w:sz w:val="24"/>
          <w:szCs w:val="24"/>
        </w:rPr>
        <w:t xml:space="preserve"> of the first set</w:t>
      </w:r>
      <w:r w:rsidR="00434829">
        <w:rPr>
          <w:sz w:val="24"/>
          <w:szCs w:val="24"/>
        </w:rPr>
        <w:t xml:space="preserve"> went on serve</w:t>
      </w:r>
      <w:r w:rsidR="00590193">
        <w:rPr>
          <w:sz w:val="24"/>
          <w:szCs w:val="24"/>
        </w:rPr>
        <w:t xml:space="preserve">. Then, </w:t>
      </w:r>
      <w:r w:rsidR="00CE2346">
        <w:rPr>
          <w:sz w:val="24"/>
          <w:szCs w:val="24"/>
        </w:rPr>
        <w:t xml:space="preserve">Barty </w:t>
      </w:r>
      <w:r w:rsidR="009B1EF9">
        <w:rPr>
          <w:sz w:val="24"/>
          <w:szCs w:val="24"/>
        </w:rPr>
        <w:t>broke</w:t>
      </w:r>
      <w:r w:rsidR="00E53A3B">
        <w:rPr>
          <w:sz w:val="24"/>
          <w:szCs w:val="24"/>
        </w:rPr>
        <w:t xml:space="preserve"> </w:t>
      </w:r>
      <w:proofErr w:type="spellStart"/>
      <w:r w:rsidR="00E53A3B" w:rsidRPr="00566166">
        <w:rPr>
          <w:sz w:val="24"/>
          <w:szCs w:val="24"/>
        </w:rPr>
        <w:t>Görges</w:t>
      </w:r>
      <w:proofErr w:type="spellEnd"/>
      <w:r w:rsidR="009B1EF9">
        <w:rPr>
          <w:sz w:val="24"/>
          <w:szCs w:val="24"/>
        </w:rPr>
        <w:t xml:space="preserve"> </w:t>
      </w:r>
      <w:r w:rsidR="00325C55">
        <w:rPr>
          <w:sz w:val="24"/>
          <w:szCs w:val="24"/>
        </w:rPr>
        <w:t xml:space="preserve">in the sixth game. </w:t>
      </w:r>
      <w:r w:rsidR="00887EEB">
        <w:rPr>
          <w:sz w:val="24"/>
          <w:szCs w:val="24"/>
        </w:rPr>
        <w:t xml:space="preserve">In the second set, </w:t>
      </w:r>
      <w:proofErr w:type="spellStart"/>
      <w:r w:rsidR="008D4623" w:rsidRPr="00566166">
        <w:rPr>
          <w:sz w:val="24"/>
          <w:szCs w:val="24"/>
        </w:rPr>
        <w:t>Görges</w:t>
      </w:r>
      <w:proofErr w:type="spellEnd"/>
      <w:r w:rsidR="00DF52A5">
        <w:rPr>
          <w:sz w:val="24"/>
          <w:szCs w:val="24"/>
        </w:rPr>
        <w:t xml:space="preserve"> </w:t>
      </w:r>
      <w:r w:rsidR="00B74DD3">
        <w:rPr>
          <w:sz w:val="24"/>
          <w:szCs w:val="24"/>
        </w:rPr>
        <w:t xml:space="preserve">broke in the second game. </w:t>
      </w:r>
      <w:r w:rsidR="00AF705A">
        <w:rPr>
          <w:sz w:val="24"/>
          <w:szCs w:val="24"/>
        </w:rPr>
        <w:t>But</w:t>
      </w:r>
      <w:r w:rsidR="00B74DD3">
        <w:rPr>
          <w:sz w:val="24"/>
          <w:szCs w:val="24"/>
        </w:rPr>
        <w:t xml:space="preserve"> Barty broke in the fifth </w:t>
      </w:r>
      <w:r w:rsidR="00D44002">
        <w:rPr>
          <w:sz w:val="24"/>
          <w:szCs w:val="24"/>
        </w:rPr>
        <w:t>and</w:t>
      </w:r>
      <w:r w:rsidR="00FE3C29">
        <w:rPr>
          <w:sz w:val="24"/>
          <w:szCs w:val="24"/>
        </w:rPr>
        <w:t xml:space="preserve"> 11</w:t>
      </w:r>
      <w:r w:rsidR="00FE3C29" w:rsidRPr="00FE3C29">
        <w:rPr>
          <w:sz w:val="24"/>
          <w:szCs w:val="24"/>
          <w:vertAlign w:val="superscript"/>
        </w:rPr>
        <w:t>th</w:t>
      </w:r>
      <w:r w:rsidR="00FE3C29">
        <w:rPr>
          <w:sz w:val="24"/>
          <w:szCs w:val="24"/>
        </w:rPr>
        <w:t xml:space="preserve"> game</w:t>
      </w:r>
      <w:r w:rsidR="00D44002">
        <w:rPr>
          <w:sz w:val="24"/>
          <w:szCs w:val="24"/>
        </w:rPr>
        <w:t>s. Then,</w:t>
      </w:r>
      <w:r w:rsidR="005371DD">
        <w:rPr>
          <w:sz w:val="24"/>
          <w:szCs w:val="24"/>
        </w:rPr>
        <w:t xml:space="preserve"> </w:t>
      </w:r>
      <w:r w:rsidR="003812C6">
        <w:rPr>
          <w:sz w:val="24"/>
          <w:szCs w:val="24"/>
        </w:rPr>
        <w:t>Barty</w:t>
      </w:r>
      <w:r w:rsidR="0045772E">
        <w:rPr>
          <w:sz w:val="24"/>
          <w:szCs w:val="24"/>
        </w:rPr>
        <w:t xml:space="preserve"> </w:t>
      </w:r>
      <w:r w:rsidR="00AE14B1">
        <w:rPr>
          <w:sz w:val="24"/>
          <w:szCs w:val="24"/>
        </w:rPr>
        <w:t>successfully</w:t>
      </w:r>
      <w:r w:rsidR="0045772E">
        <w:rPr>
          <w:sz w:val="24"/>
          <w:szCs w:val="24"/>
        </w:rPr>
        <w:t xml:space="preserve"> </w:t>
      </w:r>
      <w:r w:rsidR="0021552C">
        <w:rPr>
          <w:sz w:val="24"/>
          <w:szCs w:val="24"/>
        </w:rPr>
        <w:t>serve</w:t>
      </w:r>
      <w:r w:rsidR="009D0838">
        <w:rPr>
          <w:sz w:val="24"/>
          <w:szCs w:val="24"/>
        </w:rPr>
        <w:t>d</w:t>
      </w:r>
      <w:r w:rsidR="0045772E">
        <w:rPr>
          <w:sz w:val="24"/>
          <w:szCs w:val="24"/>
        </w:rPr>
        <w:t xml:space="preserve"> out the match to love</w:t>
      </w:r>
      <w:r w:rsidR="004B3240">
        <w:rPr>
          <w:sz w:val="24"/>
          <w:szCs w:val="24"/>
        </w:rPr>
        <w:t xml:space="preserve"> in the 12</w:t>
      </w:r>
      <w:r w:rsidR="004B3240" w:rsidRPr="004B3240">
        <w:rPr>
          <w:sz w:val="24"/>
          <w:szCs w:val="24"/>
          <w:vertAlign w:val="superscript"/>
        </w:rPr>
        <w:t>th</w:t>
      </w:r>
      <w:r w:rsidR="004B3240">
        <w:rPr>
          <w:sz w:val="24"/>
          <w:szCs w:val="24"/>
        </w:rPr>
        <w:t xml:space="preserve"> game</w:t>
      </w:r>
      <w:r w:rsidR="0045772E">
        <w:rPr>
          <w:sz w:val="24"/>
          <w:szCs w:val="24"/>
        </w:rPr>
        <w:t xml:space="preserve">. </w:t>
      </w:r>
    </w:p>
    <w:p w14:paraId="78240B5E" w14:textId="77777777" w:rsidR="00566166" w:rsidRPr="00566166" w:rsidRDefault="00566166" w:rsidP="004954D3">
      <w:pPr>
        <w:pStyle w:val="ListParagraph"/>
        <w:spacing w:after="0" w:line="240" w:lineRule="auto"/>
        <w:ind w:left="360"/>
        <w:jc w:val="both"/>
        <w:rPr>
          <w:sz w:val="24"/>
          <w:szCs w:val="24"/>
          <w:lang w:val="en"/>
        </w:rPr>
      </w:pPr>
    </w:p>
    <w:p w14:paraId="3FF07706" w14:textId="24219FF8" w:rsidR="00775B0D" w:rsidRPr="00403313" w:rsidRDefault="00775B0D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403313">
        <w:rPr>
          <w:b/>
          <w:bCs/>
          <w:sz w:val="24"/>
          <w:szCs w:val="24"/>
        </w:rPr>
        <w:t xml:space="preserve">2019 WIMBLEDON </w:t>
      </w:r>
      <w:r w:rsidR="00B47693">
        <w:rPr>
          <w:b/>
          <w:bCs/>
          <w:sz w:val="24"/>
          <w:szCs w:val="24"/>
        </w:rPr>
        <w:t xml:space="preserve">– WOMEN’S </w:t>
      </w:r>
      <w:r w:rsidR="00890FB1">
        <w:rPr>
          <w:b/>
          <w:bCs/>
          <w:sz w:val="24"/>
          <w:szCs w:val="24"/>
        </w:rPr>
        <w:t>DOUBLES</w:t>
      </w:r>
    </w:p>
    <w:p w14:paraId="2E114E43" w14:textId="6B70830B" w:rsidR="001F5366" w:rsidRPr="00EE67C7" w:rsidRDefault="00E15DC6" w:rsidP="00EE67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Hsieh and </w:t>
      </w:r>
      <w:proofErr w:type="spellStart"/>
      <w:r w:rsidRPr="001E1A9A">
        <w:rPr>
          <w:sz w:val="24"/>
          <w:szCs w:val="24"/>
        </w:rPr>
        <w:t>Strýcová</w:t>
      </w:r>
      <w:proofErr w:type="spellEnd"/>
      <w:r w:rsidR="002B667A">
        <w:rPr>
          <w:sz w:val="24"/>
          <w:szCs w:val="24"/>
        </w:rPr>
        <w:t xml:space="preserve"> </w:t>
      </w:r>
      <w:r w:rsidR="007008F6">
        <w:rPr>
          <w:sz w:val="24"/>
          <w:szCs w:val="24"/>
        </w:rPr>
        <w:t xml:space="preserve">won </w:t>
      </w:r>
      <w:r w:rsidR="002B6F6D">
        <w:rPr>
          <w:sz w:val="24"/>
          <w:szCs w:val="24"/>
        </w:rPr>
        <w:t xml:space="preserve">Indian Wells, </w:t>
      </w:r>
      <w:r w:rsidR="002B1418">
        <w:rPr>
          <w:sz w:val="24"/>
          <w:szCs w:val="24"/>
        </w:rPr>
        <w:t>Dubai</w:t>
      </w:r>
      <w:r w:rsidR="00321F6B">
        <w:rPr>
          <w:sz w:val="24"/>
          <w:szCs w:val="24"/>
        </w:rPr>
        <w:t>, M</w:t>
      </w:r>
      <w:r w:rsidR="00C45FB1" w:rsidRPr="00EE67C7">
        <w:rPr>
          <w:sz w:val="24"/>
          <w:szCs w:val="24"/>
        </w:rPr>
        <w:t>adrid</w:t>
      </w:r>
      <w:r w:rsidR="00321F6B">
        <w:rPr>
          <w:sz w:val="24"/>
          <w:szCs w:val="24"/>
        </w:rPr>
        <w:t xml:space="preserve">, </w:t>
      </w:r>
      <w:r w:rsidR="00C45FB1" w:rsidRPr="00EE67C7">
        <w:rPr>
          <w:sz w:val="24"/>
          <w:szCs w:val="24"/>
        </w:rPr>
        <w:t>Birmingham</w:t>
      </w:r>
      <w:r w:rsidR="00E613F7">
        <w:rPr>
          <w:sz w:val="24"/>
          <w:szCs w:val="24"/>
        </w:rPr>
        <w:t>, and Wimbledon</w:t>
      </w:r>
      <w:r w:rsidR="006479CE">
        <w:rPr>
          <w:sz w:val="24"/>
          <w:szCs w:val="24"/>
        </w:rPr>
        <w:t xml:space="preserve">. </w:t>
      </w:r>
      <w:r w:rsidR="00D4501B" w:rsidRPr="00EE67C7">
        <w:rPr>
          <w:sz w:val="24"/>
          <w:szCs w:val="24"/>
        </w:rPr>
        <w:t>Hsieh can play two-handed on</w:t>
      </w:r>
      <w:r w:rsidR="003B346E">
        <w:rPr>
          <w:sz w:val="24"/>
          <w:szCs w:val="24"/>
        </w:rPr>
        <w:t xml:space="preserve"> </w:t>
      </w:r>
      <w:r w:rsidR="00D4501B" w:rsidRPr="00EE67C7">
        <w:rPr>
          <w:sz w:val="24"/>
          <w:szCs w:val="24"/>
        </w:rPr>
        <w:t xml:space="preserve">her forehand and backhand sides. </w:t>
      </w:r>
      <w:proofErr w:type="spellStart"/>
      <w:r w:rsidR="00D4501B" w:rsidRPr="00EE67C7">
        <w:rPr>
          <w:sz w:val="24"/>
          <w:szCs w:val="24"/>
        </w:rPr>
        <w:t>Strýcová</w:t>
      </w:r>
      <w:proofErr w:type="spellEnd"/>
      <w:r w:rsidR="00D4501B" w:rsidRPr="00EE67C7">
        <w:rPr>
          <w:sz w:val="24"/>
          <w:szCs w:val="24"/>
        </w:rPr>
        <w:t xml:space="preserve"> can</w:t>
      </w:r>
      <w:r w:rsidR="0044177E">
        <w:rPr>
          <w:sz w:val="24"/>
          <w:szCs w:val="24"/>
        </w:rPr>
        <w:t xml:space="preserve"> </w:t>
      </w:r>
      <w:r w:rsidR="00D4501B" w:rsidRPr="00EE67C7">
        <w:rPr>
          <w:sz w:val="24"/>
          <w:szCs w:val="24"/>
        </w:rPr>
        <w:t>maneuver around</w:t>
      </w:r>
      <w:r w:rsidR="00C737C9">
        <w:rPr>
          <w:sz w:val="24"/>
          <w:szCs w:val="24"/>
        </w:rPr>
        <w:t xml:space="preserve"> the court</w:t>
      </w:r>
      <w:r w:rsidR="00D4501B" w:rsidRPr="00EE67C7">
        <w:rPr>
          <w:sz w:val="24"/>
          <w:szCs w:val="24"/>
        </w:rPr>
        <w:t xml:space="preserve"> with serving and volleying.</w:t>
      </w:r>
      <w:r w:rsidR="002C5FE4">
        <w:rPr>
          <w:sz w:val="24"/>
          <w:szCs w:val="24"/>
        </w:rPr>
        <w:t xml:space="preserve"> </w:t>
      </w:r>
      <w:r w:rsidR="00010D9F">
        <w:rPr>
          <w:sz w:val="24"/>
          <w:szCs w:val="24"/>
        </w:rPr>
        <w:t>Wimbledon</w:t>
      </w:r>
      <w:r w:rsidR="002C1D0C">
        <w:rPr>
          <w:sz w:val="24"/>
          <w:szCs w:val="24"/>
        </w:rPr>
        <w:t xml:space="preserve"> was</w:t>
      </w:r>
      <w:r w:rsidR="00C40842" w:rsidRPr="00EE67C7">
        <w:rPr>
          <w:sz w:val="24"/>
          <w:szCs w:val="24"/>
        </w:rPr>
        <w:t xml:space="preserve"> their first Grand Slam title</w:t>
      </w:r>
      <w:r w:rsidR="00B853C7">
        <w:rPr>
          <w:sz w:val="24"/>
          <w:szCs w:val="24"/>
        </w:rPr>
        <w:t xml:space="preserve"> they won</w:t>
      </w:r>
      <w:r w:rsidR="00C40842" w:rsidRPr="00EE67C7">
        <w:rPr>
          <w:sz w:val="24"/>
          <w:szCs w:val="24"/>
        </w:rPr>
        <w:t xml:space="preserve"> without dropping a set:</w:t>
      </w:r>
    </w:p>
    <w:p w14:paraId="1DB585D4" w14:textId="57DBCCA3" w:rsidR="00C40842" w:rsidRDefault="00C40842" w:rsidP="004954D3">
      <w:pPr>
        <w:spacing w:after="0" w:line="240" w:lineRule="auto"/>
        <w:jc w:val="both"/>
        <w:rPr>
          <w:sz w:val="24"/>
          <w:szCs w:val="24"/>
        </w:rPr>
      </w:pPr>
    </w:p>
    <w:p w14:paraId="26467304" w14:textId="206FB7D3" w:rsidR="00C40842" w:rsidRDefault="00097BBB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Mona Barthel (GERMANY)/Xenia Knoll (SWITZERLAND): 6-2 6-1</w:t>
      </w:r>
    </w:p>
    <w:p w14:paraId="2E43E0F3" w14:textId="0C9C9CB5" w:rsidR="00F55264" w:rsidRPr="00F55264" w:rsidRDefault="00F3673C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Ekaterina Alexandrova (RUSSIA)/</w:t>
      </w:r>
      <w:r w:rsidR="00F55264" w:rsidRPr="00F55264">
        <w:rPr>
          <w:sz w:val="24"/>
          <w:szCs w:val="24"/>
          <w:lang w:val="en"/>
        </w:rPr>
        <w:t>Viktorija Golubic</w:t>
      </w:r>
      <w:r w:rsidR="00F55264">
        <w:rPr>
          <w:sz w:val="24"/>
          <w:szCs w:val="24"/>
          <w:lang w:val="en"/>
        </w:rPr>
        <w:t xml:space="preserve"> (SWITZERLAND): </w:t>
      </w:r>
      <w:r w:rsidR="00840D26">
        <w:rPr>
          <w:sz w:val="24"/>
          <w:szCs w:val="24"/>
          <w:lang w:val="en"/>
        </w:rPr>
        <w:t>6-2 6-2</w:t>
      </w:r>
    </w:p>
    <w:p w14:paraId="78EBD85D" w14:textId="2184370D" w:rsidR="00097BBB" w:rsidRDefault="00840D26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Begu/</w:t>
      </w:r>
      <w:r w:rsidR="00EC3FB0">
        <w:rPr>
          <w:sz w:val="24"/>
          <w:szCs w:val="24"/>
        </w:rPr>
        <w:t xml:space="preserve">Monica </w:t>
      </w:r>
      <w:r>
        <w:rPr>
          <w:sz w:val="24"/>
          <w:szCs w:val="24"/>
        </w:rPr>
        <w:t>Niculescu</w:t>
      </w:r>
      <w:r w:rsidR="00EC3FB0">
        <w:rPr>
          <w:sz w:val="24"/>
          <w:szCs w:val="24"/>
        </w:rPr>
        <w:t xml:space="preserve"> (ROMANIA)</w:t>
      </w:r>
      <w:r>
        <w:rPr>
          <w:sz w:val="24"/>
          <w:szCs w:val="24"/>
        </w:rPr>
        <w:t xml:space="preserve">: </w:t>
      </w:r>
      <w:r w:rsidR="006812E7">
        <w:rPr>
          <w:sz w:val="24"/>
          <w:szCs w:val="24"/>
        </w:rPr>
        <w:t>6-3 6-4</w:t>
      </w:r>
    </w:p>
    <w:p w14:paraId="77A91A18" w14:textId="169BA587" w:rsidR="006812E7" w:rsidRDefault="009C7B86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Aryna </w:t>
      </w:r>
      <w:r w:rsidR="00D97580">
        <w:rPr>
          <w:sz w:val="24"/>
          <w:szCs w:val="24"/>
        </w:rPr>
        <w:t>Sabalenka</w:t>
      </w:r>
      <w:r w:rsidR="00881DA8">
        <w:rPr>
          <w:sz w:val="24"/>
          <w:szCs w:val="24"/>
        </w:rPr>
        <w:t xml:space="preserve"> (BELARUS)</w:t>
      </w:r>
      <w:r w:rsidR="00D97580">
        <w:rPr>
          <w:sz w:val="24"/>
          <w:szCs w:val="24"/>
        </w:rPr>
        <w:t xml:space="preserve">/Elise Mertens (BELGIUM): </w:t>
      </w:r>
      <w:r w:rsidR="001F4ED0">
        <w:rPr>
          <w:sz w:val="24"/>
          <w:szCs w:val="24"/>
        </w:rPr>
        <w:t>6-4 6-2</w:t>
      </w:r>
    </w:p>
    <w:p w14:paraId="3588D29B" w14:textId="1FA0D81A" w:rsidR="001F4ED0" w:rsidRDefault="001F4ED0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Babos/Mladenovic: </w:t>
      </w:r>
      <w:r w:rsidR="007F4A4E">
        <w:rPr>
          <w:sz w:val="24"/>
          <w:szCs w:val="24"/>
        </w:rPr>
        <w:t>7-6[7-5] 6-4</w:t>
      </w:r>
    </w:p>
    <w:p w14:paraId="1268CC06" w14:textId="58140B5F" w:rsidR="00BC6BC6" w:rsidRDefault="007F4A4E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Dabrowski/Yifan Xu (CHINA): 6-2 6-4</w:t>
      </w:r>
    </w:p>
    <w:p w14:paraId="140525D7" w14:textId="5742602A" w:rsidR="00D737DD" w:rsidRDefault="00D737DD" w:rsidP="004954D3">
      <w:pPr>
        <w:spacing w:after="0" w:line="240" w:lineRule="auto"/>
        <w:jc w:val="both"/>
        <w:rPr>
          <w:sz w:val="24"/>
          <w:szCs w:val="24"/>
        </w:rPr>
      </w:pPr>
    </w:p>
    <w:p w14:paraId="628F8D70" w14:textId="729E3C52" w:rsidR="00E61106" w:rsidRDefault="00CE2E9E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</w:t>
      </w:r>
      <w:r w:rsidR="00E7138A">
        <w:rPr>
          <w:sz w:val="24"/>
          <w:szCs w:val="24"/>
        </w:rPr>
        <w:t xml:space="preserve"> semifinals,</w:t>
      </w:r>
      <w:r>
        <w:rPr>
          <w:sz w:val="24"/>
          <w:szCs w:val="24"/>
        </w:rPr>
        <w:t xml:space="preserve"> b</w:t>
      </w:r>
      <w:r w:rsidR="006854AF">
        <w:rPr>
          <w:sz w:val="24"/>
          <w:szCs w:val="24"/>
        </w:rPr>
        <w:t xml:space="preserve">oth teams </w:t>
      </w:r>
      <w:r>
        <w:rPr>
          <w:sz w:val="24"/>
          <w:szCs w:val="24"/>
        </w:rPr>
        <w:t xml:space="preserve">traded service holds for </w:t>
      </w:r>
      <w:r w:rsidR="002E6BF2">
        <w:rPr>
          <w:sz w:val="24"/>
          <w:szCs w:val="24"/>
        </w:rPr>
        <w:t>all</w:t>
      </w:r>
      <w:r w:rsidR="006854AF">
        <w:rPr>
          <w:sz w:val="24"/>
          <w:szCs w:val="24"/>
        </w:rPr>
        <w:t xml:space="preserve"> </w:t>
      </w:r>
      <w:r w:rsidR="001E3006">
        <w:rPr>
          <w:sz w:val="24"/>
          <w:szCs w:val="24"/>
        </w:rPr>
        <w:t>12</w:t>
      </w:r>
      <w:r w:rsidR="006854AF">
        <w:rPr>
          <w:sz w:val="24"/>
          <w:szCs w:val="24"/>
        </w:rPr>
        <w:t xml:space="preserve"> games</w:t>
      </w:r>
      <w:r w:rsidR="00EB27E1">
        <w:rPr>
          <w:sz w:val="24"/>
          <w:szCs w:val="24"/>
        </w:rPr>
        <w:t xml:space="preserve">. </w:t>
      </w:r>
      <w:r w:rsidR="00A658FF">
        <w:rPr>
          <w:sz w:val="24"/>
          <w:szCs w:val="24"/>
        </w:rPr>
        <w:t>Babos and Mladenovic</w:t>
      </w:r>
      <w:r w:rsidR="00AA753D">
        <w:rPr>
          <w:sz w:val="24"/>
          <w:szCs w:val="24"/>
        </w:rPr>
        <w:t xml:space="preserve"> earned the first minibreak on the first point. </w:t>
      </w:r>
      <w:r w:rsidR="0035361B">
        <w:rPr>
          <w:sz w:val="24"/>
          <w:szCs w:val="24"/>
        </w:rPr>
        <w:t>But</w:t>
      </w:r>
      <w:r w:rsidR="00511121">
        <w:rPr>
          <w:sz w:val="24"/>
          <w:szCs w:val="24"/>
        </w:rPr>
        <w:t xml:space="preserve"> Hsieh and </w:t>
      </w:r>
      <w:proofErr w:type="spellStart"/>
      <w:r w:rsidR="00511121" w:rsidRPr="001E1A9A">
        <w:rPr>
          <w:sz w:val="24"/>
          <w:szCs w:val="24"/>
        </w:rPr>
        <w:t>Strýcová</w:t>
      </w:r>
      <w:proofErr w:type="spellEnd"/>
      <w:r w:rsidR="0005210A">
        <w:rPr>
          <w:sz w:val="24"/>
          <w:szCs w:val="24"/>
        </w:rPr>
        <w:t xml:space="preserve"> </w:t>
      </w:r>
      <w:r w:rsidR="00B662A0">
        <w:rPr>
          <w:sz w:val="24"/>
          <w:szCs w:val="24"/>
        </w:rPr>
        <w:t>earned</w:t>
      </w:r>
      <w:r w:rsidR="0005210A">
        <w:rPr>
          <w:sz w:val="24"/>
          <w:szCs w:val="24"/>
        </w:rPr>
        <w:t xml:space="preserve"> </w:t>
      </w:r>
      <w:r w:rsidR="004956A6">
        <w:rPr>
          <w:sz w:val="24"/>
          <w:szCs w:val="24"/>
        </w:rPr>
        <w:t>their own m</w:t>
      </w:r>
      <w:r w:rsidR="0005210A">
        <w:rPr>
          <w:sz w:val="24"/>
          <w:szCs w:val="24"/>
        </w:rPr>
        <w:t>inibreak lead and</w:t>
      </w:r>
      <w:r w:rsidR="00511121">
        <w:rPr>
          <w:sz w:val="24"/>
          <w:szCs w:val="24"/>
        </w:rPr>
        <w:t xml:space="preserve"> </w:t>
      </w:r>
      <w:r w:rsidR="00BC73B7">
        <w:rPr>
          <w:sz w:val="24"/>
          <w:szCs w:val="24"/>
        </w:rPr>
        <w:t>won the first set.</w:t>
      </w:r>
      <w:r w:rsidR="00642FCF">
        <w:rPr>
          <w:sz w:val="24"/>
          <w:szCs w:val="24"/>
        </w:rPr>
        <w:t xml:space="preserve"> </w:t>
      </w:r>
      <w:r w:rsidR="00F55AA1">
        <w:rPr>
          <w:sz w:val="24"/>
          <w:szCs w:val="24"/>
        </w:rPr>
        <w:t>In</w:t>
      </w:r>
      <w:r w:rsidR="00E458EF">
        <w:rPr>
          <w:sz w:val="24"/>
          <w:szCs w:val="24"/>
        </w:rPr>
        <w:t xml:space="preserve"> the second set, Hsieh and </w:t>
      </w:r>
      <w:proofErr w:type="spellStart"/>
      <w:r w:rsidR="00E458EF" w:rsidRPr="001E1A9A">
        <w:rPr>
          <w:sz w:val="24"/>
          <w:szCs w:val="24"/>
        </w:rPr>
        <w:t>Strýcová</w:t>
      </w:r>
      <w:proofErr w:type="spellEnd"/>
      <w:r w:rsidR="00E458EF">
        <w:rPr>
          <w:sz w:val="24"/>
          <w:szCs w:val="24"/>
        </w:rPr>
        <w:t xml:space="preserve"> </w:t>
      </w:r>
      <w:r w:rsidR="00B274C2">
        <w:rPr>
          <w:sz w:val="24"/>
          <w:szCs w:val="24"/>
        </w:rPr>
        <w:t>broke Babos and Mladenovic</w:t>
      </w:r>
      <w:r w:rsidR="008D32FB">
        <w:rPr>
          <w:sz w:val="24"/>
          <w:szCs w:val="24"/>
        </w:rPr>
        <w:t xml:space="preserve"> in the first game</w:t>
      </w:r>
      <w:r w:rsidR="00FE382E">
        <w:rPr>
          <w:sz w:val="24"/>
          <w:szCs w:val="24"/>
        </w:rPr>
        <w:t>.</w:t>
      </w:r>
      <w:r w:rsidR="008D32FB">
        <w:rPr>
          <w:sz w:val="24"/>
          <w:szCs w:val="24"/>
        </w:rPr>
        <w:t xml:space="preserve"> In the second game, </w:t>
      </w:r>
      <w:r w:rsidR="006F3D75">
        <w:rPr>
          <w:sz w:val="24"/>
          <w:szCs w:val="24"/>
        </w:rPr>
        <w:t xml:space="preserve">Hsieh and </w:t>
      </w:r>
      <w:proofErr w:type="spellStart"/>
      <w:r w:rsidR="006F3D75" w:rsidRPr="001E1A9A">
        <w:rPr>
          <w:sz w:val="24"/>
          <w:szCs w:val="24"/>
        </w:rPr>
        <w:t>Strýcová</w:t>
      </w:r>
      <w:proofErr w:type="spellEnd"/>
      <w:r w:rsidR="006F3D75">
        <w:rPr>
          <w:sz w:val="24"/>
          <w:szCs w:val="24"/>
        </w:rPr>
        <w:t xml:space="preserve"> lost the</w:t>
      </w:r>
      <w:r w:rsidR="00B16ACB">
        <w:rPr>
          <w:sz w:val="24"/>
          <w:szCs w:val="24"/>
        </w:rPr>
        <w:t>ir</w:t>
      </w:r>
      <w:r w:rsidR="006F3D75">
        <w:rPr>
          <w:sz w:val="24"/>
          <w:szCs w:val="24"/>
        </w:rPr>
        <w:t xml:space="preserve"> first</w:t>
      </w:r>
      <w:r w:rsidR="00B16ACB">
        <w:rPr>
          <w:sz w:val="24"/>
          <w:szCs w:val="24"/>
        </w:rPr>
        <w:t xml:space="preserve"> service</w:t>
      </w:r>
      <w:r w:rsidR="006F3D75">
        <w:rPr>
          <w:sz w:val="24"/>
          <w:szCs w:val="24"/>
        </w:rPr>
        <w:t xml:space="preserve"> point. </w:t>
      </w:r>
      <w:r w:rsidR="00A67178">
        <w:rPr>
          <w:sz w:val="24"/>
          <w:szCs w:val="24"/>
        </w:rPr>
        <w:t>But</w:t>
      </w:r>
      <w:r w:rsidR="006F3D75">
        <w:rPr>
          <w:sz w:val="24"/>
          <w:szCs w:val="24"/>
        </w:rPr>
        <w:t xml:space="preserve"> they won the next four points.</w:t>
      </w:r>
      <w:r w:rsidR="00ED5DDE">
        <w:rPr>
          <w:sz w:val="24"/>
          <w:szCs w:val="24"/>
        </w:rPr>
        <w:t xml:space="preserve"> </w:t>
      </w:r>
      <w:r w:rsidR="0035361B">
        <w:rPr>
          <w:sz w:val="24"/>
          <w:szCs w:val="24"/>
        </w:rPr>
        <w:t xml:space="preserve">This was the </w:t>
      </w:r>
      <w:r w:rsidR="004F6019">
        <w:rPr>
          <w:sz w:val="24"/>
          <w:szCs w:val="24"/>
        </w:rPr>
        <w:t>only</w:t>
      </w:r>
      <w:r w:rsidR="0035361B">
        <w:rPr>
          <w:sz w:val="24"/>
          <w:szCs w:val="24"/>
        </w:rPr>
        <w:t xml:space="preserve"> break of serve in the match. </w:t>
      </w:r>
      <w:r w:rsidR="00B070BF">
        <w:rPr>
          <w:sz w:val="24"/>
          <w:szCs w:val="24"/>
        </w:rPr>
        <w:t xml:space="preserve">Hsieh and </w:t>
      </w:r>
      <w:proofErr w:type="spellStart"/>
      <w:r w:rsidR="00B070BF" w:rsidRPr="001E1A9A">
        <w:rPr>
          <w:sz w:val="24"/>
          <w:szCs w:val="24"/>
        </w:rPr>
        <w:t>Strýcová</w:t>
      </w:r>
      <w:proofErr w:type="spellEnd"/>
      <w:r w:rsidR="008D2995">
        <w:rPr>
          <w:sz w:val="24"/>
          <w:szCs w:val="24"/>
        </w:rPr>
        <w:t xml:space="preserve"> </w:t>
      </w:r>
      <w:r w:rsidR="001D78B1">
        <w:rPr>
          <w:sz w:val="24"/>
          <w:szCs w:val="24"/>
        </w:rPr>
        <w:t>faced</w:t>
      </w:r>
      <w:r w:rsidR="003F537F">
        <w:rPr>
          <w:sz w:val="24"/>
          <w:szCs w:val="24"/>
        </w:rPr>
        <w:t xml:space="preserve"> no break points </w:t>
      </w:r>
      <w:r w:rsidR="003F537F">
        <w:rPr>
          <w:b/>
          <w:bCs/>
          <w:sz w:val="24"/>
          <w:szCs w:val="24"/>
        </w:rPr>
        <w:t xml:space="preserve">AND </w:t>
      </w:r>
      <w:r w:rsidR="003F537F">
        <w:rPr>
          <w:sz w:val="24"/>
          <w:szCs w:val="24"/>
        </w:rPr>
        <w:t>had</w:t>
      </w:r>
      <w:r w:rsidR="001D78B1">
        <w:rPr>
          <w:sz w:val="24"/>
          <w:szCs w:val="24"/>
        </w:rPr>
        <w:t xml:space="preserve"> zero aces</w:t>
      </w:r>
      <w:r w:rsidR="003F537F">
        <w:rPr>
          <w:sz w:val="24"/>
          <w:szCs w:val="24"/>
        </w:rPr>
        <w:t xml:space="preserve"> to</w:t>
      </w:r>
      <w:r w:rsidR="001D78B1">
        <w:rPr>
          <w:sz w:val="24"/>
          <w:szCs w:val="24"/>
        </w:rPr>
        <w:t xml:space="preserve"> zero double faults</w:t>
      </w:r>
      <w:r w:rsidR="00AF6F25">
        <w:rPr>
          <w:sz w:val="24"/>
          <w:szCs w:val="24"/>
        </w:rPr>
        <w:t>.</w:t>
      </w:r>
      <w:r w:rsidR="00C95898">
        <w:rPr>
          <w:sz w:val="24"/>
          <w:szCs w:val="24"/>
        </w:rPr>
        <w:t xml:space="preserve"> </w:t>
      </w:r>
    </w:p>
    <w:p w14:paraId="398B896B" w14:textId="77777777" w:rsidR="00BE11FF" w:rsidRDefault="00BE11FF" w:rsidP="004954D3">
      <w:pPr>
        <w:spacing w:after="0" w:line="240" w:lineRule="auto"/>
        <w:jc w:val="both"/>
        <w:rPr>
          <w:sz w:val="24"/>
          <w:szCs w:val="24"/>
        </w:rPr>
      </w:pPr>
    </w:p>
    <w:p w14:paraId="3242FDF4" w14:textId="66771BEF" w:rsidR="00B830A4" w:rsidRDefault="00B830A4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 w:rsidRPr="00403313">
        <w:rPr>
          <w:b/>
          <w:bCs/>
          <w:sz w:val="24"/>
          <w:szCs w:val="24"/>
        </w:rPr>
        <w:t xml:space="preserve">2019 </w:t>
      </w:r>
      <w:r w:rsidR="009F2A59">
        <w:rPr>
          <w:b/>
          <w:bCs/>
          <w:sz w:val="24"/>
          <w:szCs w:val="24"/>
        </w:rPr>
        <w:t>ROLEX PARIS MASTERS</w:t>
      </w:r>
      <w:r>
        <w:rPr>
          <w:b/>
          <w:bCs/>
          <w:sz w:val="24"/>
          <w:szCs w:val="24"/>
        </w:rPr>
        <w:t xml:space="preserve"> – MEN’S SINGLES</w:t>
      </w:r>
    </w:p>
    <w:p w14:paraId="7E3C4E14" w14:textId="2F28548E" w:rsidR="00BF1741" w:rsidRDefault="00AC3EF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Djokovic</w:t>
      </w:r>
      <w:r w:rsidR="003173B6">
        <w:rPr>
          <w:sz w:val="24"/>
          <w:szCs w:val="24"/>
        </w:rPr>
        <w:t xml:space="preserve"> </w:t>
      </w:r>
      <w:r w:rsidR="00CC18E9">
        <w:rPr>
          <w:sz w:val="24"/>
          <w:szCs w:val="24"/>
        </w:rPr>
        <w:t xml:space="preserve">won </w:t>
      </w:r>
      <w:r w:rsidR="00BF1741">
        <w:rPr>
          <w:sz w:val="24"/>
          <w:szCs w:val="24"/>
        </w:rPr>
        <w:t>the title without dropping a set:</w:t>
      </w:r>
    </w:p>
    <w:p w14:paraId="392D7898" w14:textId="20783B62" w:rsidR="00B37C2E" w:rsidRDefault="00B37C2E" w:rsidP="004954D3">
      <w:pPr>
        <w:spacing w:after="0" w:line="240" w:lineRule="auto"/>
        <w:jc w:val="both"/>
        <w:rPr>
          <w:sz w:val="24"/>
          <w:szCs w:val="24"/>
        </w:rPr>
      </w:pPr>
    </w:p>
    <w:p w14:paraId="258C64C6" w14:textId="132D73E6" w:rsidR="00BF1741" w:rsidRDefault="009D6727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9D6727">
        <w:rPr>
          <w:sz w:val="24"/>
          <w:szCs w:val="24"/>
        </w:rPr>
        <w:t xml:space="preserve">Corentin </w:t>
      </w:r>
      <w:proofErr w:type="spellStart"/>
      <w:r w:rsidRPr="009D6727">
        <w:rPr>
          <w:sz w:val="24"/>
          <w:szCs w:val="24"/>
        </w:rPr>
        <w:t>Moutet</w:t>
      </w:r>
      <w:proofErr w:type="spellEnd"/>
      <w:r>
        <w:rPr>
          <w:sz w:val="24"/>
          <w:szCs w:val="24"/>
        </w:rPr>
        <w:t xml:space="preserve"> (FRANCE): </w:t>
      </w:r>
      <w:r w:rsidR="00A157D7">
        <w:rPr>
          <w:sz w:val="24"/>
          <w:szCs w:val="24"/>
        </w:rPr>
        <w:t>7-6[7-2] 6-4</w:t>
      </w:r>
    </w:p>
    <w:p w14:paraId="51C3F8A0" w14:textId="7076BDA8" w:rsidR="007F3646" w:rsidRDefault="00EA03F8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Kyle Edmund (GREAT BRITAIN): </w:t>
      </w:r>
      <w:r w:rsidR="006E35FC">
        <w:rPr>
          <w:sz w:val="24"/>
          <w:szCs w:val="24"/>
        </w:rPr>
        <w:t>7-6[9-7] 6-1</w:t>
      </w:r>
    </w:p>
    <w:p w14:paraId="1656DACF" w14:textId="63BBB9CA" w:rsidR="006E35FC" w:rsidRDefault="00E0673D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Tsitsipas</w:t>
      </w:r>
      <w:proofErr w:type="spellEnd"/>
      <w:r>
        <w:rPr>
          <w:sz w:val="24"/>
          <w:szCs w:val="24"/>
        </w:rPr>
        <w:t>: 6-1 6-2</w:t>
      </w:r>
    </w:p>
    <w:p w14:paraId="2AA15D56" w14:textId="77777777" w:rsidR="005D1BCA" w:rsidRDefault="00674ABD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Grigor Dimitrov (BULGARIA): </w:t>
      </w:r>
      <w:r w:rsidR="00622A25">
        <w:rPr>
          <w:sz w:val="24"/>
          <w:szCs w:val="24"/>
        </w:rPr>
        <w:t>7-6[7-5] 6-4</w:t>
      </w:r>
    </w:p>
    <w:p w14:paraId="15992400" w14:textId="162D8D24" w:rsidR="00F3789B" w:rsidRDefault="005D1BCA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5D1BCA">
        <w:rPr>
          <w:sz w:val="24"/>
          <w:szCs w:val="24"/>
        </w:rPr>
        <w:t>Shapovalov</w:t>
      </w:r>
      <w:r>
        <w:rPr>
          <w:sz w:val="24"/>
          <w:szCs w:val="24"/>
        </w:rPr>
        <w:t>: 6-3 6-4</w:t>
      </w:r>
    </w:p>
    <w:p w14:paraId="6C8C5812" w14:textId="293E83EC" w:rsidR="00C80928" w:rsidRDefault="00C80928" w:rsidP="004954D3">
      <w:pPr>
        <w:spacing w:after="0" w:line="240" w:lineRule="auto"/>
        <w:jc w:val="both"/>
        <w:rPr>
          <w:sz w:val="24"/>
          <w:szCs w:val="24"/>
        </w:rPr>
      </w:pPr>
    </w:p>
    <w:p w14:paraId="5E57B746" w14:textId="4CBEA72E" w:rsidR="00C80928" w:rsidRDefault="00C8092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his opener</w:t>
      </w:r>
      <w:r w:rsidR="006D11B7">
        <w:rPr>
          <w:sz w:val="24"/>
          <w:szCs w:val="24"/>
        </w:rPr>
        <w:t xml:space="preserve"> against </w:t>
      </w:r>
      <w:proofErr w:type="spellStart"/>
      <w:r w:rsidR="006D11B7">
        <w:rPr>
          <w:sz w:val="24"/>
          <w:szCs w:val="24"/>
        </w:rPr>
        <w:t>Moutet</w:t>
      </w:r>
      <w:proofErr w:type="spellEnd"/>
      <w:r>
        <w:rPr>
          <w:sz w:val="24"/>
          <w:szCs w:val="24"/>
        </w:rPr>
        <w:t xml:space="preserve">, </w:t>
      </w:r>
      <w:r w:rsidR="00555EE3">
        <w:rPr>
          <w:sz w:val="24"/>
          <w:szCs w:val="24"/>
        </w:rPr>
        <w:t>both players</w:t>
      </w:r>
      <w:r w:rsidR="008C475E">
        <w:rPr>
          <w:sz w:val="24"/>
          <w:szCs w:val="24"/>
        </w:rPr>
        <w:t xml:space="preserve"> traded service holds for the </w:t>
      </w:r>
      <w:r w:rsidR="00870A03">
        <w:rPr>
          <w:sz w:val="24"/>
          <w:szCs w:val="24"/>
        </w:rPr>
        <w:t>first six games</w:t>
      </w:r>
      <w:r w:rsidR="00ED122E">
        <w:rPr>
          <w:sz w:val="24"/>
          <w:szCs w:val="24"/>
        </w:rPr>
        <w:t xml:space="preserve"> of the first set</w:t>
      </w:r>
      <w:r w:rsidR="00CA4E37">
        <w:rPr>
          <w:sz w:val="24"/>
          <w:szCs w:val="24"/>
        </w:rPr>
        <w:t xml:space="preserve">. </w:t>
      </w:r>
      <w:proofErr w:type="spellStart"/>
      <w:r w:rsidR="00343B9E">
        <w:rPr>
          <w:sz w:val="24"/>
          <w:szCs w:val="24"/>
        </w:rPr>
        <w:t>Moutet</w:t>
      </w:r>
      <w:proofErr w:type="spellEnd"/>
      <w:r w:rsidR="00343B9E">
        <w:rPr>
          <w:sz w:val="24"/>
          <w:szCs w:val="24"/>
        </w:rPr>
        <w:t xml:space="preserve"> broke in the seventh game. </w:t>
      </w:r>
      <w:r w:rsidR="00F90D34">
        <w:rPr>
          <w:sz w:val="24"/>
          <w:szCs w:val="24"/>
        </w:rPr>
        <w:t>But</w:t>
      </w:r>
      <w:r w:rsidR="00D97AD6">
        <w:rPr>
          <w:sz w:val="24"/>
          <w:szCs w:val="24"/>
        </w:rPr>
        <w:t xml:space="preserve"> </w:t>
      </w:r>
      <w:r w:rsidR="004000B4">
        <w:rPr>
          <w:sz w:val="24"/>
          <w:szCs w:val="24"/>
        </w:rPr>
        <w:t xml:space="preserve">Djokovic broke </w:t>
      </w:r>
      <w:proofErr w:type="spellStart"/>
      <w:r w:rsidR="004000B4">
        <w:rPr>
          <w:sz w:val="24"/>
          <w:szCs w:val="24"/>
        </w:rPr>
        <w:t>Moutet</w:t>
      </w:r>
      <w:proofErr w:type="spellEnd"/>
      <w:r w:rsidR="004000B4">
        <w:rPr>
          <w:sz w:val="24"/>
          <w:szCs w:val="24"/>
        </w:rPr>
        <w:t xml:space="preserve"> in the 10</w:t>
      </w:r>
      <w:r w:rsidR="004000B4" w:rsidRPr="004000B4">
        <w:rPr>
          <w:sz w:val="24"/>
          <w:szCs w:val="24"/>
          <w:vertAlign w:val="superscript"/>
        </w:rPr>
        <w:t>th</w:t>
      </w:r>
      <w:r w:rsidR="004000B4">
        <w:rPr>
          <w:sz w:val="24"/>
          <w:szCs w:val="24"/>
        </w:rPr>
        <w:t xml:space="preserve"> game</w:t>
      </w:r>
      <w:r w:rsidR="00383F33">
        <w:rPr>
          <w:sz w:val="24"/>
          <w:szCs w:val="24"/>
        </w:rPr>
        <w:t>.</w:t>
      </w:r>
      <w:r w:rsidR="00D80B44">
        <w:rPr>
          <w:sz w:val="24"/>
          <w:szCs w:val="24"/>
        </w:rPr>
        <w:t xml:space="preserve"> The first set went into a tiebreak, which Djokovic won with a double minibreak.</w:t>
      </w:r>
      <w:r w:rsidR="00767171">
        <w:rPr>
          <w:sz w:val="24"/>
          <w:szCs w:val="24"/>
        </w:rPr>
        <w:t xml:space="preserve"> </w:t>
      </w:r>
      <w:r w:rsidR="0014735A">
        <w:rPr>
          <w:sz w:val="24"/>
          <w:szCs w:val="24"/>
        </w:rPr>
        <w:t>In the second set</w:t>
      </w:r>
      <w:r w:rsidR="002A4D7D">
        <w:rPr>
          <w:sz w:val="24"/>
          <w:szCs w:val="24"/>
        </w:rPr>
        <w:t>, Djokovic</w:t>
      </w:r>
      <w:r w:rsidR="00813748">
        <w:rPr>
          <w:sz w:val="24"/>
          <w:szCs w:val="24"/>
        </w:rPr>
        <w:t xml:space="preserve"> broke in the third and fifth games</w:t>
      </w:r>
      <w:r w:rsidR="002A4D7D">
        <w:rPr>
          <w:sz w:val="24"/>
          <w:szCs w:val="24"/>
        </w:rPr>
        <w:t xml:space="preserve">. </w:t>
      </w:r>
      <w:proofErr w:type="spellStart"/>
      <w:r w:rsidR="002A4D7D">
        <w:rPr>
          <w:sz w:val="24"/>
          <w:szCs w:val="24"/>
        </w:rPr>
        <w:t>Moutet</w:t>
      </w:r>
      <w:proofErr w:type="spellEnd"/>
      <w:r w:rsidR="002A4D7D">
        <w:rPr>
          <w:sz w:val="24"/>
          <w:szCs w:val="24"/>
        </w:rPr>
        <w:t xml:space="preserve"> </w:t>
      </w:r>
      <w:r w:rsidR="00960D54">
        <w:rPr>
          <w:sz w:val="24"/>
          <w:szCs w:val="24"/>
        </w:rPr>
        <w:t>broke</w:t>
      </w:r>
      <w:r w:rsidR="007600A6">
        <w:rPr>
          <w:sz w:val="24"/>
          <w:szCs w:val="24"/>
        </w:rPr>
        <w:t xml:space="preserve"> in the sixth game</w:t>
      </w:r>
      <w:r w:rsidR="004C2961">
        <w:rPr>
          <w:sz w:val="24"/>
          <w:szCs w:val="24"/>
        </w:rPr>
        <w:t>.</w:t>
      </w:r>
      <w:r w:rsidR="004A1C3D">
        <w:rPr>
          <w:sz w:val="24"/>
          <w:szCs w:val="24"/>
        </w:rPr>
        <w:t xml:space="preserve"> </w:t>
      </w:r>
      <w:r w:rsidR="00FB2D38">
        <w:rPr>
          <w:sz w:val="24"/>
          <w:szCs w:val="24"/>
        </w:rPr>
        <w:t>But</w:t>
      </w:r>
      <w:r w:rsidR="00665E56">
        <w:rPr>
          <w:sz w:val="24"/>
          <w:szCs w:val="24"/>
        </w:rPr>
        <w:t xml:space="preserve"> Djokovic</w:t>
      </w:r>
      <w:r w:rsidR="00F0686E">
        <w:rPr>
          <w:sz w:val="24"/>
          <w:szCs w:val="24"/>
        </w:rPr>
        <w:t xml:space="preserve"> </w:t>
      </w:r>
      <w:r w:rsidR="00665E56">
        <w:rPr>
          <w:sz w:val="24"/>
          <w:szCs w:val="24"/>
        </w:rPr>
        <w:t>successfully served out the match to love</w:t>
      </w:r>
      <w:r w:rsidR="0045535C">
        <w:rPr>
          <w:sz w:val="24"/>
          <w:szCs w:val="24"/>
        </w:rPr>
        <w:t xml:space="preserve"> in the </w:t>
      </w:r>
      <w:r w:rsidR="004A1C3D">
        <w:rPr>
          <w:sz w:val="24"/>
          <w:szCs w:val="24"/>
        </w:rPr>
        <w:t>10</w:t>
      </w:r>
      <w:r w:rsidR="004A1C3D" w:rsidRPr="000A7B43">
        <w:rPr>
          <w:sz w:val="24"/>
          <w:szCs w:val="24"/>
          <w:vertAlign w:val="superscript"/>
        </w:rPr>
        <w:t>th</w:t>
      </w:r>
      <w:r w:rsidR="000A7B43">
        <w:rPr>
          <w:sz w:val="24"/>
          <w:szCs w:val="24"/>
        </w:rPr>
        <w:t xml:space="preserve"> </w:t>
      </w:r>
      <w:r w:rsidR="0045535C">
        <w:rPr>
          <w:sz w:val="24"/>
          <w:szCs w:val="24"/>
        </w:rPr>
        <w:t>game</w:t>
      </w:r>
      <w:r w:rsidR="00EF2477">
        <w:rPr>
          <w:sz w:val="24"/>
          <w:szCs w:val="24"/>
        </w:rPr>
        <w:t>.</w:t>
      </w:r>
    </w:p>
    <w:p w14:paraId="48DB2A35" w14:textId="033B4969" w:rsidR="00E12A37" w:rsidRDefault="00E12A37" w:rsidP="004954D3">
      <w:pPr>
        <w:spacing w:after="0" w:line="240" w:lineRule="auto"/>
        <w:jc w:val="both"/>
        <w:rPr>
          <w:sz w:val="24"/>
          <w:szCs w:val="24"/>
        </w:rPr>
      </w:pPr>
    </w:p>
    <w:p w14:paraId="5D973D41" w14:textId="08FE651E" w:rsidR="00E12A37" w:rsidRDefault="001A48B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semifinals against Dimitrov, </w:t>
      </w:r>
      <w:r w:rsidR="001B1CC9">
        <w:rPr>
          <w:sz w:val="24"/>
          <w:szCs w:val="24"/>
        </w:rPr>
        <w:t>b</w:t>
      </w:r>
      <w:r w:rsidR="00094F7A">
        <w:rPr>
          <w:sz w:val="24"/>
          <w:szCs w:val="24"/>
        </w:rPr>
        <w:t>oth players traded service holds</w:t>
      </w:r>
      <w:r w:rsidR="0061161A">
        <w:rPr>
          <w:sz w:val="24"/>
          <w:szCs w:val="24"/>
        </w:rPr>
        <w:t xml:space="preserve"> for all </w:t>
      </w:r>
      <w:r w:rsidR="00FB2D38">
        <w:rPr>
          <w:sz w:val="24"/>
          <w:szCs w:val="24"/>
        </w:rPr>
        <w:t>12</w:t>
      </w:r>
      <w:r w:rsidR="00094F7A">
        <w:rPr>
          <w:sz w:val="24"/>
          <w:szCs w:val="24"/>
        </w:rPr>
        <w:t xml:space="preserve"> games</w:t>
      </w:r>
      <w:r w:rsidR="009F1EEB">
        <w:rPr>
          <w:sz w:val="24"/>
          <w:szCs w:val="24"/>
        </w:rPr>
        <w:t xml:space="preserve"> in the first set</w:t>
      </w:r>
      <w:r w:rsidR="006D7E10">
        <w:rPr>
          <w:sz w:val="24"/>
          <w:szCs w:val="24"/>
        </w:rPr>
        <w:t xml:space="preserve">. </w:t>
      </w:r>
      <w:r w:rsidR="00AC4B35">
        <w:rPr>
          <w:sz w:val="24"/>
          <w:szCs w:val="24"/>
        </w:rPr>
        <w:t xml:space="preserve">Djokovic </w:t>
      </w:r>
      <w:r w:rsidR="00850924">
        <w:rPr>
          <w:sz w:val="24"/>
          <w:szCs w:val="24"/>
        </w:rPr>
        <w:t xml:space="preserve">won </w:t>
      </w:r>
      <w:r w:rsidR="00E33382">
        <w:rPr>
          <w:sz w:val="24"/>
          <w:szCs w:val="24"/>
        </w:rPr>
        <w:t>the</w:t>
      </w:r>
      <w:r w:rsidR="00AC4B35">
        <w:rPr>
          <w:sz w:val="24"/>
          <w:szCs w:val="24"/>
        </w:rPr>
        <w:t xml:space="preserve"> first-set tiebreak</w:t>
      </w:r>
      <w:r w:rsidR="006D7E10">
        <w:rPr>
          <w:sz w:val="24"/>
          <w:szCs w:val="24"/>
        </w:rPr>
        <w:t xml:space="preserve"> with a minibreak</w:t>
      </w:r>
      <w:r w:rsidR="005E32E4">
        <w:rPr>
          <w:sz w:val="24"/>
          <w:szCs w:val="24"/>
        </w:rPr>
        <w:t xml:space="preserve">. </w:t>
      </w:r>
      <w:r w:rsidR="00CD26C4">
        <w:rPr>
          <w:sz w:val="24"/>
          <w:szCs w:val="24"/>
        </w:rPr>
        <w:t xml:space="preserve">In the second set, </w:t>
      </w:r>
      <w:r w:rsidR="00FF676E">
        <w:rPr>
          <w:sz w:val="24"/>
          <w:szCs w:val="24"/>
        </w:rPr>
        <w:t xml:space="preserve">Djokovic </w:t>
      </w:r>
      <w:r w:rsidR="004E0B77">
        <w:rPr>
          <w:sz w:val="24"/>
          <w:szCs w:val="24"/>
        </w:rPr>
        <w:t>broke Dimitrov in the fifth game</w:t>
      </w:r>
      <w:r w:rsidR="00F02D92">
        <w:rPr>
          <w:sz w:val="24"/>
          <w:szCs w:val="24"/>
        </w:rPr>
        <w:t xml:space="preserve">. </w:t>
      </w:r>
      <w:r w:rsidR="00F24C27">
        <w:rPr>
          <w:rFonts w:ascii="Tw Cen MT" w:hAnsi="Tw Cen MT"/>
          <w:sz w:val="24"/>
          <w:szCs w:val="24"/>
        </w:rPr>
        <w:t>This was</w:t>
      </w:r>
      <w:r w:rsidR="00BE3C24">
        <w:rPr>
          <w:rFonts w:ascii="Tw Cen MT" w:hAnsi="Tw Cen MT"/>
          <w:sz w:val="24"/>
          <w:szCs w:val="24"/>
        </w:rPr>
        <w:t xml:space="preserve"> an </w:t>
      </w:r>
      <w:r w:rsidR="00BE3C24">
        <w:rPr>
          <w:rFonts w:ascii="Tw Cen MT" w:hAnsi="Tw Cen MT"/>
          <w:b/>
          <w:bCs/>
          <w:sz w:val="24"/>
          <w:szCs w:val="24"/>
        </w:rPr>
        <w:t xml:space="preserve">IDENTICAL MATCH </w:t>
      </w:r>
      <w:r w:rsidR="00BE3C24">
        <w:rPr>
          <w:rFonts w:ascii="Tw Cen MT" w:hAnsi="Tw Cen MT"/>
          <w:sz w:val="24"/>
          <w:szCs w:val="24"/>
        </w:rPr>
        <w:t xml:space="preserve">to </w:t>
      </w:r>
      <w:r w:rsidR="00BE3C24">
        <w:rPr>
          <w:sz w:val="24"/>
          <w:szCs w:val="24"/>
        </w:rPr>
        <w:t xml:space="preserve">Hsieh and </w:t>
      </w:r>
      <w:proofErr w:type="spellStart"/>
      <w:r w:rsidR="00BE3C24" w:rsidRPr="0037632A">
        <w:rPr>
          <w:sz w:val="24"/>
          <w:szCs w:val="24"/>
        </w:rPr>
        <w:t>Strýcová</w:t>
      </w:r>
      <w:r w:rsidR="00BE3C24">
        <w:rPr>
          <w:sz w:val="24"/>
          <w:szCs w:val="24"/>
        </w:rPr>
        <w:t>’s</w:t>
      </w:r>
      <w:proofErr w:type="spellEnd"/>
      <w:r w:rsidR="00BE3C24">
        <w:rPr>
          <w:sz w:val="24"/>
          <w:szCs w:val="24"/>
        </w:rPr>
        <w:t xml:space="preserve"> 2019 Wimbledon semifinal </w:t>
      </w:r>
      <w:r w:rsidR="0057787E">
        <w:rPr>
          <w:sz w:val="24"/>
          <w:szCs w:val="24"/>
        </w:rPr>
        <w:t xml:space="preserve">win </w:t>
      </w:r>
      <w:r w:rsidR="00BE3C24">
        <w:rPr>
          <w:sz w:val="24"/>
          <w:szCs w:val="24"/>
        </w:rPr>
        <w:t xml:space="preserve">against Babos and Mladenovic. </w:t>
      </w:r>
      <w:r w:rsidR="008548D2">
        <w:rPr>
          <w:sz w:val="24"/>
          <w:szCs w:val="24"/>
        </w:rPr>
        <w:t>But</w:t>
      </w:r>
      <w:r w:rsidR="00934805">
        <w:rPr>
          <w:sz w:val="24"/>
          <w:szCs w:val="24"/>
        </w:rPr>
        <w:t xml:space="preserve"> </w:t>
      </w:r>
      <w:r w:rsidR="00E419B4">
        <w:rPr>
          <w:sz w:val="24"/>
          <w:szCs w:val="24"/>
        </w:rPr>
        <w:t>the</w:t>
      </w:r>
      <w:r w:rsidR="00397BE6">
        <w:rPr>
          <w:sz w:val="24"/>
          <w:szCs w:val="24"/>
        </w:rPr>
        <w:t xml:space="preserve"> only</w:t>
      </w:r>
      <w:r w:rsidR="00E419B4">
        <w:rPr>
          <w:sz w:val="24"/>
          <w:szCs w:val="24"/>
        </w:rPr>
        <w:t xml:space="preserve"> </w:t>
      </w:r>
      <w:r w:rsidR="00934805">
        <w:rPr>
          <w:sz w:val="24"/>
          <w:szCs w:val="24"/>
        </w:rPr>
        <w:t>difference</w:t>
      </w:r>
      <w:r w:rsidR="00041403">
        <w:rPr>
          <w:sz w:val="24"/>
          <w:szCs w:val="24"/>
        </w:rPr>
        <w:t>s</w:t>
      </w:r>
      <w:r w:rsidR="00934805">
        <w:rPr>
          <w:sz w:val="24"/>
          <w:szCs w:val="24"/>
        </w:rPr>
        <w:t xml:space="preserve"> </w:t>
      </w:r>
      <w:r w:rsidR="00041403">
        <w:rPr>
          <w:sz w:val="24"/>
          <w:szCs w:val="24"/>
        </w:rPr>
        <w:t>were</w:t>
      </w:r>
      <w:r w:rsidR="00A35381">
        <w:rPr>
          <w:sz w:val="24"/>
          <w:szCs w:val="24"/>
        </w:rPr>
        <w:t xml:space="preserve"> the </w:t>
      </w:r>
      <w:r w:rsidR="00934805">
        <w:rPr>
          <w:sz w:val="24"/>
          <w:szCs w:val="24"/>
        </w:rPr>
        <w:t>serving stats</w:t>
      </w:r>
      <w:r w:rsidR="0046256B">
        <w:rPr>
          <w:sz w:val="24"/>
          <w:szCs w:val="24"/>
        </w:rPr>
        <w:t xml:space="preserve"> and the decisive break.</w:t>
      </w:r>
      <w:r w:rsidR="00E0532D">
        <w:rPr>
          <w:sz w:val="24"/>
          <w:szCs w:val="24"/>
        </w:rPr>
        <w:t xml:space="preserve"> </w:t>
      </w:r>
    </w:p>
    <w:p w14:paraId="0595624B" w14:textId="44FA2757" w:rsidR="00626835" w:rsidRDefault="00626835" w:rsidP="004954D3">
      <w:pPr>
        <w:spacing w:after="0" w:line="240" w:lineRule="auto"/>
        <w:jc w:val="both"/>
        <w:rPr>
          <w:sz w:val="24"/>
          <w:szCs w:val="24"/>
        </w:rPr>
      </w:pPr>
    </w:p>
    <w:p w14:paraId="4BC40172" w14:textId="3B44D173" w:rsidR="005E27CB" w:rsidRDefault="005E27CB" w:rsidP="005E27CB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 ADELAIDE INTERNATIONAL</w:t>
      </w:r>
      <w:r w:rsidR="00231927">
        <w:rPr>
          <w:b/>
          <w:bCs/>
          <w:sz w:val="24"/>
          <w:szCs w:val="24"/>
        </w:rPr>
        <w:t xml:space="preserve"> – WOMEN’S SINGLES</w:t>
      </w:r>
    </w:p>
    <w:p w14:paraId="5C7E7AA8" w14:textId="11155024" w:rsidR="00C87E04" w:rsidRDefault="00DD2958" w:rsidP="00231927">
      <w:pPr>
        <w:spacing w:after="0" w:line="240" w:lineRule="auto"/>
        <w:jc w:val="both"/>
        <w:rPr>
          <w:sz w:val="24"/>
          <w:szCs w:val="24"/>
        </w:rPr>
      </w:pPr>
      <w:r w:rsidRPr="00DD2958">
        <w:rPr>
          <w:sz w:val="24"/>
          <w:szCs w:val="24"/>
        </w:rPr>
        <w:t>The Adelaide International</w:t>
      </w:r>
      <w:r w:rsidR="005D1645">
        <w:rPr>
          <w:sz w:val="24"/>
          <w:szCs w:val="24"/>
        </w:rPr>
        <w:t xml:space="preserve"> is held</w:t>
      </w:r>
      <w:r w:rsidRPr="00DD2958">
        <w:rPr>
          <w:sz w:val="24"/>
          <w:szCs w:val="24"/>
        </w:rPr>
        <w:t xml:space="preserve"> </w:t>
      </w:r>
      <w:r w:rsidR="001C19FC">
        <w:rPr>
          <w:sz w:val="24"/>
          <w:szCs w:val="24"/>
        </w:rPr>
        <w:t>at</w:t>
      </w:r>
      <w:r w:rsidR="005D1645" w:rsidRPr="005D1645">
        <w:rPr>
          <w:sz w:val="24"/>
          <w:szCs w:val="24"/>
        </w:rPr>
        <w:t xml:space="preserve"> Adelaide</w:t>
      </w:r>
      <w:r w:rsidR="001C19FC">
        <w:rPr>
          <w:sz w:val="24"/>
          <w:szCs w:val="24"/>
        </w:rPr>
        <w:t>’s</w:t>
      </w:r>
      <w:r w:rsidR="005D1645" w:rsidRPr="005D1645">
        <w:rPr>
          <w:sz w:val="24"/>
          <w:szCs w:val="24"/>
        </w:rPr>
        <w:t xml:space="preserve"> Memorial Drive Tennis Centre</w:t>
      </w:r>
      <w:r w:rsidR="00454004">
        <w:rPr>
          <w:sz w:val="24"/>
          <w:szCs w:val="24"/>
        </w:rPr>
        <w:t xml:space="preserve"> as </w:t>
      </w:r>
      <w:r w:rsidRPr="00DD2958">
        <w:rPr>
          <w:sz w:val="24"/>
          <w:szCs w:val="24"/>
        </w:rPr>
        <w:t xml:space="preserve">a </w:t>
      </w:r>
      <w:r w:rsidR="005815A6">
        <w:rPr>
          <w:sz w:val="24"/>
          <w:szCs w:val="24"/>
        </w:rPr>
        <w:t xml:space="preserve">tune-up tournament </w:t>
      </w:r>
      <w:r w:rsidR="00555658">
        <w:rPr>
          <w:sz w:val="24"/>
          <w:szCs w:val="24"/>
        </w:rPr>
        <w:t>for</w:t>
      </w:r>
      <w:r w:rsidR="005815A6">
        <w:rPr>
          <w:sz w:val="24"/>
          <w:szCs w:val="24"/>
        </w:rPr>
        <w:t xml:space="preserve"> the Australian Open</w:t>
      </w:r>
      <w:r w:rsidR="00E252FE">
        <w:rPr>
          <w:sz w:val="24"/>
          <w:szCs w:val="24"/>
        </w:rPr>
        <w:t>.</w:t>
      </w:r>
      <w:r w:rsidR="000873FB">
        <w:rPr>
          <w:sz w:val="24"/>
          <w:szCs w:val="24"/>
        </w:rPr>
        <w:t xml:space="preserve"> </w:t>
      </w:r>
      <w:r w:rsidR="00751810">
        <w:rPr>
          <w:sz w:val="24"/>
          <w:szCs w:val="24"/>
        </w:rPr>
        <w:t xml:space="preserve">Dayana </w:t>
      </w:r>
      <w:proofErr w:type="spellStart"/>
      <w:r w:rsidR="00751810">
        <w:rPr>
          <w:sz w:val="24"/>
          <w:szCs w:val="24"/>
        </w:rPr>
        <w:t>Yastremska</w:t>
      </w:r>
      <w:proofErr w:type="spellEnd"/>
      <w:r w:rsidR="00751810">
        <w:rPr>
          <w:sz w:val="24"/>
          <w:szCs w:val="24"/>
        </w:rPr>
        <w:t xml:space="preserve"> (UKRAINE) reached the</w:t>
      </w:r>
      <w:r w:rsidR="006E11DE">
        <w:rPr>
          <w:sz w:val="24"/>
          <w:szCs w:val="24"/>
        </w:rPr>
        <w:t xml:space="preserve"> final</w:t>
      </w:r>
      <w:r w:rsidR="00751810">
        <w:rPr>
          <w:sz w:val="24"/>
          <w:szCs w:val="24"/>
        </w:rPr>
        <w:t xml:space="preserve"> without dropping a set:</w:t>
      </w:r>
    </w:p>
    <w:p w14:paraId="60CF086D" w14:textId="77777777" w:rsidR="00D4125F" w:rsidRDefault="00D4125F" w:rsidP="00231927">
      <w:pPr>
        <w:spacing w:after="0" w:line="240" w:lineRule="auto"/>
        <w:jc w:val="both"/>
        <w:rPr>
          <w:sz w:val="24"/>
          <w:szCs w:val="24"/>
        </w:rPr>
      </w:pPr>
    </w:p>
    <w:p w14:paraId="1A06CDB1" w14:textId="77777777" w:rsidR="00D4125F" w:rsidRDefault="00D4125F" w:rsidP="00D4125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Babos: 7-5 6-3</w:t>
      </w:r>
    </w:p>
    <w:p w14:paraId="120DC7A6" w14:textId="77777777" w:rsidR="00D4125F" w:rsidRDefault="00D4125F" w:rsidP="00D4125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Kerber: 6-3 2-0</w:t>
      </w:r>
    </w:p>
    <w:p w14:paraId="35B0D9F3" w14:textId="77777777" w:rsidR="00D4125F" w:rsidRPr="005F08AD" w:rsidRDefault="00D4125F" w:rsidP="00D4125F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  <w:lang w:val="en"/>
        </w:rPr>
      </w:pPr>
      <w:r w:rsidRPr="005F08AD">
        <w:rPr>
          <w:sz w:val="24"/>
          <w:szCs w:val="24"/>
          <w:lang w:val="en"/>
        </w:rPr>
        <w:t>Vekić</w:t>
      </w:r>
      <w:r>
        <w:rPr>
          <w:sz w:val="24"/>
          <w:szCs w:val="24"/>
          <w:lang w:val="en"/>
        </w:rPr>
        <w:t>: 6-4 6-3</w:t>
      </w:r>
    </w:p>
    <w:p w14:paraId="4D4F3EC8" w14:textId="2518EB86" w:rsidR="00812FD6" w:rsidRDefault="00D4125F" w:rsidP="00FA60C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4303CA">
        <w:rPr>
          <w:sz w:val="24"/>
          <w:szCs w:val="24"/>
          <w:lang w:val="en"/>
        </w:rPr>
        <w:t>Sabalenka</w:t>
      </w:r>
      <w:r>
        <w:rPr>
          <w:sz w:val="24"/>
          <w:szCs w:val="24"/>
          <w:lang w:val="en"/>
        </w:rPr>
        <w:t>: 6-4 7-6[7-4]</w:t>
      </w:r>
    </w:p>
    <w:p w14:paraId="2BC80629" w14:textId="38CD4D1C" w:rsidR="004F7F78" w:rsidRDefault="004F7F78" w:rsidP="004F7F78">
      <w:pPr>
        <w:spacing w:after="0" w:line="240" w:lineRule="auto"/>
        <w:jc w:val="both"/>
        <w:rPr>
          <w:sz w:val="24"/>
          <w:szCs w:val="24"/>
        </w:rPr>
      </w:pPr>
    </w:p>
    <w:p w14:paraId="6B9C7A35" w14:textId="32E12C17" w:rsidR="006B79F3" w:rsidRDefault="00BA112D" w:rsidP="004F7F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46F4C">
        <w:rPr>
          <w:sz w:val="24"/>
          <w:szCs w:val="24"/>
        </w:rPr>
        <w:t>her</w:t>
      </w:r>
      <w:r w:rsidR="008B53DF">
        <w:rPr>
          <w:sz w:val="24"/>
          <w:szCs w:val="24"/>
        </w:rPr>
        <w:t xml:space="preserve"> semifinal</w:t>
      </w:r>
      <w:r>
        <w:rPr>
          <w:sz w:val="24"/>
          <w:szCs w:val="24"/>
        </w:rPr>
        <w:t xml:space="preserve"> match</w:t>
      </w:r>
      <w:r w:rsidR="008B53DF">
        <w:rPr>
          <w:sz w:val="24"/>
          <w:szCs w:val="24"/>
        </w:rPr>
        <w:t xml:space="preserve"> against Sabalenka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Yastremska</w:t>
      </w:r>
      <w:proofErr w:type="spellEnd"/>
      <w:r>
        <w:rPr>
          <w:sz w:val="24"/>
          <w:szCs w:val="24"/>
        </w:rPr>
        <w:t xml:space="preserve"> </w:t>
      </w:r>
      <w:r w:rsidR="00B66E6A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1E4FAB">
        <w:rPr>
          <w:sz w:val="24"/>
          <w:szCs w:val="24"/>
        </w:rPr>
        <w:t xml:space="preserve">In the first set, </w:t>
      </w:r>
      <w:proofErr w:type="spellStart"/>
      <w:r w:rsidR="001E4FAB">
        <w:rPr>
          <w:sz w:val="24"/>
          <w:szCs w:val="24"/>
        </w:rPr>
        <w:t>Yastremska</w:t>
      </w:r>
      <w:proofErr w:type="spellEnd"/>
      <w:r w:rsidR="001E4FAB">
        <w:rPr>
          <w:sz w:val="24"/>
          <w:szCs w:val="24"/>
        </w:rPr>
        <w:t xml:space="preserve"> broke in the fifth game</w:t>
      </w:r>
      <w:r w:rsidR="0080268A">
        <w:rPr>
          <w:sz w:val="24"/>
          <w:szCs w:val="24"/>
        </w:rPr>
        <w:t xml:space="preserve">. </w:t>
      </w:r>
      <w:r w:rsidR="0082215B">
        <w:rPr>
          <w:sz w:val="24"/>
          <w:szCs w:val="24"/>
        </w:rPr>
        <w:t xml:space="preserve">In the second set, </w:t>
      </w:r>
      <w:proofErr w:type="spellStart"/>
      <w:r w:rsidR="00603FE6">
        <w:rPr>
          <w:sz w:val="24"/>
          <w:szCs w:val="24"/>
        </w:rPr>
        <w:t>Yastremska</w:t>
      </w:r>
      <w:proofErr w:type="spellEnd"/>
      <w:r w:rsidR="00603FE6">
        <w:rPr>
          <w:sz w:val="24"/>
          <w:szCs w:val="24"/>
        </w:rPr>
        <w:t xml:space="preserve"> broke in the first game. </w:t>
      </w:r>
      <w:r w:rsidR="006C15E4">
        <w:rPr>
          <w:sz w:val="24"/>
          <w:szCs w:val="24"/>
        </w:rPr>
        <w:t>But</w:t>
      </w:r>
      <w:r w:rsidR="00D5689F">
        <w:rPr>
          <w:sz w:val="24"/>
          <w:szCs w:val="24"/>
        </w:rPr>
        <w:t xml:space="preserve"> </w:t>
      </w:r>
      <w:r w:rsidR="005257B5">
        <w:rPr>
          <w:sz w:val="24"/>
          <w:szCs w:val="24"/>
        </w:rPr>
        <w:t xml:space="preserve">Sabalenka broke in the sixth game. </w:t>
      </w:r>
      <w:r w:rsidR="00B40AB6">
        <w:rPr>
          <w:sz w:val="24"/>
          <w:szCs w:val="24"/>
        </w:rPr>
        <w:t>Then,</w:t>
      </w:r>
      <w:r w:rsidR="007C2DAB">
        <w:rPr>
          <w:sz w:val="24"/>
          <w:szCs w:val="24"/>
        </w:rPr>
        <w:t xml:space="preserve"> </w:t>
      </w:r>
      <w:proofErr w:type="spellStart"/>
      <w:r w:rsidR="007C2DAB" w:rsidRPr="007C2DAB">
        <w:rPr>
          <w:sz w:val="24"/>
          <w:szCs w:val="24"/>
        </w:rPr>
        <w:t>Yastremska</w:t>
      </w:r>
      <w:proofErr w:type="spellEnd"/>
      <w:r w:rsidR="007C2DAB" w:rsidRPr="007C2DAB">
        <w:rPr>
          <w:sz w:val="24"/>
          <w:szCs w:val="24"/>
        </w:rPr>
        <w:t xml:space="preserve"> </w:t>
      </w:r>
      <w:r w:rsidR="0059339D">
        <w:rPr>
          <w:sz w:val="24"/>
          <w:szCs w:val="24"/>
        </w:rPr>
        <w:t>won the</w:t>
      </w:r>
      <w:r w:rsidR="00635393">
        <w:rPr>
          <w:sz w:val="24"/>
          <w:szCs w:val="24"/>
        </w:rPr>
        <w:t xml:space="preserve"> </w:t>
      </w:r>
      <w:r w:rsidR="003262B5">
        <w:rPr>
          <w:sz w:val="24"/>
          <w:szCs w:val="24"/>
        </w:rPr>
        <w:t>second</w:t>
      </w:r>
      <w:r w:rsidR="00B40AB6">
        <w:rPr>
          <w:sz w:val="24"/>
          <w:szCs w:val="24"/>
        </w:rPr>
        <w:t xml:space="preserve"> set</w:t>
      </w:r>
      <w:r w:rsidR="007C2DAB" w:rsidRPr="007C2DAB">
        <w:rPr>
          <w:sz w:val="24"/>
          <w:szCs w:val="24"/>
        </w:rPr>
        <w:t xml:space="preserve"> tie-break</w:t>
      </w:r>
      <w:r w:rsidR="00B40AB6">
        <w:rPr>
          <w:sz w:val="24"/>
          <w:szCs w:val="24"/>
        </w:rPr>
        <w:t xml:space="preserve"> and the match</w:t>
      </w:r>
      <w:r w:rsidR="007C2DAB" w:rsidRPr="007C2DAB">
        <w:rPr>
          <w:sz w:val="24"/>
          <w:szCs w:val="24"/>
        </w:rPr>
        <w:t>.</w:t>
      </w:r>
      <w:r w:rsidR="006E3DA5">
        <w:rPr>
          <w:sz w:val="24"/>
          <w:szCs w:val="24"/>
        </w:rPr>
        <w:t xml:space="preserve"> </w:t>
      </w:r>
      <w:r w:rsidR="006B79F3">
        <w:rPr>
          <w:sz w:val="24"/>
          <w:szCs w:val="24"/>
        </w:rPr>
        <w:t xml:space="preserve">Even though </w:t>
      </w:r>
      <w:proofErr w:type="spellStart"/>
      <w:r w:rsidR="006B79F3">
        <w:rPr>
          <w:sz w:val="24"/>
          <w:szCs w:val="24"/>
        </w:rPr>
        <w:t>Yastremska</w:t>
      </w:r>
      <w:proofErr w:type="spellEnd"/>
      <w:r w:rsidR="006B79F3">
        <w:rPr>
          <w:sz w:val="24"/>
          <w:szCs w:val="24"/>
        </w:rPr>
        <w:t xml:space="preserve"> lost </w:t>
      </w:r>
      <w:r w:rsidR="00902768">
        <w:rPr>
          <w:sz w:val="24"/>
          <w:szCs w:val="24"/>
        </w:rPr>
        <w:t xml:space="preserve">the championship match </w:t>
      </w:r>
      <w:r w:rsidR="006B79F3">
        <w:rPr>
          <w:sz w:val="24"/>
          <w:szCs w:val="24"/>
        </w:rPr>
        <w:t xml:space="preserve">to Barty in straight sets, </w:t>
      </w:r>
      <w:r w:rsidR="00FE0E61">
        <w:rPr>
          <w:sz w:val="24"/>
          <w:szCs w:val="24"/>
        </w:rPr>
        <w:t xml:space="preserve">Barty still praised </w:t>
      </w:r>
      <w:proofErr w:type="spellStart"/>
      <w:r w:rsidR="00FE0E61">
        <w:rPr>
          <w:sz w:val="24"/>
          <w:szCs w:val="24"/>
        </w:rPr>
        <w:t>Yastremska</w:t>
      </w:r>
      <w:proofErr w:type="spellEnd"/>
      <w:r w:rsidR="00FE0E61">
        <w:rPr>
          <w:sz w:val="24"/>
          <w:szCs w:val="24"/>
        </w:rPr>
        <w:t xml:space="preserve"> for her </w:t>
      </w:r>
      <w:r w:rsidR="003C6DAB">
        <w:rPr>
          <w:sz w:val="24"/>
          <w:szCs w:val="24"/>
        </w:rPr>
        <w:t>run</w:t>
      </w:r>
      <w:r w:rsidR="00FE0E61">
        <w:rPr>
          <w:sz w:val="24"/>
          <w:szCs w:val="24"/>
        </w:rPr>
        <w:t xml:space="preserve">. </w:t>
      </w:r>
      <w:r w:rsidR="0083209B">
        <w:rPr>
          <w:sz w:val="24"/>
          <w:szCs w:val="24"/>
        </w:rPr>
        <w:t>“</w:t>
      </w:r>
      <w:r w:rsidR="0083209B" w:rsidRPr="0083209B">
        <w:rPr>
          <w:sz w:val="24"/>
          <w:szCs w:val="24"/>
        </w:rPr>
        <w:t>Dayana is an exceptional ball striker. She wants to be inside the court. She craves that court position and thrives when she's ahead.</w:t>
      </w:r>
      <w:r w:rsidR="00EE2744">
        <w:rPr>
          <w:sz w:val="24"/>
          <w:szCs w:val="24"/>
        </w:rPr>
        <w:t>”</w:t>
      </w:r>
    </w:p>
    <w:p w14:paraId="7EC6C693" w14:textId="7542CC13" w:rsidR="0001724A" w:rsidRDefault="0001724A" w:rsidP="004F7F78">
      <w:pPr>
        <w:spacing w:after="0" w:line="240" w:lineRule="auto"/>
        <w:jc w:val="both"/>
        <w:rPr>
          <w:sz w:val="24"/>
          <w:szCs w:val="24"/>
        </w:rPr>
      </w:pPr>
    </w:p>
    <w:p w14:paraId="1E9BFB40" w14:textId="65D576DA" w:rsidR="0001724A" w:rsidRDefault="0001724A" w:rsidP="0001724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 ABIERTO MEXICANO TELCEL</w:t>
      </w:r>
    </w:p>
    <w:p w14:paraId="1790A875" w14:textId="1A25B753" w:rsidR="0001724A" w:rsidRDefault="00EA1B44" w:rsidP="00C90A7D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Leylah Fernandez (CANADA)</w:t>
      </w:r>
      <w:r w:rsidR="009F1150">
        <w:rPr>
          <w:sz w:val="24"/>
          <w:szCs w:val="24"/>
          <w:lang w:val="en"/>
        </w:rPr>
        <w:t xml:space="preserve"> </w:t>
      </w:r>
      <w:r w:rsidR="00705090">
        <w:rPr>
          <w:sz w:val="24"/>
          <w:szCs w:val="24"/>
          <w:lang w:val="en"/>
        </w:rPr>
        <w:t xml:space="preserve">was only 16 years old when she made her breakthrough in her junior career. During that time, she </w:t>
      </w:r>
      <w:r w:rsidR="00A91542">
        <w:rPr>
          <w:sz w:val="24"/>
          <w:szCs w:val="24"/>
          <w:lang w:val="en"/>
        </w:rPr>
        <w:t>reached two</w:t>
      </w:r>
      <w:r w:rsidR="00885233">
        <w:rPr>
          <w:sz w:val="24"/>
          <w:szCs w:val="24"/>
          <w:lang w:val="en"/>
        </w:rPr>
        <w:t xml:space="preserve"> junior</w:t>
      </w:r>
      <w:r w:rsidR="00A91542">
        <w:rPr>
          <w:sz w:val="24"/>
          <w:szCs w:val="24"/>
          <w:lang w:val="en"/>
        </w:rPr>
        <w:t xml:space="preserve"> Grand Slam finals without dropping a set:</w:t>
      </w:r>
    </w:p>
    <w:p w14:paraId="799B4D93" w14:textId="55FC0699" w:rsidR="00A91542" w:rsidRDefault="00A91542" w:rsidP="0001724A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09601B6" w14:textId="037A43FF" w:rsidR="00A91542" w:rsidRDefault="00BE7309" w:rsidP="00C90A7D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 xml:space="preserve">2019 AUSTRALIAN OPEN </w:t>
      </w:r>
    </w:p>
    <w:p w14:paraId="048F3E7F" w14:textId="77DA6BE4" w:rsidR="00D900C0" w:rsidRDefault="00D900C0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Kylie Collins (USA): 6-3 6-2</w:t>
      </w:r>
    </w:p>
    <w:p w14:paraId="116A0AA2" w14:textId="512CF53E" w:rsidR="00D900C0" w:rsidRDefault="007506DD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 w:rsidRPr="007506DD">
        <w:rPr>
          <w:sz w:val="24"/>
          <w:szCs w:val="24"/>
          <w:lang w:val="en"/>
        </w:rPr>
        <w:t>Moyuka</w:t>
      </w:r>
      <w:proofErr w:type="spellEnd"/>
      <w:r w:rsidRPr="007506DD">
        <w:rPr>
          <w:sz w:val="24"/>
          <w:szCs w:val="24"/>
          <w:lang w:val="en"/>
        </w:rPr>
        <w:t xml:space="preserve"> </w:t>
      </w:r>
      <w:proofErr w:type="spellStart"/>
      <w:r w:rsidRPr="007506DD">
        <w:rPr>
          <w:sz w:val="24"/>
          <w:szCs w:val="24"/>
          <w:lang w:val="en"/>
        </w:rPr>
        <w:t>Uchijima</w:t>
      </w:r>
      <w:proofErr w:type="spellEnd"/>
      <w:r>
        <w:rPr>
          <w:sz w:val="24"/>
          <w:szCs w:val="24"/>
          <w:lang w:val="en"/>
        </w:rPr>
        <w:t xml:space="preserve"> (JAPAN): 6-4 7-6[7-5]</w:t>
      </w:r>
    </w:p>
    <w:p w14:paraId="44C92643" w14:textId="01FB061B" w:rsidR="007506DD" w:rsidRDefault="004A4766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4A4766">
        <w:rPr>
          <w:sz w:val="24"/>
          <w:szCs w:val="24"/>
          <w:lang w:val="en"/>
        </w:rPr>
        <w:t xml:space="preserve">Lisa </w:t>
      </w:r>
      <w:proofErr w:type="spellStart"/>
      <w:r w:rsidRPr="004A4766">
        <w:rPr>
          <w:sz w:val="24"/>
          <w:szCs w:val="24"/>
          <w:lang w:val="en"/>
        </w:rPr>
        <w:t>Pigato</w:t>
      </w:r>
      <w:proofErr w:type="spellEnd"/>
      <w:r>
        <w:rPr>
          <w:sz w:val="24"/>
          <w:szCs w:val="24"/>
          <w:lang w:val="en"/>
        </w:rPr>
        <w:t xml:space="preserve"> (ITALY): </w:t>
      </w:r>
      <w:r w:rsidR="00373DE4">
        <w:rPr>
          <w:sz w:val="24"/>
          <w:szCs w:val="24"/>
          <w:lang w:val="en"/>
        </w:rPr>
        <w:t>6-3 7-5</w:t>
      </w:r>
    </w:p>
    <w:p w14:paraId="1625F4A1" w14:textId="2FCA7CDB" w:rsidR="00373DE4" w:rsidRPr="00E53BC2" w:rsidRDefault="00373DE4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373DE4">
        <w:rPr>
          <w:sz w:val="24"/>
          <w:szCs w:val="24"/>
        </w:rPr>
        <w:t>Manon Léonard</w:t>
      </w:r>
      <w:r>
        <w:rPr>
          <w:sz w:val="24"/>
          <w:szCs w:val="24"/>
        </w:rPr>
        <w:t xml:space="preserve"> (FRANCE): </w:t>
      </w:r>
      <w:r w:rsidR="00E53BC2">
        <w:rPr>
          <w:sz w:val="24"/>
          <w:szCs w:val="24"/>
        </w:rPr>
        <w:t>6-3 6-1</w:t>
      </w:r>
    </w:p>
    <w:p w14:paraId="0624A797" w14:textId="719C4B63" w:rsidR="00E53BC2" w:rsidRDefault="00A83B05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A83B05">
        <w:rPr>
          <w:sz w:val="24"/>
          <w:szCs w:val="24"/>
          <w:lang w:val="en"/>
        </w:rPr>
        <w:t>Anastasia Tikhonova</w:t>
      </w:r>
      <w:r>
        <w:rPr>
          <w:sz w:val="24"/>
          <w:szCs w:val="24"/>
          <w:lang w:val="en"/>
        </w:rPr>
        <w:t xml:space="preserve"> (RUSSIA): </w:t>
      </w:r>
      <w:r w:rsidR="005C03AC">
        <w:rPr>
          <w:sz w:val="24"/>
          <w:szCs w:val="24"/>
          <w:lang w:val="en"/>
        </w:rPr>
        <w:t>6-1 6-3</w:t>
      </w:r>
    </w:p>
    <w:p w14:paraId="1405091B" w14:textId="2D9BB664" w:rsidR="00136DEE" w:rsidRDefault="00136DEE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9B0EEC6" w14:textId="10935E2F" w:rsidR="00136DEE" w:rsidRDefault="00136DEE" w:rsidP="00C90A7D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2019 FRENCH OPEN</w:t>
      </w:r>
    </w:p>
    <w:p w14:paraId="0090E3CE" w14:textId="144CF923" w:rsidR="00136DEE" w:rsidRPr="0092261D" w:rsidRDefault="00136DEE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136DEE">
        <w:rPr>
          <w:sz w:val="24"/>
          <w:szCs w:val="24"/>
        </w:rPr>
        <w:t xml:space="preserve">Mariia </w:t>
      </w:r>
      <w:proofErr w:type="spellStart"/>
      <w:r w:rsidRPr="00136DEE">
        <w:rPr>
          <w:sz w:val="24"/>
          <w:szCs w:val="24"/>
        </w:rPr>
        <w:t>Tkacheva</w:t>
      </w:r>
      <w:proofErr w:type="spellEnd"/>
      <w:r>
        <w:rPr>
          <w:sz w:val="24"/>
          <w:szCs w:val="24"/>
        </w:rPr>
        <w:t xml:space="preserve"> (RUSSIA): </w:t>
      </w:r>
      <w:r w:rsidR="0092261D">
        <w:rPr>
          <w:sz w:val="24"/>
          <w:szCs w:val="24"/>
        </w:rPr>
        <w:t>7-5 6-3</w:t>
      </w:r>
    </w:p>
    <w:p w14:paraId="67FE743A" w14:textId="50E1AA10" w:rsidR="0092261D" w:rsidRPr="00754969" w:rsidRDefault="00DB70EC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DB70EC">
        <w:rPr>
          <w:sz w:val="24"/>
          <w:szCs w:val="24"/>
        </w:rPr>
        <w:t xml:space="preserve">Marta </w:t>
      </w:r>
      <w:proofErr w:type="spellStart"/>
      <w:r w:rsidRPr="00DB70EC">
        <w:rPr>
          <w:sz w:val="24"/>
          <w:szCs w:val="24"/>
        </w:rPr>
        <w:t>Custic</w:t>
      </w:r>
      <w:proofErr w:type="spellEnd"/>
      <w:r>
        <w:rPr>
          <w:sz w:val="24"/>
          <w:szCs w:val="24"/>
        </w:rPr>
        <w:t xml:space="preserve"> (SPAIN): </w:t>
      </w:r>
      <w:r w:rsidR="00754969">
        <w:rPr>
          <w:sz w:val="24"/>
          <w:szCs w:val="24"/>
        </w:rPr>
        <w:t>6-0 6-3</w:t>
      </w:r>
    </w:p>
    <w:p w14:paraId="58D828D3" w14:textId="13E4C1E3" w:rsidR="002847CD" w:rsidRPr="002847CD" w:rsidRDefault="002847CD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2847CD">
        <w:rPr>
          <w:sz w:val="24"/>
          <w:szCs w:val="24"/>
          <w:lang w:val="en"/>
        </w:rPr>
        <w:t>Park So-hyun</w:t>
      </w:r>
      <w:r>
        <w:rPr>
          <w:sz w:val="24"/>
          <w:szCs w:val="24"/>
          <w:lang w:val="en"/>
        </w:rPr>
        <w:t xml:space="preserve"> (SOUTH KOREA): </w:t>
      </w:r>
      <w:r w:rsidR="00C70165">
        <w:rPr>
          <w:sz w:val="24"/>
          <w:szCs w:val="24"/>
          <w:lang w:val="en"/>
        </w:rPr>
        <w:t>6-2 6-0</w:t>
      </w:r>
    </w:p>
    <w:p w14:paraId="7C460372" w14:textId="15DA5E78" w:rsidR="00754969" w:rsidRDefault="003B5035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3B5035">
        <w:rPr>
          <w:sz w:val="24"/>
          <w:szCs w:val="24"/>
          <w:lang w:val="en"/>
        </w:rPr>
        <w:t>Elsa Jacquemot</w:t>
      </w:r>
      <w:r>
        <w:rPr>
          <w:sz w:val="24"/>
          <w:szCs w:val="24"/>
          <w:lang w:val="en"/>
        </w:rPr>
        <w:t xml:space="preserve"> (FRANCE): </w:t>
      </w:r>
      <w:r w:rsidR="007A6F0D">
        <w:rPr>
          <w:sz w:val="24"/>
          <w:szCs w:val="24"/>
          <w:lang w:val="en"/>
        </w:rPr>
        <w:t>6-0 6-0</w:t>
      </w:r>
    </w:p>
    <w:p w14:paraId="7566E819" w14:textId="695ABF90" w:rsidR="007A6F0D" w:rsidRDefault="00B22230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B22230">
        <w:rPr>
          <w:sz w:val="24"/>
          <w:szCs w:val="24"/>
          <w:lang w:val="en"/>
        </w:rPr>
        <w:t>María Camila Osorio Serrano</w:t>
      </w:r>
      <w:r>
        <w:rPr>
          <w:sz w:val="24"/>
          <w:szCs w:val="24"/>
          <w:lang w:val="en"/>
        </w:rPr>
        <w:t xml:space="preserve"> (COLOMBIA): </w:t>
      </w:r>
      <w:r w:rsidR="00ED38B5">
        <w:rPr>
          <w:sz w:val="24"/>
          <w:szCs w:val="24"/>
          <w:lang w:val="en"/>
        </w:rPr>
        <w:t>6-2 6-4</w:t>
      </w:r>
    </w:p>
    <w:p w14:paraId="5973E741" w14:textId="22C10030" w:rsidR="00B110A6" w:rsidRDefault="00B110A6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Emma Navarro (USA): 6-3 6-2</w:t>
      </w:r>
    </w:p>
    <w:p w14:paraId="516B50EE" w14:textId="59612D8E" w:rsidR="00ED38B5" w:rsidRDefault="00ED38B5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444F608" w14:textId="2371FB46" w:rsidR="00630498" w:rsidRDefault="006B5BED" w:rsidP="00C90A7D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Fernandez lost the Australian Open </w:t>
      </w:r>
      <w:r w:rsidR="007732F9">
        <w:rPr>
          <w:sz w:val="24"/>
          <w:szCs w:val="24"/>
          <w:lang w:val="en"/>
        </w:rPr>
        <w:t>final</w:t>
      </w:r>
      <w:r>
        <w:rPr>
          <w:sz w:val="24"/>
          <w:szCs w:val="24"/>
          <w:lang w:val="en"/>
        </w:rPr>
        <w:t xml:space="preserve"> to Clara Tauson (DENMARK). </w:t>
      </w:r>
      <w:r w:rsidR="00CB40C0">
        <w:rPr>
          <w:sz w:val="24"/>
          <w:szCs w:val="24"/>
          <w:lang w:val="en"/>
        </w:rPr>
        <w:t>But</w:t>
      </w:r>
      <w:r>
        <w:rPr>
          <w:sz w:val="24"/>
          <w:szCs w:val="24"/>
          <w:lang w:val="en"/>
        </w:rPr>
        <w:t xml:space="preserve"> she </w:t>
      </w:r>
      <w:r w:rsidR="00DD0C27">
        <w:rPr>
          <w:sz w:val="24"/>
          <w:szCs w:val="24"/>
          <w:lang w:val="en"/>
        </w:rPr>
        <w:t>won</w:t>
      </w:r>
      <w:r>
        <w:rPr>
          <w:sz w:val="24"/>
          <w:szCs w:val="24"/>
          <w:lang w:val="en"/>
        </w:rPr>
        <w:t xml:space="preserve"> the French Open.</w:t>
      </w:r>
      <w:r w:rsidR="00104777">
        <w:rPr>
          <w:sz w:val="24"/>
          <w:szCs w:val="24"/>
          <w:lang w:val="en"/>
        </w:rPr>
        <w:t xml:space="preserve"> </w:t>
      </w:r>
      <w:r w:rsidR="006623C6">
        <w:rPr>
          <w:sz w:val="24"/>
          <w:szCs w:val="24"/>
          <w:lang w:val="en"/>
        </w:rPr>
        <w:t>One year later</w:t>
      </w:r>
      <w:r w:rsidR="00BC7912">
        <w:rPr>
          <w:sz w:val="24"/>
          <w:szCs w:val="24"/>
          <w:lang w:val="en"/>
        </w:rPr>
        <w:t>, she</w:t>
      </w:r>
      <w:r w:rsidR="001C1D74">
        <w:rPr>
          <w:sz w:val="24"/>
          <w:szCs w:val="24"/>
          <w:lang w:val="en"/>
        </w:rPr>
        <w:t xml:space="preserve"> </w:t>
      </w:r>
      <w:r w:rsidR="00A4283B">
        <w:rPr>
          <w:sz w:val="24"/>
          <w:szCs w:val="24"/>
          <w:lang w:val="en"/>
        </w:rPr>
        <w:t>reached</w:t>
      </w:r>
      <w:r w:rsidR="00BC7912">
        <w:rPr>
          <w:sz w:val="24"/>
          <w:szCs w:val="24"/>
          <w:lang w:val="en"/>
        </w:rPr>
        <w:t xml:space="preserve"> her first WTA Final</w:t>
      </w:r>
      <w:r w:rsidR="00630498">
        <w:rPr>
          <w:sz w:val="24"/>
          <w:szCs w:val="24"/>
          <w:lang w:val="en"/>
        </w:rPr>
        <w:t xml:space="preserve"> without dropping a set:</w:t>
      </w:r>
    </w:p>
    <w:p w14:paraId="01A40083" w14:textId="77777777" w:rsidR="00630498" w:rsidRDefault="00630498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8753741" w14:textId="77777777" w:rsidR="00756C55" w:rsidRDefault="00756C55" w:rsidP="005F35E6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QUALIFYING</w:t>
      </w:r>
    </w:p>
    <w:p w14:paraId="7DF554D0" w14:textId="77777777" w:rsidR="007F5C86" w:rsidRDefault="00756C55" w:rsidP="005F35E6">
      <w:pPr>
        <w:pStyle w:val="ListParagraph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Lizette Cabrera (AUSTRALIA): 6-</w:t>
      </w:r>
      <w:r w:rsidR="007F5C86">
        <w:rPr>
          <w:sz w:val="24"/>
          <w:szCs w:val="24"/>
          <w:lang w:val="en"/>
        </w:rPr>
        <w:t>3</w:t>
      </w:r>
      <w:r>
        <w:rPr>
          <w:sz w:val="24"/>
          <w:szCs w:val="24"/>
          <w:lang w:val="en"/>
        </w:rPr>
        <w:t xml:space="preserve"> 6-</w:t>
      </w:r>
      <w:r w:rsidR="007F5C86">
        <w:rPr>
          <w:sz w:val="24"/>
          <w:szCs w:val="24"/>
          <w:lang w:val="en"/>
        </w:rPr>
        <w:t>1</w:t>
      </w:r>
    </w:p>
    <w:p w14:paraId="47171E5B" w14:textId="77777777" w:rsidR="007F5C86" w:rsidRDefault="007F5C86" w:rsidP="005F35E6">
      <w:pPr>
        <w:pStyle w:val="ListParagraph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Lepchenko</w:t>
      </w:r>
      <w:proofErr w:type="spellEnd"/>
      <w:r>
        <w:rPr>
          <w:sz w:val="24"/>
          <w:szCs w:val="24"/>
          <w:lang w:val="en"/>
        </w:rPr>
        <w:t>: 6-3 6-3</w:t>
      </w:r>
    </w:p>
    <w:p w14:paraId="7E74D08C" w14:textId="77777777" w:rsidR="007F5C86" w:rsidRDefault="007F5C86" w:rsidP="00B902A5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34DFAA0" w14:textId="77777777" w:rsidR="007F5C86" w:rsidRDefault="007F5C86" w:rsidP="00B902A5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lastRenderedPageBreak/>
        <w:t>MAIN DRAW</w:t>
      </w:r>
    </w:p>
    <w:p w14:paraId="1E0A59A2" w14:textId="173156BF" w:rsidR="002B2E7D" w:rsidRDefault="007F5C86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7F5C86">
        <w:rPr>
          <w:sz w:val="24"/>
          <w:szCs w:val="24"/>
          <w:lang w:val="en"/>
        </w:rPr>
        <w:t>Nina Stojanović</w:t>
      </w:r>
      <w:r>
        <w:rPr>
          <w:sz w:val="24"/>
          <w:szCs w:val="24"/>
          <w:lang w:val="en"/>
        </w:rPr>
        <w:t xml:space="preserve"> (SERBIA): </w:t>
      </w:r>
      <w:r w:rsidR="00457C2E">
        <w:rPr>
          <w:sz w:val="24"/>
          <w:szCs w:val="24"/>
          <w:lang w:val="en"/>
        </w:rPr>
        <w:t>6-4 6-1</w:t>
      </w:r>
    </w:p>
    <w:p w14:paraId="5AD98ED7" w14:textId="0EE0785E" w:rsidR="00457C2E" w:rsidRDefault="00457C2E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Nao Hibino (JAPAN): 6-3 6-0</w:t>
      </w:r>
    </w:p>
    <w:p w14:paraId="54765423" w14:textId="4FA3B9D9" w:rsidR="00457C2E" w:rsidRDefault="00F91129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Anatasia Potapova (RUSSIA): </w:t>
      </w:r>
      <w:r w:rsidR="002551DD">
        <w:rPr>
          <w:sz w:val="24"/>
          <w:szCs w:val="24"/>
          <w:lang w:val="en"/>
        </w:rPr>
        <w:t>6-3 7-5</w:t>
      </w:r>
    </w:p>
    <w:p w14:paraId="571D89EE" w14:textId="07D50A34" w:rsidR="002551DD" w:rsidRDefault="00B5745F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B5745F">
        <w:rPr>
          <w:sz w:val="24"/>
          <w:szCs w:val="24"/>
          <w:lang w:val="en"/>
        </w:rPr>
        <w:t xml:space="preserve">Renata </w:t>
      </w:r>
      <w:proofErr w:type="spellStart"/>
      <w:r w:rsidRPr="00B5745F">
        <w:rPr>
          <w:sz w:val="24"/>
          <w:szCs w:val="24"/>
          <w:lang w:val="en"/>
        </w:rPr>
        <w:t>Zarazúa</w:t>
      </w:r>
      <w:proofErr w:type="spellEnd"/>
      <w:r>
        <w:rPr>
          <w:sz w:val="24"/>
          <w:szCs w:val="24"/>
          <w:lang w:val="en"/>
        </w:rPr>
        <w:t xml:space="preserve"> (MEXICO): 6-3 6-3</w:t>
      </w:r>
    </w:p>
    <w:p w14:paraId="12F52A7C" w14:textId="50D6E647" w:rsidR="00F7462A" w:rsidRDefault="00F7462A" w:rsidP="00B902A5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D0200C1" w14:textId="6D9D01CF" w:rsidR="00234581" w:rsidRDefault="00FF4A4B" w:rsidP="0023458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After</w:t>
      </w:r>
      <w:r w:rsidR="008C0B53">
        <w:rPr>
          <w:sz w:val="24"/>
          <w:szCs w:val="24"/>
          <w:lang w:val="en"/>
        </w:rPr>
        <w:t xml:space="preserve"> making it through the</w:t>
      </w:r>
      <w:r>
        <w:rPr>
          <w:sz w:val="24"/>
          <w:szCs w:val="24"/>
          <w:lang w:val="en"/>
        </w:rPr>
        <w:t xml:space="preserve"> </w:t>
      </w:r>
      <w:r w:rsidR="005A08E2">
        <w:rPr>
          <w:sz w:val="24"/>
          <w:szCs w:val="24"/>
          <w:lang w:val="en"/>
        </w:rPr>
        <w:t xml:space="preserve">qualifying draw into the main draw, Fernandez maintained her streak of 12 perfect sets won and zero sets lost. </w:t>
      </w:r>
      <w:r w:rsidR="00537459">
        <w:rPr>
          <w:sz w:val="24"/>
          <w:szCs w:val="24"/>
          <w:lang w:val="en"/>
        </w:rPr>
        <w:t>Even though</w:t>
      </w:r>
      <w:r w:rsidR="005E13DF" w:rsidRPr="00234581">
        <w:rPr>
          <w:sz w:val="24"/>
          <w:szCs w:val="24"/>
          <w:lang w:val="en"/>
        </w:rPr>
        <w:t xml:space="preserve"> she </w:t>
      </w:r>
      <w:r w:rsidR="008A3DC5">
        <w:rPr>
          <w:sz w:val="24"/>
          <w:szCs w:val="24"/>
          <w:lang w:val="en"/>
        </w:rPr>
        <w:t>lost</w:t>
      </w:r>
      <w:r w:rsidR="005E13DF" w:rsidRPr="00234581">
        <w:rPr>
          <w:sz w:val="24"/>
          <w:szCs w:val="24"/>
          <w:lang w:val="en"/>
        </w:rPr>
        <w:t xml:space="preserve"> a three-set </w:t>
      </w:r>
      <w:r w:rsidR="00F613AA">
        <w:rPr>
          <w:sz w:val="24"/>
          <w:szCs w:val="24"/>
          <w:lang w:val="en"/>
        </w:rPr>
        <w:t>final</w:t>
      </w:r>
      <w:r w:rsidR="005E13DF" w:rsidRPr="00234581">
        <w:rPr>
          <w:sz w:val="24"/>
          <w:szCs w:val="24"/>
          <w:lang w:val="en"/>
        </w:rPr>
        <w:t xml:space="preserve"> to Heather Watson (GREAT BRITAIN), </w:t>
      </w:r>
      <w:r w:rsidR="007C0570">
        <w:rPr>
          <w:sz w:val="24"/>
          <w:szCs w:val="24"/>
          <w:lang w:val="en"/>
        </w:rPr>
        <w:t xml:space="preserve">Watson still </w:t>
      </w:r>
      <w:r w:rsidR="005C78C9">
        <w:rPr>
          <w:sz w:val="24"/>
          <w:szCs w:val="24"/>
          <w:lang w:val="en"/>
        </w:rPr>
        <w:t>commended</w:t>
      </w:r>
      <w:r w:rsidR="007C0570">
        <w:rPr>
          <w:sz w:val="24"/>
          <w:szCs w:val="24"/>
          <w:lang w:val="en"/>
        </w:rPr>
        <w:t xml:space="preserve"> Fernandez for her run.</w:t>
      </w:r>
      <w:r w:rsidR="005713D7">
        <w:rPr>
          <w:sz w:val="24"/>
          <w:szCs w:val="24"/>
          <w:lang w:val="en"/>
        </w:rPr>
        <w:t xml:space="preserve"> </w:t>
      </w:r>
      <w:r w:rsidR="00234581">
        <w:rPr>
          <w:sz w:val="24"/>
          <w:szCs w:val="24"/>
        </w:rPr>
        <w:t>“</w:t>
      </w:r>
      <w:r w:rsidR="00234581" w:rsidRPr="00234581">
        <w:rPr>
          <w:sz w:val="24"/>
          <w:szCs w:val="24"/>
        </w:rPr>
        <w:t>I think she’s going to have a great career ahead of her and rise up the rankings very quickly if she keeps playing like this.</w:t>
      </w:r>
      <w:r w:rsidR="003073A6">
        <w:rPr>
          <w:sz w:val="24"/>
          <w:szCs w:val="24"/>
        </w:rPr>
        <w:t>”</w:t>
      </w:r>
    </w:p>
    <w:p w14:paraId="3BB36C9A" w14:textId="7D8A9A2F" w:rsidR="00262722" w:rsidRDefault="00262722" w:rsidP="00262722">
      <w:pPr>
        <w:spacing w:after="0" w:line="240" w:lineRule="auto"/>
        <w:jc w:val="both"/>
        <w:rPr>
          <w:sz w:val="24"/>
          <w:szCs w:val="24"/>
        </w:rPr>
      </w:pPr>
    </w:p>
    <w:p w14:paraId="125D87C5" w14:textId="32A452F5" w:rsidR="004D5E04" w:rsidRDefault="0061084E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SERENA’S YTD STATS</w:t>
      </w:r>
    </w:p>
    <w:p w14:paraId="7C68DD4B" w14:textId="2D9F37BF" w:rsidR="005557E5" w:rsidRDefault="00B35154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Serena</w:t>
      </w:r>
      <w:r w:rsidR="00A110ED">
        <w:rPr>
          <w:sz w:val="24"/>
          <w:szCs w:val="24"/>
          <w:lang w:val="en"/>
        </w:rPr>
        <w:t xml:space="preserve"> is a consistent player</w:t>
      </w:r>
      <w:r>
        <w:rPr>
          <w:sz w:val="24"/>
          <w:szCs w:val="24"/>
          <w:lang w:val="en"/>
        </w:rPr>
        <w:t xml:space="preserve"> </w:t>
      </w:r>
      <w:r w:rsidR="00B01363">
        <w:rPr>
          <w:sz w:val="24"/>
          <w:szCs w:val="24"/>
          <w:lang w:val="en"/>
        </w:rPr>
        <w:t xml:space="preserve">with more </w:t>
      </w:r>
      <w:r w:rsidR="00B01363" w:rsidRPr="00B01363">
        <w:rPr>
          <w:sz w:val="24"/>
          <w:szCs w:val="24"/>
        </w:rPr>
        <w:t>wins, less losses, and solid winning percentile ranges.</w:t>
      </w:r>
      <w:r w:rsidR="00705D95">
        <w:rPr>
          <w:sz w:val="24"/>
          <w:szCs w:val="24"/>
        </w:rPr>
        <w:t xml:space="preserve"> </w:t>
      </w:r>
      <w:r w:rsidR="0049690F" w:rsidRPr="0049690F">
        <w:rPr>
          <w:sz w:val="24"/>
          <w:szCs w:val="24"/>
        </w:rPr>
        <w:t xml:space="preserve">I </w:t>
      </w:r>
      <w:r w:rsidR="00705D95">
        <w:rPr>
          <w:sz w:val="24"/>
          <w:szCs w:val="24"/>
        </w:rPr>
        <w:t xml:space="preserve">thought it would be cool </w:t>
      </w:r>
      <w:r w:rsidR="0049690F" w:rsidRPr="0049690F">
        <w:rPr>
          <w:sz w:val="24"/>
          <w:szCs w:val="24"/>
        </w:rPr>
        <w:t xml:space="preserve">to collect her data, organize it in </w:t>
      </w:r>
      <w:r w:rsidR="0049690F">
        <w:rPr>
          <w:sz w:val="24"/>
          <w:szCs w:val="24"/>
        </w:rPr>
        <w:t>table</w:t>
      </w:r>
      <w:r w:rsidR="0049690F" w:rsidRPr="0049690F">
        <w:rPr>
          <w:sz w:val="24"/>
          <w:szCs w:val="24"/>
        </w:rPr>
        <w:t>, and analyze that data.</w:t>
      </w:r>
    </w:p>
    <w:p w14:paraId="58AF615A" w14:textId="5B36B028" w:rsidR="00673690" w:rsidRDefault="00673690" w:rsidP="00886C99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8039" w:type="dxa"/>
        <w:jc w:val="center"/>
        <w:tblLook w:val="04A0" w:firstRow="1" w:lastRow="0" w:firstColumn="1" w:lastColumn="0" w:noHBand="0" w:noVBand="1"/>
      </w:tblPr>
      <w:tblGrid>
        <w:gridCol w:w="1479"/>
        <w:gridCol w:w="2055"/>
        <w:gridCol w:w="1064"/>
        <w:gridCol w:w="748"/>
        <w:gridCol w:w="954"/>
        <w:gridCol w:w="1739"/>
      </w:tblGrid>
      <w:tr w:rsidR="00A502DF" w:rsidRPr="00A502DF" w14:paraId="4C25A46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B979EA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055" w:type="dxa"/>
            <w:noWrap/>
            <w:hideMark/>
          </w:tcPr>
          <w:p w14:paraId="0386D9DB" w14:textId="6BD2C912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TOURNAMENTS</w:t>
            </w:r>
          </w:p>
        </w:tc>
        <w:tc>
          <w:tcPr>
            <w:tcW w:w="1064" w:type="dxa"/>
            <w:noWrap/>
            <w:hideMark/>
          </w:tcPr>
          <w:p w14:paraId="676063D9" w14:textId="1078B9D8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TITLES</w:t>
            </w:r>
          </w:p>
        </w:tc>
        <w:tc>
          <w:tcPr>
            <w:tcW w:w="748" w:type="dxa"/>
            <w:noWrap/>
            <w:hideMark/>
          </w:tcPr>
          <w:p w14:paraId="77E36BF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WINS</w:t>
            </w:r>
          </w:p>
        </w:tc>
        <w:tc>
          <w:tcPr>
            <w:tcW w:w="954" w:type="dxa"/>
            <w:noWrap/>
            <w:hideMark/>
          </w:tcPr>
          <w:p w14:paraId="6AB3129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LOSSES</w:t>
            </w:r>
          </w:p>
        </w:tc>
        <w:tc>
          <w:tcPr>
            <w:tcW w:w="1739" w:type="dxa"/>
            <w:noWrap/>
            <w:hideMark/>
          </w:tcPr>
          <w:p w14:paraId="72DE1056" w14:textId="4BFFB5E3" w:rsidR="00A502DF" w:rsidRPr="00A502DF" w:rsidRDefault="009676F7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A502DF" w:rsidRPr="00A502DF" w14:paraId="408F1EBA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B20283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1997</w:t>
            </w:r>
          </w:p>
        </w:tc>
        <w:tc>
          <w:tcPr>
            <w:tcW w:w="2055" w:type="dxa"/>
            <w:noWrap/>
            <w:hideMark/>
          </w:tcPr>
          <w:p w14:paraId="7BB4371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4BB2A7D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1FDE341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</w:t>
            </w:r>
          </w:p>
        </w:tc>
        <w:tc>
          <w:tcPr>
            <w:tcW w:w="954" w:type="dxa"/>
            <w:noWrap/>
            <w:hideMark/>
          </w:tcPr>
          <w:p w14:paraId="2A80D3F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2B503F0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44%</w:t>
            </w:r>
          </w:p>
        </w:tc>
      </w:tr>
      <w:tr w:rsidR="00A502DF" w:rsidRPr="00A502DF" w14:paraId="0F8A4FDD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D9A92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1998</w:t>
            </w:r>
          </w:p>
        </w:tc>
        <w:tc>
          <w:tcPr>
            <w:tcW w:w="2055" w:type="dxa"/>
            <w:noWrap/>
            <w:hideMark/>
          </w:tcPr>
          <w:p w14:paraId="3E05264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669A917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52CB5EF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29</w:t>
            </w:r>
          </w:p>
        </w:tc>
        <w:tc>
          <w:tcPr>
            <w:tcW w:w="954" w:type="dxa"/>
            <w:noWrap/>
            <w:hideMark/>
          </w:tcPr>
          <w:p w14:paraId="5F080B2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739" w:type="dxa"/>
            <w:noWrap/>
            <w:hideMark/>
          </w:tcPr>
          <w:p w14:paraId="52A142B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62%</w:t>
            </w:r>
          </w:p>
        </w:tc>
      </w:tr>
      <w:tr w:rsidR="00A502DF" w:rsidRPr="00A502DF" w14:paraId="5BF3B388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82686C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1999</w:t>
            </w:r>
          </w:p>
        </w:tc>
        <w:tc>
          <w:tcPr>
            <w:tcW w:w="2055" w:type="dxa"/>
            <w:noWrap/>
            <w:hideMark/>
          </w:tcPr>
          <w:p w14:paraId="090D9B0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6A00EC0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748" w:type="dxa"/>
            <w:noWrap/>
            <w:hideMark/>
          </w:tcPr>
          <w:p w14:paraId="406BA0E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41</w:t>
            </w:r>
          </w:p>
        </w:tc>
        <w:tc>
          <w:tcPr>
            <w:tcW w:w="954" w:type="dxa"/>
            <w:noWrap/>
            <w:hideMark/>
          </w:tcPr>
          <w:p w14:paraId="7C07DDD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54D7200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83%</w:t>
            </w:r>
          </w:p>
        </w:tc>
      </w:tr>
      <w:tr w:rsidR="00A502DF" w:rsidRPr="00A502DF" w14:paraId="2728A3E9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F3B5B3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2000</w:t>
            </w:r>
          </w:p>
        </w:tc>
        <w:tc>
          <w:tcPr>
            <w:tcW w:w="2055" w:type="dxa"/>
            <w:noWrap/>
            <w:hideMark/>
          </w:tcPr>
          <w:p w14:paraId="1326717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44DCD0E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6648125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37</w:t>
            </w:r>
          </w:p>
        </w:tc>
        <w:tc>
          <w:tcPr>
            <w:tcW w:w="954" w:type="dxa"/>
            <w:noWrap/>
            <w:hideMark/>
          </w:tcPr>
          <w:p w14:paraId="75F4E30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EB5952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78%</w:t>
            </w:r>
          </w:p>
        </w:tc>
      </w:tr>
      <w:tr w:rsidR="00A502DF" w:rsidRPr="00A502DF" w14:paraId="2409582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D24DCD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2001</w:t>
            </w:r>
          </w:p>
        </w:tc>
        <w:tc>
          <w:tcPr>
            <w:tcW w:w="2055" w:type="dxa"/>
            <w:noWrap/>
            <w:hideMark/>
          </w:tcPr>
          <w:p w14:paraId="6A38EA9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248D5FF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5EA6E21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433C6D0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002EF21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82%</w:t>
            </w:r>
          </w:p>
        </w:tc>
      </w:tr>
      <w:tr w:rsidR="00A502DF" w:rsidRPr="00A502DF" w14:paraId="16C3C86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588CD0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2002</w:t>
            </w:r>
          </w:p>
        </w:tc>
        <w:tc>
          <w:tcPr>
            <w:tcW w:w="2055" w:type="dxa"/>
            <w:noWrap/>
            <w:hideMark/>
          </w:tcPr>
          <w:p w14:paraId="3C2E787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5DD0F8F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748" w:type="dxa"/>
            <w:noWrap/>
            <w:hideMark/>
          </w:tcPr>
          <w:p w14:paraId="34EB5C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56</w:t>
            </w:r>
          </w:p>
        </w:tc>
        <w:tc>
          <w:tcPr>
            <w:tcW w:w="954" w:type="dxa"/>
            <w:noWrap/>
            <w:hideMark/>
          </w:tcPr>
          <w:p w14:paraId="443C9C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644A705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91%</w:t>
            </w:r>
          </w:p>
        </w:tc>
      </w:tr>
      <w:tr w:rsidR="00A502DF" w:rsidRPr="00A502DF" w14:paraId="4B439D76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FEB6C8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2003</w:t>
            </w:r>
          </w:p>
        </w:tc>
        <w:tc>
          <w:tcPr>
            <w:tcW w:w="2055" w:type="dxa"/>
            <w:noWrap/>
            <w:hideMark/>
          </w:tcPr>
          <w:p w14:paraId="35B087A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5052276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748" w:type="dxa"/>
            <w:noWrap/>
            <w:hideMark/>
          </w:tcPr>
          <w:p w14:paraId="7ABE8AA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7ADA52F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24AE3C1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92%</w:t>
            </w:r>
          </w:p>
        </w:tc>
      </w:tr>
      <w:tr w:rsidR="00A502DF" w:rsidRPr="00A502DF" w14:paraId="6551FED5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BFC9BA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2004</w:t>
            </w:r>
          </w:p>
        </w:tc>
        <w:tc>
          <w:tcPr>
            <w:tcW w:w="2055" w:type="dxa"/>
            <w:noWrap/>
            <w:hideMark/>
          </w:tcPr>
          <w:p w14:paraId="24ECED3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1064" w:type="dxa"/>
            <w:noWrap/>
            <w:hideMark/>
          </w:tcPr>
          <w:p w14:paraId="3055988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EC906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39</w:t>
            </w:r>
          </w:p>
        </w:tc>
        <w:tc>
          <w:tcPr>
            <w:tcW w:w="954" w:type="dxa"/>
            <w:noWrap/>
            <w:hideMark/>
          </w:tcPr>
          <w:p w14:paraId="611D646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</w:t>
            </w:r>
          </w:p>
        </w:tc>
        <w:tc>
          <w:tcPr>
            <w:tcW w:w="1739" w:type="dxa"/>
            <w:noWrap/>
            <w:hideMark/>
          </w:tcPr>
          <w:p w14:paraId="3FA2D85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77%</w:t>
            </w:r>
          </w:p>
        </w:tc>
      </w:tr>
      <w:tr w:rsidR="00A502DF" w:rsidRPr="00A502DF" w14:paraId="158160B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5AA15F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2005</w:t>
            </w:r>
          </w:p>
        </w:tc>
        <w:tc>
          <w:tcPr>
            <w:tcW w:w="2055" w:type="dxa"/>
            <w:noWrap/>
            <w:hideMark/>
          </w:tcPr>
          <w:p w14:paraId="3918428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72BCDA3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520C00B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21</w:t>
            </w:r>
          </w:p>
        </w:tc>
        <w:tc>
          <w:tcPr>
            <w:tcW w:w="954" w:type="dxa"/>
            <w:noWrap/>
            <w:hideMark/>
          </w:tcPr>
          <w:p w14:paraId="31834D4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1537B75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50885E7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F67493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2006</w:t>
            </w:r>
          </w:p>
        </w:tc>
        <w:tc>
          <w:tcPr>
            <w:tcW w:w="2055" w:type="dxa"/>
            <w:noWrap/>
            <w:hideMark/>
          </w:tcPr>
          <w:p w14:paraId="5870471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064" w:type="dxa"/>
            <w:noWrap/>
            <w:hideMark/>
          </w:tcPr>
          <w:p w14:paraId="666489E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3A0B84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954" w:type="dxa"/>
            <w:noWrap/>
            <w:hideMark/>
          </w:tcPr>
          <w:p w14:paraId="66F3F3B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7DA660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695C248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A9C480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2007</w:t>
            </w:r>
          </w:p>
        </w:tc>
        <w:tc>
          <w:tcPr>
            <w:tcW w:w="2055" w:type="dxa"/>
            <w:noWrap/>
            <w:hideMark/>
          </w:tcPr>
          <w:p w14:paraId="7885189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250DABC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1883D76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35</w:t>
            </w:r>
          </w:p>
        </w:tc>
        <w:tc>
          <w:tcPr>
            <w:tcW w:w="954" w:type="dxa"/>
            <w:noWrap/>
            <w:hideMark/>
          </w:tcPr>
          <w:p w14:paraId="14EC13D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739" w:type="dxa"/>
            <w:noWrap/>
            <w:hideMark/>
          </w:tcPr>
          <w:p w14:paraId="3FC0FAA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71%</w:t>
            </w:r>
          </w:p>
        </w:tc>
      </w:tr>
      <w:tr w:rsidR="00A502DF" w:rsidRPr="00A502DF" w14:paraId="0EE436F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0EF1CB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2008</w:t>
            </w:r>
          </w:p>
        </w:tc>
        <w:tc>
          <w:tcPr>
            <w:tcW w:w="2055" w:type="dxa"/>
            <w:noWrap/>
            <w:hideMark/>
          </w:tcPr>
          <w:p w14:paraId="6D2AD82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1FB297E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748" w:type="dxa"/>
            <w:noWrap/>
            <w:hideMark/>
          </w:tcPr>
          <w:p w14:paraId="217A1CA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44</w:t>
            </w:r>
          </w:p>
        </w:tc>
        <w:tc>
          <w:tcPr>
            <w:tcW w:w="954" w:type="dxa"/>
            <w:noWrap/>
            <w:hideMark/>
          </w:tcPr>
          <w:p w14:paraId="64AA4B8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4201C2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82%</w:t>
            </w:r>
          </w:p>
        </w:tc>
      </w:tr>
      <w:tr w:rsidR="00A502DF" w:rsidRPr="00A502DF" w14:paraId="2B56D8B7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41E84D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2009</w:t>
            </w:r>
          </w:p>
        </w:tc>
        <w:tc>
          <w:tcPr>
            <w:tcW w:w="2055" w:type="dxa"/>
            <w:noWrap/>
            <w:hideMark/>
          </w:tcPr>
          <w:p w14:paraId="01DA17E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26D3A17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1FE5C34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50</w:t>
            </w:r>
          </w:p>
        </w:tc>
        <w:tc>
          <w:tcPr>
            <w:tcW w:w="954" w:type="dxa"/>
            <w:noWrap/>
            <w:hideMark/>
          </w:tcPr>
          <w:p w14:paraId="4C802C2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1739" w:type="dxa"/>
            <w:noWrap/>
            <w:hideMark/>
          </w:tcPr>
          <w:p w14:paraId="6C2A3C4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76%</w:t>
            </w:r>
          </w:p>
        </w:tc>
      </w:tr>
      <w:tr w:rsidR="00A502DF" w:rsidRPr="00A502DF" w14:paraId="3D8B429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3DC4C06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2010</w:t>
            </w:r>
          </w:p>
        </w:tc>
        <w:tc>
          <w:tcPr>
            <w:tcW w:w="2055" w:type="dxa"/>
            <w:noWrap/>
            <w:hideMark/>
          </w:tcPr>
          <w:p w14:paraId="40169D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3EB21A3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1A3C8E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135E3BF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12FB04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84%</w:t>
            </w:r>
          </w:p>
        </w:tc>
      </w:tr>
      <w:tr w:rsidR="00A502DF" w:rsidRPr="00A502DF" w14:paraId="2D25E128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28601F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2011</w:t>
            </w:r>
          </w:p>
        </w:tc>
        <w:tc>
          <w:tcPr>
            <w:tcW w:w="2055" w:type="dxa"/>
            <w:noWrap/>
            <w:hideMark/>
          </w:tcPr>
          <w:p w14:paraId="0A06C85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4140500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B4AECA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22</w:t>
            </w:r>
          </w:p>
        </w:tc>
        <w:tc>
          <w:tcPr>
            <w:tcW w:w="954" w:type="dxa"/>
            <w:noWrap/>
            <w:hideMark/>
          </w:tcPr>
          <w:p w14:paraId="6465301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18F2940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86%</w:t>
            </w:r>
          </w:p>
        </w:tc>
      </w:tr>
      <w:tr w:rsidR="00A502DF" w:rsidRPr="00A502DF" w14:paraId="665E2C3B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13B84B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2012</w:t>
            </w:r>
          </w:p>
        </w:tc>
        <w:tc>
          <w:tcPr>
            <w:tcW w:w="2055" w:type="dxa"/>
            <w:noWrap/>
            <w:hideMark/>
          </w:tcPr>
          <w:p w14:paraId="03600BE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15</w:t>
            </w:r>
          </w:p>
        </w:tc>
        <w:tc>
          <w:tcPr>
            <w:tcW w:w="1064" w:type="dxa"/>
            <w:noWrap/>
            <w:hideMark/>
          </w:tcPr>
          <w:p w14:paraId="16B523B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748" w:type="dxa"/>
            <w:noWrap/>
            <w:hideMark/>
          </w:tcPr>
          <w:p w14:paraId="3E28D1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58</w:t>
            </w:r>
          </w:p>
        </w:tc>
        <w:tc>
          <w:tcPr>
            <w:tcW w:w="954" w:type="dxa"/>
            <w:noWrap/>
            <w:hideMark/>
          </w:tcPr>
          <w:p w14:paraId="3EF7B65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01AFCB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93%</w:t>
            </w:r>
          </w:p>
        </w:tc>
      </w:tr>
      <w:tr w:rsidR="00A502DF" w:rsidRPr="00A502DF" w14:paraId="58044FDB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5D3CA4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2013</w:t>
            </w:r>
          </w:p>
        </w:tc>
        <w:tc>
          <w:tcPr>
            <w:tcW w:w="2055" w:type="dxa"/>
            <w:noWrap/>
            <w:hideMark/>
          </w:tcPr>
          <w:p w14:paraId="6903960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49A05A8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748" w:type="dxa"/>
            <w:noWrap/>
            <w:hideMark/>
          </w:tcPr>
          <w:p w14:paraId="27BD8C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78</w:t>
            </w:r>
          </w:p>
        </w:tc>
        <w:tc>
          <w:tcPr>
            <w:tcW w:w="954" w:type="dxa"/>
            <w:noWrap/>
            <w:hideMark/>
          </w:tcPr>
          <w:p w14:paraId="2DC182A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3BDEB9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95%</w:t>
            </w:r>
          </w:p>
        </w:tc>
      </w:tr>
      <w:tr w:rsidR="00A502DF" w:rsidRPr="00A502DF" w14:paraId="044B82F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3878676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2014</w:t>
            </w:r>
          </w:p>
        </w:tc>
        <w:tc>
          <w:tcPr>
            <w:tcW w:w="2055" w:type="dxa"/>
            <w:noWrap/>
            <w:hideMark/>
          </w:tcPr>
          <w:p w14:paraId="7E23313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27239B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748" w:type="dxa"/>
            <w:noWrap/>
            <w:hideMark/>
          </w:tcPr>
          <w:p w14:paraId="1C1E5C0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52</w:t>
            </w:r>
          </w:p>
        </w:tc>
        <w:tc>
          <w:tcPr>
            <w:tcW w:w="954" w:type="dxa"/>
            <w:noWrap/>
            <w:hideMark/>
          </w:tcPr>
          <w:p w14:paraId="53BC3E1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7A8081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85%</w:t>
            </w:r>
          </w:p>
        </w:tc>
      </w:tr>
      <w:tr w:rsidR="00A502DF" w:rsidRPr="00A502DF" w14:paraId="23BE31D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FEB4C1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2015</w:t>
            </w:r>
          </w:p>
        </w:tc>
        <w:tc>
          <w:tcPr>
            <w:tcW w:w="2055" w:type="dxa"/>
            <w:noWrap/>
            <w:hideMark/>
          </w:tcPr>
          <w:p w14:paraId="60D1ECF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707C697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748" w:type="dxa"/>
            <w:noWrap/>
            <w:hideMark/>
          </w:tcPr>
          <w:p w14:paraId="6FE6DAB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53</w:t>
            </w:r>
          </w:p>
        </w:tc>
        <w:tc>
          <w:tcPr>
            <w:tcW w:w="954" w:type="dxa"/>
            <w:noWrap/>
            <w:hideMark/>
          </w:tcPr>
          <w:p w14:paraId="06625CB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068B295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94%</w:t>
            </w:r>
          </w:p>
        </w:tc>
      </w:tr>
      <w:tr w:rsidR="00A502DF" w:rsidRPr="00A502DF" w14:paraId="3C11077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28BF92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2016</w:t>
            </w:r>
          </w:p>
        </w:tc>
        <w:tc>
          <w:tcPr>
            <w:tcW w:w="2055" w:type="dxa"/>
            <w:noWrap/>
            <w:hideMark/>
          </w:tcPr>
          <w:p w14:paraId="5EE1148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7BDE031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0F2A81F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6CC7F80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E8414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84%</w:t>
            </w:r>
          </w:p>
        </w:tc>
      </w:tr>
      <w:tr w:rsidR="00A502DF" w:rsidRPr="00A502DF" w14:paraId="6A88CD0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45961C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2017</w:t>
            </w:r>
          </w:p>
        </w:tc>
        <w:tc>
          <w:tcPr>
            <w:tcW w:w="2055" w:type="dxa"/>
            <w:noWrap/>
            <w:hideMark/>
          </w:tcPr>
          <w:p w14:paraId="240A37C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1064" w:type="dxa"/>
            <w:noWrap/>
            <w:hideMark/>
          </w:tcPr>
          <w:p w14:paraId="370A0D8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17B5DE2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954" w:type="dxa"/>
            <w:noWrap/>
            <w:hideMark/>
          </w:tcPr>
          <w:p w14:paraId="3717ECB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  <w:hideMark/>
          </w:tcPr>
          <w:p w14:paraId="2BE0CF9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88%</w:t>
            </w:r>
          </w:p>
        </w:tc>
      </w:tr>
      <w:tr w:rsidR="00A502DF" w:rsidRPr="00A502DF" w14:paraId="2F58B4DE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D2DE14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2018</w:t>
            </w:r>
          </w:p>
        </w:tc>
        <w:tc>
          <w:tcPr>
            <w:tcW w:w="2055" w:type="dxa"/>
            <w:noWrap/>
            <w:hideMark/>
          </w:tcPr>
          <w:p w14:paraId="04283DE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064" w:type="dxa"/>
            <w:noWrap/>
            <w:hideMark/>
          </w:tcPr>
          <w:p w14:paraId="16DCA4D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29AC634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18</w:t>
            </w:r>
          </w:p>
        </w:tc>
        <w:tc>
          <w:tcPr>
            <w:tcW w:w="954" w:type="dxa"/>
            <w:noWrap/>
            <w:hideMark/>
          </w:tcPr>
          <w:p w14:paraId="5568B9A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DA85F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1324A1A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91F68D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2019</w:t>
            </w:r>
          </w:p>
        </w:tc>
        <w:tc>
          <w:tcPr>
            <w:tcW w:w="2055" w:type="dxa"/>
            <w:noWrap/>
            <w:hideMark/>
          </w:tcPr>
          <w:p w14:paraId="4506B35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2D19D36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52D04AB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1BCE698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8B42CB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76%</w:t>
            </w:r>
          </w:p>
        </w:tc>
      </w:tr>
      <w:tr w:rsidR="00A502DF" w:rsidRPr="00A502DF" w14:paraId="63E4F9B0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F5970F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2020</w:t>
            </w:r>
          </w:p>
        </w:tc>
        <w:tc>
          <w:tcPr>
            <w:tcW w:w="2055" w:type="dxa"/>
            <w:noWrap/>
            <w:hideMark/>
          </w:tcPr>
          <w:p w14:paraId="254F4E2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6E7719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6A0E6EE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17</w:t>
            </w:r>
          </w:p>
        </w:tc>
        <w:tc>
          <w:tcPr>
            <w:tcW w:w="954" w:type="dxa"/>
            <w:noWrap/>
            <w:hideMark/>
          </w:tcPr>
          <w:p w14:paraId="46C06DC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5F4136E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71%</w:t>
            </w:r>
          </w:p>
        </w:tc>
      </w:tr>
      <w:tr w:rsidR="00A502DF" w:rsidRPr="00A502DF" w14:paraId="51A1A466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24BBBB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2055" w:type="dxa"/>
            <w:noWrap/>
            <w:hideMark/>
          </w:tcPr>
          <w:p w14:paraId="0E6E2398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242</w:t>
            </w:r>
          </w:p>
        </w:tc>
        <w:tc>
          <w:tcPr>
            <w:tcW w:w="1064" w:type="dxa"/>
            <w:noWrap/>
            <w:hideMark/>
          </w:tcPr>
          <w:p w14:paraId="32584135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748" w:type="dxa"/>
            <w:noWrap/>
            <w:hideMark/>
          </w:tcPr>
          <w:p w14:paraId="7ECA5090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843</w:t>
            </w:r>
          </w:p>
        </w:tc>
        <w:tc>
          <w:tcPr>
            <w:tcW w:w="954" w:type="dxa"/>
            <w:noWrap/>
            <w:hideMark/>
          </w:tcPr>
          <w:p w14:paraId="32819B00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1739" w:type="dxa"/>
            <w:noWrap/>
            <w:hideMark/>
          </w:tcPr>
          <w:p w14:paraId="31241E0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83%</w:t>
            </w:r>
          </w:p>
        </w:tc>
      </w:tr>
      <w:tr w:rsidR="00A502DF" w:rsidRPr="00A502DF" w14:paraId="6307E8F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2CC86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2055" w:type="dxa"/>
            <w:noWrap/>
            <w:hideMark/>
          </w:tcPr>
          <w:p w14:paraId="6E11E299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3F2F0217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09700599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954" w:type="dxa"/>
            <w:noWrap/>
            <w:hideMark/>
          </w:tcPr>
          <w:p w14:paraId="29937ED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A770502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83%</w:t>
            </w:r>
          </w:p>
        </w:tc>
      </w:tr>
      <w:tr w:rsidR="00A502DF" w:rsidRPr="00A502DF" w14:paraId="438F632A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80C091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2055" w:type="dxa"/>
            <w:noWrap/>
            <w:hideMark/>
          </w:tcPr>
          <w:p w14:paraId="0368520C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64" w:type="dxa"/>
            <w:noWrap/>
            <w:hideMark/>
          </w:tcPr>
          <w:p w14:paraId="542041E4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748CB61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54" w:type="dxa"/>
            <w:noWrap/>
            <w:hideMark/>
          </w:tcPr>
          <w:p w14:paraId="5533AB7C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  <w:hideMark/>
          </w:tcPr>
          <w:p w14:paraId="3A46A75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88%</w:t>
            </w:r>
          </w:p>
        </w:tc>
      </w:tr>
      <w:tr w:rsidR="00A502DF" w:rsidRPr="00A502DF" w14:paraId="486DBB7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EDC2DE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2055" w:type="dxa"/>
            <w:noWrap/>
            <w:hideMark/>
          </w:tcPr>
          <w:p w14:paraId="0FDADDFA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5A82837B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48" w:type="dxa"/>
            <w:noWrap/>
            <w:hideMark/>
          </w:tcPr>
          <w:p w14:paraId="5BFAE058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954" w:type="dxa"/>
            <w:noWrap/>
            <w:hideMark/>
          </w:tcPr>
          <w:p w14:paraId="427D87EE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39" w:type="dxa"/>
            <w:noWrap/>
            <w:hideMark/>
          </w:tcPr>
          <w:p w14:paraId="64D487E1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85%</w:t>
            </w:r>
          </w:p>
        </w:tc>
      </w:tr>
    </w:tbl>
    <w:p w14:paraId="0F727F7A" w14:textId="0A4C7931" w:rsidR="00B35154" w:rsidRPr="00695B25" w:rsidRDefault="00B35154" w:rsidP="00886C99">
      <w:pPr>
        <w:spacing w:after="0" w:line="240" w:lineRule="auto"/>
        <w:jc w:val="both"/>
        <w:rPr>
          <w:sz w:val="24"/>
          <w:szCs w:val="24"/>
        </w:rPr>
      </w:pPr>
    </w:p>
    <w:p w14:paraId="22F7BB51" w14:textId="712EF244" w:rsidR="00BD6ACD" w:rsidRDefault="009B34B1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created</w:t>
      </w:r>
      <w:r w:rsidRPr="009B34B1">
        <w:rPr>
          <w:sz w:val="24"/>
          <w:szCs w:val="24"/>
        </w:rPr>
        <w:t xml:space="preserve"> </w:t>
      </w:r>
      <w:r w:rsidR="00AC10FA">
        <w:rPr>
          <w:sz w:val="24"/>
          <w:szCs w:val="24"/>
        </w:rPr>
        <w:t xml:space="preserve">two </w:t>
      </w:r>
      <w:r w:rsidRPr="009B34B1">
        <w:rPr>
          <w:sz w:val="24"/>
          <w:szCs w:val="24"/>
        </w:rPr>
        <w:t xml:space="preserve">charts. </w:t>
      </w:r>
      <w:r w:rsidR="00BD64A2" w:rsidRPr="009B34B1">
        <w:rPr>
          <w:sz w:val="24"/>
          <w:szCs w:val="24"/>
        </w:rPr>
        <w:t xml:space="preserve">The first chart I created was </w:t>
      </w:r>
      <w:r w:rsidR="00C00DE9">
        <w:rPr>
          <w:sz w:val="24"/>
          <w:szCs w:val="24"/>
        </w:rPr>
        <w:t>a clustered column chart for</w:t>
      </w:r>
      <w:r w:rsidR="00BD64A2" w:rsidRPr="009B34B1">
        <w:rPr>
          <w:sz w:val="24"/>
          <w:szCs w:val="24"/>
        </w:rPr>
        <w:t xml:space="preserve"> Serena’s YTD wins and losses. </w:t>
      </w:r>
      <w:r w:rsidR="00BD6ACD" w:rsidRPr="00BD6ACD">
        <w:rPr>
          <w:sz w:val="24"/>
          <w:szCs w:val="24"/>
        </w:rPr>
        <w:t>A clustered column chart compares values across categories.</w:t>
      </w:r>
    </w:p>
    <w:p w14:paraId="04EB39AB" w14:textId="3329DE25" w:rsidR="00BD6ACD" w:rsidRPr="009B34B1" w:rsidRDefault="00BD6ACD" w:rsidP="00886C9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3C0B5A" wp14:editId="1A74E11F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0FA8EE4B" w14:textId="77777777" w:rsidR="00B71DB9" w:rsidRDefault="00B71DB9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66541D7E" w14:textId="4B11BE7F" w:rsidR="00E640FE" w:rsidRPr="00E640FE" w:rsidRDefault="00AF489E" w:rsidP="00A603E9">
      <w:pPr>
        <w:spacing w:after="0" w:line="240" w:lineRule="auto"/>
        <w:jc w:val="both"/>
        <w:rPr>
          <w:sz w:val="24"/>
          <w:szCs w:val="24"/>
        </w:rPr>
      </w:pPr>
      <w:r w:rsidRPr="00E640FE">
        <w:rPr>
          <w:sz w:val="24"/>
          <w:szCs w:val="24"/>
        </w:rPr>
        <w:t>The second chart I created was</w:t>
      </w:r>
      <w:r w:rsidR="00D36F40">
        <w:rPr>
          <w:sz w:val="24"/>
          <w:szCs w:val="24"/>
        </w:rPr>
        <w:t xml:space="preserve"> a line chart</w:t>
      </w:r>
      <w:r w:rsidR="00F45430">
        <w:rPr>
          <w:sz w:val="24"/>
          <w:szCs w:val="24"/>
        </w:rPr>
        <w:t xml:space="preserve">. </w:t>
      </w:r>
      <w:r w:rsidR="00AB246D" w:rsidRPr="00E640FE">
        <w:rPr>
          <w:sz w:val="24"/>
          <w:szCs w:val="24"/>
        </w:rPr>
        <w:t>A line chart is used to track changes over certain periods of time.</w:t>
      </w:r>
      <w:r w:rsidR="00DB5B42" w:rsidRPr="00E640FE">
        <w:rPr>
          <w:sz w:val="24"/>
          <w:szCs w:val="24"/>
        </w:rPr>
        <w:t xml:space="preserve"> I also added a trendline to my line chart.</w:t>
      </w:r>
      <w:r w:rsidR="001526AC" w:rsidRPr="00E640FE">
        <w:rPr>
          <w:sz w:val="24"/>
          <w:szCs w:val="24"/>
        </w:rPr>
        <w:t xml:space="preserve"> </w:t>
      </w:r>
      <w:r w:rsidR="00DB5B42" w:rsidRPr="00E640FE">
        <w:rPr>
          <w:sz w:val="24"/>
          <w:szCs w:val="24"/>
        </w:rPr>
        <w:t xml:space="preserve">A trendline can tell me an upward slope or </w:t>
      </w:r>
      <w:r w:rsidR="00E640FE">
        <w:rPr>
          <w:sz w:val="24"/>
          <w:szCs w:val="24"/>
        </w:rPr>
        <w:t xml:space="preserve">downward </w:t>
      </w:r>
      <w:r w:rsidR="00DB5B42" w:rsidRPr="00E640FE">
        <w:rPr>
          <w:sz w:val="24"/>
          <w:szCs w:val="24"/>
        </w:rPr>
        <w:t xml:space="preserve">trend in my data </w:t>
      </w:r>
      <w:r w:rsidR="00003B67">
        <w:rPr>
          <w:sz w:val="24"/>
          <w:szCs w:val="24"/>
        </w:rPr>
        <w:t>to</w:t>
      </w:r>
      <w:r w:rsidR="00DB5B42" w:rsidRPr="00E640FE">
        <w:rPr>
          <w:sz w:val="24"/>
          <w:szCs w:val="24"/>
        </w:rPr>
        <w:t xml:space="preserve"> help me predict </w:t>
      </w:r>
      <w:r w:rsidR="00E243BD">
        <w:rPr>
          <w:sz w:val="24"/>
          <w:szCs w:val="24"/>
        </w:rPr>
        <w:t>Serena’s</w:t>
      </w:r>
      <w:r w:rsidR="00DB5B42" w:rsidRPr="00E640FE">
        <w:rPr>
          <w:sz w:val="24"/>
          <w:szCs w:val="24"/>
        </w:rPr>
        <w:t xml:space="preserve"> future</w:t>
      </w:r>
      <w:r w:rsidR="00E243BD">
        <w:rPr>
          <w:sz w:val="24"/>
          <w:szCs w:val="24"/>
        </w:rPr>
        <w:t xml:space="preserve"> winning percentile ranges</w:t>
      </w:r>
      <w:r w:rsidR="00DB5B42" w:rsidRPr="00E640FE">
        <w:rPr>
          <w:sz w:val="24"/>
          <w:szCs w:val="24"/>
        </w:rPr>
        <w:t>.</w:t>
      </w:r>
      <w:r w:rsidR="00E640FE" w:rsidRPr="00E640FE">
        <w:rPr>
          <w:sz w:val="24"/>
          <w:szCs w:val="24"/>
        </w:rPr>
        <w:t xml:space="preserve"> </w:t>
      </w:r>
      <w:r w:rsidR="00372B92">
        <w:rPr>
          <w:sz w:val="24"/>
          <w:szCs w:val="24"/>
        </w:rPr>
        <w:t>I can see</w:t>
      </w:r>
      <w:r w:rsidR="00E640FE" w:rsidRPr="00E640FE">
        <w:rPr>
          <w:sz w:val="24"/>
          <w:szCs w:val="24"/>
        </w:rPr>
        <w:t xml:space="preserve"> that Serena’s winning percentile ranges for 2021 and 2022 are between 80% and 90%. </w:t>
      </w:r>
    </w:p>
    <w:p w14:paraId="39DA092F" w14:textId="52C56E24" w:rsidR="00FA4580" w:rsidRDefault="00916D4B" w:rsidP="00886C9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7B1F4326" wp14:editId="340929EE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1AB60628" w14:textId="77777777" w:rsidR="00AF489E" w:rsidRPr="00B71DB9" w:rsidRDefault="00AF489E" w:rsidP="00886C99">
      <w:pPr>
        <w:spacing w:after="0" w:line="240" w:lineRule="auto"/>
        <w:jc w:val="both"/>
        <w:rPr>
          <w:sz w:val="24"/>
          <w:szCs w:val="24"/>
        </w:rPr>
      </w:pPr>
    </w:p>
    <w:p w14:paraId="0F8988EE" w14:textId="537C0338" w:rsidR="008B0F59" w:rsidRDefault="008B0F59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D1BBA">
        <w:rPr>
          <w:b/>
          <w:bCs/>
          <w:sz w:val="24"/>
          <w:szCs w:val="24"/>
        </w:rPr>
        <w:t>SOURCES</w:t>
      </w:r>
    </w:p>
    <w:p w14:paraId="37E89101" w14:textId="2799F078" w:rsidR="003B7209" w:rsidRDefault="004E614D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hope my readers </w:t>
      </w:r>
      <w:r w:rsidR="00DE4CA5">
        <w:rPr>
          <w:sz w:val="24"/>
          <w:szCs w:val="24"/>
        </w:rPr>
        <w:t>enjoyed</w:t>
      </w:r>
      <w:r w:rsidR="00102438">
        <w:rPr>
          <w:sz w:val="24"/>
          <w:szCs w:val="24"/>
        </w:rPr>
        <w:t xml:space="preserve"> reading about consistency! </w:t>
      </w:r>
      <w:r w:rsidR="00E4207F">
        <w:rPr>
          <w:sz w:val="24"/>
          <w:szCs w:val="24"/>
        </w:rPr>
        <w:t>If you guys want to see more examples of this, f</w:t>
      </w:r>
      <w:r w:rsidR="00102438">
        <w:rPr>
          <w:sz w:val="24"/>
          <w:szCs w:val="24"/>
        </w:rPr>
        <w:t xml:space="preserve">eel free to watch </w:t>
      </w:r>
      <w:r w:rsidR="00B92895">
        <w:rPr>
          <w:sz w:val="24"/>
          <w:szCs w:val="24"/>
        </w:rPr>
        <w:t>these YouTube videos</w:t>
      </w:r>
      <w:r w:rsidR="001F108C">
        <w:rPr>
          <w:sz w:val="24"/>
          <w:szCs w:val="24"/>
        </w:rPr>
        <w:t xml:space="preserve"> at your convenience</w:t>
      </w:r>
      <w:r w:rsidR="002B44DD">
        <w:rPr>
          <w:sz w:val="24"/>
          <w:szCs w:val="24"/>
        </w:rPr>
        <w:t>!</w:t>
      </w:r>
    </w:p>
    <w:p w14:paraId="59603B40" w14:textId="79A61534" w:rsidR="00E62506" w:rsidRDefault="00E62506" w:rsidP="00886C99">
      <w:pPr>
        <w:spacing w:after="0" w:line="240" w:lineRule="auto"/>
        <w:jc w:val="both"/>
        <w:rPr>
          <w:sz w:val="24"/>
          <w:szCs w:val="24"/>
        </w:rPr>
      </w:pPr>
    </w:p>
    <w:p w14:paraId="5C4A189E" w14:textId="0C092C50" w:rsidR="008974F0" w:rsidRPr="00E62506" w:rsidRDefault="00E62506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2010 WIMBLEDON</w:t>
      </w:r>
      <w:r w:rsidRPr="00E62506">
        <w:rPr>
          <w:b/>
          <w:bCs/>
          <w:sz w:val="24"/>
          <w:szCs w:val="24"/>
        </w:rPr>
        <w:t xml:space="preserve"> </w:t>
      </w:r>
    </w:p>
    <w:p w14:paraId="46472AF7" w14:textId="5D03528A" w:rsidR="00E62506" w:rsidRDefault="0000000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7" w:history="1">
        <w:r w:rsidR="00E62506" w:rsidRPr="000F7642">
          <w:rPr>
            <w:rStyle w:val="Hyperlink"/>
            <w:sz w:val="24"/>
            <w:szCs w:val="24"/>
          </w:rPr>
          <w:t>https://www.youtube.com/watch?v=DoDnsqnQ4Tc</w:t>
        </w:r>
      </w:hyperlink>
    </w:p>
    <w:p w14:paraId="48A743D1" w14:textId="77777777" w:rsidR="005204DA" w:rsidRDefault="0000000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8" w:history="1">
        <w:r w:rsidR="005204DA" w:rsidRPr="000F7642">
          <w:rPr>
            <w:rStyle w:val="Hyperlink"/>
            <w:sz w:val="24"/>
            <w:szCs w:val="24"/>
          </w:rPr>
          <w:t>https://www.youtube.com/watch?v=xWsGFNBpWVE</w:t>
        </w:r>
      </w:hyperlink>
    </w:p>
    <w:p w14:paraId="3F00E846" w14:textId="56AC5304" w:rsidR="001628B8" w:rsidRDefault="0000000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9" w:history="1">
        <w:r w:rsidR="001628B8" w:rsidRPr="000F7642">
          <w:rPr>
            <w:rStyle w:val="Hyperlink"/>
            <w:sz w:val="24"/>
            <w:szCs w:val="24"/>
          </w:rPr>
          <w:t>https://www.youtube.com/watch?v=SDuf1UOV5uY</w:t>
        </w:r>
      </w:hyperlink>
    </w:p>
    <w:p w14:paraId="1B2DA6DA" w14:textId="7DC56D02" w:rsidR="006B6788" w:rsidRDefault="0000000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0" w:history="1">
        <w:r w:rsidR="006B6788" w:rsidRPr="000F7642">
          <w:rPr>
            <w:rStyle w:val="Hyperlink"/>
            <w:sz w:val="24"/>
            <w:szCs w:val="24"/>
          </w:rPr>
          <w:t>https://www.youtube.com/watch?v=9kwNu2HOZO8</w:t>
        </w:r>
      </w:hyperlink>
    </w:p>
    <w:p w14:paraId="638DF47C" w14:textId="2FCAA084" w:rsidR="006B6788" w:rsidRDefault="0000000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1" w:history="1">
        <w:r w:rsidR="006B6788" w:rsidRPr="000F7642">
          <w:rPr>
            <w:rStyle w:val="Hyperlink"/>
            <w:sz w:val="24"/>
            <w:szCs w:val="24"/>
          </w:rPr>
          <w:t>https://www.youtube.com/watch?v=Pel7S0n3V_k</w:t>
        </w:r>
      </w:hyperlink>
    </w:p>
    <w:p w14:paraId="2529816E" w14:textId="6F92CB4B" w:rsidR="001E0B3E" w:rsidRDefault="0000000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2" w:history="1">
        <w:r w:rsidR="001E0B3E" w:rsidRPr="000F7642">
          <w:rPr>
            <w:rStyle w:val="Hyperlink"/>
            <w:sz w:val="24"/>
            <w:szCs w:val="24"/>
          </w:rPr>
          <w:t>https://www.youtube.com/watch?v=DsAdVyEXdV0</w:t>
        </w:r>
      </w:hyperlink>
    </w:p>
    <w:p w14:paraId="1E263240" w14:textId="0FD537A8" w:rsidR="001E0B3E" w:rsidRDefault="00000000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3" w:history="1">
        <w:r w:rsidR="001E0B3E" w:rsidRPr="000F7642">
          <w:rPr>
            <w:rStyle w:val="Hyperlink"/>
            <w:sz w:val="24"/>
            <w:szCs w:val="24"/>
          </w:rPr>
          <w:t>https://www.dailymotion.com/video/x7tc1qx</w:t>
        </w:r>
      </w:hyperlink>
    </w:p>
    <w:p w14:paraId="3EAC55E3" w14:textId="77777777" w:rsidR="001E0B3E" w:rsidRDefault="001E0B3E" w:rsidP="00886C99">
      <w:pPr>
        <w:spacing w:after="0" w:line="240" w:lineRule="auto"/>
        <w:jc w:val="both"/>
        <w:rPr>
          <w:sz w:val="24"/>
          <w:szCs w:val="24"/>
        </w:rPr>
      </w:pPr>
    </w:p>
    <w:p w14:paraId="1048069A" w14:textId="77777777" w:rsidR="001E0B3E" w:rsidRDefault="001E0B3E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2011 US OPEN</w:t>
      </w:r>
    </w:p>
    <w:p w14:paraId="5B622D68" w14:textId="5F76C2A4" w:rsidR="00771FDC" w:rsidRDefault="00000000" w:rsidP="00886C99">
      <w:pPr>
        <w:spacing w:after="0" w:line="240" w:lineRule="auto"/>
        <w:jc w:val="both"/>
        <w:rPr>
          <w:sz w:val="24"/>
          <w:szCs w:val="24"/>
        </w:rPr>
      </w:pPr>
      <w:hyperlink r:id="rId24" w:history="1">
        <w:r w:rsidR="00771FDC" w:rsidRPr="000F7642">
          <w:rPr>
            <w:rStyle w:val="Hyperlink"/>
            <w:sz w:val="24"/>
            <w:szCs w:val="24"/>
          </w:rPr>
          <w:t>https://www.youtube.com/watch?v=XojByvxPOBQ</w:t>
        </w:r>
      </w:hyperlink>
    </w:p>
    <w:p w14:paraId="68B914A9" w14:textId="6A2522BD" w:rsidR="00771FDC" w:rsidRDefault="00771FDC" w:rsidP="00886C99">
      <w:pPr>
        <w:spacing w:after="0" w:line="240" w:lineRule="auto"/>
        <w:jc w:val="both"/>
        <w:rPr>
          <w:sz w:val="24"/>
          <w:szCs w:val="24"/>
        </w:rPr>
      </w:pPr>
    </w:p>
    <w:p w14:paraId="2DB28A66" w14:textId="7D60EA33" w:rsidR="007A5E81" w:rsidRDefault="007A5E81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 STANFORD</w:t>
      </w:r>
    </w:p>
    <w:p w14:paraId="648E1C9F" w14:textId="01C8FD34" w:rsidR="00EB22EF" w:rsidRDefault="00000000" w:rsidP="00886C99">
      <w:pPr>
        <w:spacing w:after="0" w:line="240" w:lineRule="auto"/>
        <w:jc w:val="both"/>
        <w:rPr>
          <w:sz w:val="24"/>
          <w:szCs w:val="24"/>
        </w:rPr>
      </w:pPr>
      <w:hyperlink r:id="rId25" w:history="1">
        <w:r w:rsidR="00EB22EF" w:rsidRPr="000F7642">
          <w:rPr>
            <w:rStyle w:val="Hyperlink"/>
            <w:sz w:val="24"/>
            <w:szCs w:val="24"/>
          </w:rPr>
          <w:t>https://www.youtube.com/watch?v=VG18HkIKghw</w:t>
        </w:r>
      </w:hyperlink>
    </w:p>
    <w:p w14:paraId="18CA2F57" w14:textId="77777777" w:rsidR="00EB22EF" w:rsidRPr="007A5E81" w:rsidRDefault="00EB22EF" w:rsidP="00886C99">
      <w:pPr>
        <w:spacing w:after="0" w:line="240" w:lineRule="auto"/>
        <w:jc w:val="both"/>
        <w:rPr>
          <w:sz w:val="24"/>
          <w:szCs w:val="24"/>
        </w:rPr>
      </w:pPr>
    </w:p>
    <w:p w14:paraId="38107200" w14:textId="77777777" w:rsidR="00771FDC" w:rsidRDefault="00771FD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 OLYMPICS</w:t>
      </w:r>
    </w:p>
    <w:p w14:paraId="2BBAD386" w14:textId="5CBF5D05" w:rsidR="007A5E81" w:rsidRDefault="00000000" w:rsidP="00886C99">
      <w:pPr>
        <w:spacing w:after="0" w:line="240" w:lineRule="auto"/>
        <w:jc w:val="both"/>
        <w:rPr>
          <w:sz w:val="24"/>
          <w:szCs w:val="24"/>
        </w:rPr>
      </w:pPr>
      <w:hyperlink r:id="rId26" w:history="1">
        <w:r w:rsidR="007A5E81" w:rsidRPr="000F7642">
          <w:rPr>
            <w:rStyle w:val="Hyperlink"/>
            <w:sz w:val="24"/>
            <w:szCs w:val="24"/>
          </w:rPr>
          <w:t>https://www.youtube.com/watch?v=aMUjXz7TuFk</w:t>
        </w:r>
      </w:hyperlink>
    </w:p>
    <w:p w14:paraId="34606235" w14:textId="70A4597A" w:rsidR="00915663" w:rsidRDefault="00915663" w:rsidP="00886C99">
      <w:pPr>
        <w:spacing w:after="0" w:line="240" w:lineRule="auto"/>
        <w:jc w:val="both"/>
        <w:rPr>
          <w:sz w:val="24"/>
          <w:szCs w:val="24"/>
        </w:rPr>
      </w:pPr>
    </w:p>
    <w:p w14:paraId="6C098F6F" w14:textId="328E2E40" w:rsidR="00915663" w:rsidRDefault="00915663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2013 BRISBANE INTERNATIONAL</w:t>
      </w:r>
    </w:p>
    <w:p w14:paraId="13912A50" w14:textId="2EB9AF54" w:rsidR="00915663" w:rsidRDefault="00000000" w:rsidP="00886C99">
      <w:pPr>
        <w:spacing w:after="0" w:line="240" w:lineRule="auto"/>
        <w:jc w:val="both"/>
        <w:rPr>
          <w:sz w:val="24"/>
          <w:szCs w:val="24"/>
        </w:rPr>
      </w:pPr>
      <w:hyperlink r:id="rId27" w:history="1">
        <w:r w:rsidR="00915663" w:rsidRPr="000F7642">
          <w:rPr>
            <w:rStyle w:val="Hyperlink"/>
            <w:sz w:val="24"/>
            <w:szCs w:val="24"/>
          </w:rPr>
          <w:t>https://www.youtube.com/watch?v=OYWoiRt4U9Q</w:t>
        </w:r>
      </w:hyperlink>
    </w:p>
    <w:p w14:paraId="67FDC519" w14:textId="16304A7D" w:rsidR="00915663" w:rsidRDefault="00915663" w:rsidP="00886C99">
      <w:pPr>
        <w:spacing w:after="0" w:line="240" w:lineRule="auto"/>
        <w:jc w:val="both"/>
        <w:rPr>
          <w:sz w:val="24"/>
          <w:szCs w:val="24"/>
        </w:rPr>
      </w:pPr>
    </w:p>
    <w:p w14:paraId="55214128" w14:textId="03016DA3" w:rsidR="00915663" w:rsidRPr="0060376B" w:rsidRDefault="00915663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2014 BRISBANE INTERNATIONAL</w:t>
      </w:r>
    </w:p>
    <w:p w14:paraId="71A862CC" w14:textId="384AA834" w:rsidR="0060376B" w:rsidRDefault="00000000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8" w:history="1">
        <w:r w:rsidR="0060376B" w:rsidRPr="000F7642">
          <w:rPr>
            <w:rStyle w:val="Hyperlink"/>
            <w:sz w:val="24"/>
            <w:szCs w:val="24"/>
          </w:rPr>
          <w:t>https://www.youtube.com/watch?v=8Qz1TNfLh-M</w:t>
        </w:r>
      </w:hyperlink>
    </w:p>
    <w:p w14:paraId="454637C1" w14:textId="27AB983B" w:rsidR="0060376B" w:rsidRDefault="00000000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9" w:history="1">
        <w:r w:rsidR="009B55DD" w:rsidRPr="000F7642">
          <w:rPr>
            <w:rStyle w:val="Hyperlink"/>
            <w:sz w:val="24"/>
            <w:szCs w:val="24"/>
          </w:rPr>
          <w:t>https://www.youtube.com/watch?v=470YB7JivGo</w:t>
        </w:r>
      </w:hyperlink>
    </w:p>
    <w:p w14:paraId="40ED1009" w14:textId="0F93E9A8" w:rsidR="009B55DD" w:rsidRDefault="00000000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0" w:history="1">
        <w:r w:rsidR="009B55DD" w:rsidRPr="000F7642">
          <w:rPr>
            <w:rStyle w:val="Hyperlink"/>
            <w:sz w:val="24"/>
            <w:szCs w:val="24"/>
          </w:rPr>
          <w:t>https://www.youtube.com/watch?v=nvLd7TNjO8k</w:t>
        </w:r>
      </w:hyperlink>
    </w:p>
    <w:p w14:paraId="7C945174" w14:textId="0E5CB908" w:rsidR="009B55DD" w:rsidRDefault="00000000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1" w:history="1">
        <w:r w:rsidR="009B55DD" w:rsidRPr="000F7642">
          <w:rPr>
            <w:rStyle w:val="Hyperlink"/>
            <w:sz w:val="24"/>
            <w:szCs w:val="24"/>
          </w:rPr>
          <w:t>https://www.youtube.com/watch?v=O-iTgZeaP8s</w:t>
        </w:r>
      </w:hyperlink>
    </w:p>
    <w:p w14:paraId="16331C82" w14:textId="65319722" w:rsidR="00DE60AB" w:rsidRDefault="00DE60AB" w:rsidP="00886C99">
      <w:pPr>
        <w:spacing w:after="0" w:line="240" w:lineRule="auto"/>
        <w:jc w:val="both"/>
        <w:rPr>
          <w:sz w:val="24"/>
          <w:szCs w:val="24"/>
        </w:rPr>
      </w:pPr>
    </w:p>
    <w:p w14:paraId="3A7FD7CB" w14:textId="0C15DA91" w:rsidR="00DE60AB" w:rsidRPr="00DD5C0D" w:rsidRDefault="007E7C95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DD5C0D">
        <w:rPr>
          <w:b/>
          <w:bCs/>
          <w:sz w:val="24"/>
          <w:szCs w:val="24"/>
        </w:rPr>
        <w:t>2014 US OPEN</w:t>
      </w:r>
    </w:p>
    <w:p w14:paraId="23E47C84" w14:textId="35E8526A" w:rsidR="008B0F59" w:rsidRPr="00DD5C0D" w:rsidRDefault="00000000" w:rsidP="00886C99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2" w:history="1">
        <w:r w:rsidR="00DD5C0D" w:rsidRPr="00DD5C0D">
          <w:rPr>
            <w:rStyle w:val="Hyperlink"/>
            <w:sz w:val="24"/>
            <w:szCs w:val="24"/>
          </w:rPr>
          <w:t>https://www.youtube.com/watch?v=_N_1zPMgh2U</w:t>
        </w:r>
      </w:hyperlink>
    </w:p>
    <w:p w14:paraId="54D84A1B" w14:textId="402A5D35" w:rsidR="00DD5C0D" w:rsidRDefault="00000000" w:rsidP="00886C99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3" w:history="1">
        <w:r w:rsidR="006E5B9F" w:rsidRPr="000F7642">
          <w:rPr>
            <w:rStyle w:val="Hyperlink"/>
            <w:sz w:val="24"/>
            <w:szCs w:val="24"/>
          </w:rPr>
          <w:t>https://www.youtube.com/watch?v=W7fCn_Y4yEk</w:t>
        </w:r>
      </w:hyperlink>
    </w:p>
    <w:p w14:paraId="57B299A9" w14:textId="6E9C66BC" w:rsidR="006E5B9F" w:rsidRDefault="006E5B9F" w:rsidP="00886C99">
      <w:pPr>
        <w:spacing w:after="0" w:line="240" w:lineRule="auto"/>
        <w:jc w:val="both"/>
        <w:rPr>
          <w:sz w:val="24"/>
          <w:szCs w:val="24"/>
        </w:rPr>
      </w:pPr>
    </w:p>
    <w:p w14:paraId="7611678C" w14:textId="3C69F5DC" w:rsidR="006E5B9F" w:rsidRDefault="006E5B9F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US OPEN</w:t>
      </w:r>
    </w:p>
    <w:p w14:paraId="011E26DF" w14:textId="1B7E046E" w:rsidR="006E5B9F" w:rsidRDefault="00000000" w:rsidP="00886C99">
      <w:pPr>
        <w:pStyle w:val="Heading1"/>
        <w:spacing w:before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34" w:history="1">
        <w:r w:rsidR="00D53D5A" w:rsidRPr="000F7642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https://www.youtube.com/watch?v=634UMLDrVzc</w:t>
        </w:r>
      </w:hyperlink>
    </w:p>
    <w:p w14:paraId="34661E65" w14:textId="702D0F1E" w:rsidR="00D53D5A" w:rsidRDefault="00D53D5A" w:rsidP="00886C99">
      <w:pPr>
        <w:spacing w:after="0" w:line="240" w:lineRule="auto"/>
        <w:jc w:val="both"/>
      </w:pPr>
    </w:p>
    <w:p w14:paraId="0BA9E2BE" w14:textId="1920F16C" w:rsidR="00D53D5A" w:rsidRDefault="00D53D5A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WTA FINALS</w:t>
      </w:r>
    </w:p>
    <w:p w14:paraId="73E87B51" w14:textId="0FB01614" w:rsidR="00A603E9" w:rsidRDefault="00000000" w:rsidP="00A603E9">
      <w:pPr>
        <w:spacing w:after="0" w:line="240" w:lineRule="auto"/>
        <w:jc w:val="both"/>
        <w:rPr>
          <w:rStyle w:val="Hyperlink"/>
          <w:sz w:val="24"/>
          <w:szCs w:val="24"/>
        </w:rPr>
      </w:pPr>
      <w:hyperlink r:id="rId35" w:history="1">
        <w:r w:rsidR="00F541E2" w:rsidRPr="000F7642">
          <w:rPr>
            <w:rStyle w:val="Hyperlink"/>
            <w:sz w:val="24"/>
            <w:szCs w:val="24"/>
          </w:rPr>
          <w:t>https://www.youtube.com/watch?v=ALSJD_1tJ5o</w:t>
        </w:r>
      </w:hyperlink>
    </w:p>
    <w:p w14:paraId="714BAAAB" w14:textId="77777777" w:rsidR="0033488A" w:rsidRDefault="0033488A" w:rsidP="00A603E9">
      <w:pPr>
        <w:spacing w:after="0" w:line="240" w:lineRule="auto"/>
        <w:jc w:val="both"/>
        <w:rPr>
          <w:rStyle w:val="Hyperlink"/>
          <w:sz w:val="24"/>
          <w:szCs w:val="24"/>
        </w:rPr>
      </w:pPr>
    </w:p>
    <w:p w14:paraId="6FEAD19F" w14:textId="71FCDA6D" w:rsidR="000B5324" w:rsidRPr="000B5324" w:rsidRDefault="00A75969" w:rsidP="000B5324">
      <w:pPr>
        <w:pStyle w:val="Heading1"/>
        <w:spacing w:before="0" w:line="240" w:lineRule="auto"/>
        <w:jc w:val="both"/>
        <w:rPr>
          <w:rStyle w:val="Hyperlink"/>
          <w:b/>
          <w:bCs/>
          <w:color w:val="1481AB" w:themeColor="accent1" w:themeShade="BF"/>
          <w:sz w:val="24"/>
          <w:szCs w:val="24"/>
          <w:u w:val="none"/>
        </w:rPr>
      </w:pPr>
      <w:r>
        <w:rPr>
          <w:b/>
          <w:bCs/>
          <w:sz w:val="24"/>
          <w:szCs w:val="24"/>
        </w:rPr>
        <w:t xml:space="preserve">2016 </w:t>
      </w:r>
      <w:r w:rsidR="000B5324">
        <w:rPr>
          <w:b/>
          <w:bCs/>
          <w:sz w:val="24"/>
          <w:szCs w:val="24"/>
        </w:rPr>
        <w:t>AUSTRALIAN OPEN</w:t>
      </w:r>
    </w:p>
    <w:p w14:paraId="564F41B9" w14:textId="29B9A45F" w:rsidR="00F541E2" w:rsidRDefault="00000000" w:rsidP="00A7596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6" w:history="1">
        <w:r w:rsidR="00AE3075" w:rsidRPr="000F7642">
          <w:rPr>
            <w:rStyle w:val="Hyperlink"/>
            <w:sz w:val="24"/>
            <w:szCs w:val="24"/>
          </w:rPr>
          <w:t>https://www.youtube.com/watch?v=R1u8p2v0Zws</w:t>
        </w:r>
      </w:hyperlink>
    </w:p>
    <w:p w14:paraId="7294AFC3" w14:textId="54921736" w:rsidR="00AE3075" w:rsidRDefault="00000000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7" w:history="1">
        <w:r w:rsidR="00AF0678" w:rsidRPr="000F7642">
          <w:rPr>
            <w:rStyle w:val="Hyperlink"/>
            <w:sz w:val="24"/>
            <w:szCs w:val="24"/>
          </w:rPr>
          <w:t>https://www.youtube.com/watch?v=yp5DCUib1nc</w:t>
        </w:r>
      </w:hyperlink>
    </w:p>
    <w:p w14:paraId="42F7DC44" w14:textId="5FFF5BCD" w:rsidR="00AF0678" w:rsidRDefault="00000000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8" w:history="1">
        <w:r w:rsidR="00AF0678" w:rsidRPr="000F7642">
          <w:rPr>
            <w:rStyle w:val="Hyperlink"/>
            <w:sz w:val="24"/>
            <w:szCs w:val="24"/>
          </w:rPr>
          <w:t>https://www.youtube.com/watch?v=TZbYobSBwjM</w:t>
        </w:r>
      </w:hyperlink>
    </w:p>
    <w:p w14:paraId="2F62F1E8" w14:textId="3744CE90" w:rsidR="00AF0678" w:rsidRDefault="00000000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9" w:history="1">
        <w:r w:rsidR="00623810" w:rsidRPr="000F7642">
          <w:rPr>
            <w:rStyle w:val="Hyperlink"/>
            <w:sz w:val="24"/>
            <w:szCs w:val="24"/>
          </w:rPr>
          <w:t>https://www.youtube.com/watch?v=AimypuXJjFo</w:t>
        </w:r>
      </w:hyperlink>
    </w:p>
    <w:p w14:paraId="5A58041A" w14:textId="63401FFF" w:rsidR="00623810" w:rsidRDefault="00000000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0" w:history="1">
        <w:r w:rsidR="00623810" w:rsidRPr="000F7642">
          <w:rPr>
            <w:rStyle w:val="Hyperlink"/>
            <w:sz w:val="24"/>
            <w:szCs w:val="24"/>
          </w:rPr>
          <w:t>https://www.youtube.com/watch?v=UdBDPd7Lf8I</w:t>
        </w:r>
      </w:hyperlink>
    </w:p>
    <w:p w14:paraId="27E872B5" w14:textId="21FD7715" w:rsidR="00623810" w:rsidRDefault="00000000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1" w:history="1">
        <w:r w:rsidR="00623810" w:rsidRPr="000F7642">
          <w:rPr>
            <w:rStyle w:val="Hyperlink"/>
            <w:sz w:val="24"/>
            <w:szCs w:val="24"/>
          </w:rPr>
          <w:t>https://www.youtube.com/watch?v=4FQkBD96usI</w:t>
        </w:r>
      </w:hyperlink>
    </w:p>
    <w:p w14:paraId="30FC3B2C" w14:textId="5851A42F" w:rsidR="00CE55DF" w:rsidRDefault="00CE55DF" w:rsidP="00886C99">
      <w:pPr>
        <w:spacing w:after="0" w:line="240" w:lineRule="auto"/>
        <w:jc w:val="both"/>
        <w:rPr>
          <w:sz w:val="24"/>
          <w:szCs w:val="24"/>
        </w:rPr>
      </w:pPr>
    </w:p>
    <w:p w14:paraId="4F147850" w14:textId="562D539A" w:rsidR="00FB6A9D" w:rsidRDefault="00FB6A9D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2016 WIMBLEDON</w:t>
      </w:r>
    </w:p>
    <w:p w14:paraId="23ED232C" w14:textId="4CB5791B" w:rsidR="00FB6A9D" w:rsidRDefault="00000000" w:rsidP="00886C99">
      <w:pPr>
        <w:spacing w:after="0" w:line="240" w:lineRule="auto"/>
        <w:jc w:val="both"/>
        <w:rPr>
          <w:sz w:val="24"/>
          <w:szCs w:val="24"/>
        </w:rPr>
      </w:pPr>
      <w:hyperlink r:id="rId42" w:history="1">
        <w:r w:rsidR="00451C4E" w:rsidRPr="00190353">
          <w:rPr>
            <w:rStyle w:val="Hyperlink"/>
            <w:sz w:val="24"/>
            <w:szCs w:val="24"/>
          </w:rPr>
          <w:t>https://www.youtube.com/watch?v=MGoI7rAzNTE</w:t>
        </w:r>
      </w:hyperlink>
    </w:p>
    <w:p w14:paraId="608EEF79" w14:textId="77777777" w:rsidR="00FB6A9D" w:rsidRDefault="00FB6A9D" w:rsidP="00886C99">
      <w:pPr>
        <w:spacing w:after="0" w:line="240" w:lineRule="auto"/>
        <w:jc w:val="both"/>
        <w:rPr>
          <w:sz w:val="24"/>
          <w:szCs w:val="24"/>
        </w:rPr>
      </w:pPr>
    </w:p>
    <w:p w14:paraId="3DF88541" w14:textId="3CE58266" w:rsidR="00CE55DF" w:rsidRDefault="00003244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2017 AUSTRALIAN OPEN</w:t>
      </w:r>
    </w:p>
    <w:p w14:paraId="50B0A702" w14:textId="0E8BF342" w:rsidR="00D53D5A" w:rsidRDefault="00000000" w:rsidP="00886C99">
      <w:pPr>
        <w:spacing w:after="0" w:line="240" w:lineRule="auto"/>
        <w:jc w:val="both"/>
        <w:rPr>
          <w:sz w:val="24"/>
          <w:szCs w:val="24"/>
        </w:rPr>
      </w:pPr>
      <w:hyperlink r:id="rId43" w:history="1">
        <w:r w:rsidR="00003244" w:rsidRPr="000F7642">
          <w:rPr>
            <w:rStyle w:val="Hyperlink"/>
            <w:sz w:val="24"/>
            <w:szCs w:val="24"/>
          </w:rPr>
          <w:t>https://www.youtube.com/watch?v=DlB4YvHyeoo</w:t>
        </w:r>
      </w:hyperlink>
    </w:p>
    <w:p w14:paraId="47D2A674" w14:textId="3B028F47" w:rsidR="00003244" w:rsidRDefault="00003244" w:rsidP="00886C99">
      <w:pPr>
        <w:spacing w:after="0" w:line="240" w:lineRule="auto"/>
        <w:jc w:val="both"/>
        <w:rPr>
          <w:sz w:val="24"/>
          <w:szCs w:val="24"/>
        </w:rPr>
      </w:pPr>
    </w:p>
    <w:p w14:paraId="405FBA63" w14:textId="2725E945" w:rsidR="00375E05" w:rsidRPr="00F541E2" w:rsidRDefault="00375E05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201</w:t>
      </w:r>
      <w:r>
        <w:rPr>
          <w:b/>
          <w:bCs/>
          <w:sz w:val="24"/>
          <w:szCs w:val="24"/>
        </w:rPr>
        <w:t>8 AUSTRALIAN OPEN</w:t>
      </w:r>
    </w:p>
    <w:p w14:paraId="54E6EFDA" w14:textId="3EE5096A" w:rsidR="00003244" w:rsidRDefault="00000000" w:rsidP="00A75969">
      <w:pPr>
        <w:pStyle w:val="ListParagraph"/>
        <w:numPr>
          <w:ilvl w:val="0"/>
          <w:numId w:val="45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4" w:history="1">
        <w:r w:rsidR="00B822EE" w:rsidRPr="000F7642">
          <w:rPr>
            <w:rStyle w:val="Hyperlink"/>
            <w:sz w:val="24"/>
            <w:szCs w:val="24"/>
          </w:rPr>
          <w:t>https://www.youtube.com/watch?v=hPWj01Q1Jx0</w:t>
        </w:r>
      </w:hyperlink>
    </w:p>
    <w:p w14:paraId="7560C1BD" w14:textId="7C4C7C1D" w:rsidR="00B822EE" w:rsidRDefault="00000000" w:rsidP="00A75969">
      <w:pPr>
        <w:pStyle w:val="ListParagraph"/>
        <w:numPr>
          <w:ilvl w:val="0"/>
          <w:numId w:val="45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5" w:history="1">
        <w:r w:rsidR="00B822EE" w:rsidRPr="000F7642">
          <w:rPr>
            <w:rStyle w:val="Hyperlink"/>
            <w:sz w:val="24"/>
            <w:szCs w:val="24"/>
          </w:rPr>
          <w:t>https://www.youtube.com/watch?v=BODJnANg4Xs</w:t>
        </w:r>
      </w:hyperlink>
    </w:p>
    <w:p w14:paraId="0328D8D7" w14:textId="187DDD80" w:rsidR="00B822EE" w:rsidRDefault="00B822EE" w:rsidP="00886C99">
      <w:pPr>
        <w:spacing w:after="0" w:line="240" w:lineRule="auto"/>
        <w:jc w:val="both"/>
        <w:rPr>
          <w:sz w:val="24"/>
          <w:szCs w:val="24"/>
        </w:rPr>
      </w:pPr>
    </w:p>
    <w:p w14:paraId="0ECF197C" w14:textId="461E3C49" w:rsidR="001447CC" w:rsidRDefault="001447C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AUSTRALIAN OPEN</w:t>
      </w:r>
    </w:p>
    <w:p w14:paraId="2612B28A" w14:textId="15D9FA22" w:rsidR="004656DB" w:rsidRPr="004656DB" w:rsidRDefault="00000000" w:rsidP="00886C99">
      <w:pPr>
        <w:spacing w:after="0" w:line="240" w:lineRule="auto"/>
        <w:jc w:val="both"/>
        <w:rPr>
          <w:sz w:val="24"/>
          <w:szCs w:val="24"/>
        </w:rPr>
      </w:pPr>
      <w:hyperlink r:id="rId46" w:history="1">
        <w:r w:rsidR="004656DB" w:rsidRPr="004656DB">
          <w:rPr>
            <w:rStyle w:val="Hyperlink"/>
            <w:sz w:val="24"/>
            <w:szCs w:val="24"/>
          </w:rPr>
          <w:t>https://www.youtube.com/watch?v=5ox8uWPCn0I</w:t>
        </w:r>
      </w:hyperlink>
    </w:p>
    <w:p w14:paraId="2BD7D5D6" w14:textId="77777777" w:rsidR="004656DB" w:rsidRPr="001447CC" w:rsidRDefault="004656DB" w:rsidP="00886C99">
      <w:pPr>
        <w:spacing w:after="0" w:line="240" w:lineRule="auto"/>
        <w:jc w:val="both"/>
        <w:rPr>
          <w:sz w:val="24"/>
          <w:szCs w:val="24"/>
        </w:rPr>
      </w:pPr>
    </w:p>
    <w:p w14:paraId="2FA73B9C" w14:textId="25C4CB56" w:rsidR="00B822EE" w:rsidRDefault="001447C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2019 </w:t>
      </w:r>
      <w:r w:rsidR="006216D1">
        <w:rPr>
          <w:b/>
          <w:bCs/>
          <w:sz w:val="24"/>
          <w:szCs w:val="24"/>
        </w:rPr>
        <w:t>MUTUA MADRID OPEN</w:t>
      </w:r>
    </w:p>
    <w:p w14:paraId="09B9660E" w14:textId="6CB86ACC" w:rsidR="006216D1" w:rsidRDefault="00000000" w:rsidP="00886C99">
      <w:pPr>
        <w:spacing w:after="0" w:line="240" w:lineRule="auto"/>
        <w:jc w:val="both"/>
        <w:rPr>
          <w:sz w:val="24"/>
          <w:szCs w:val="24"/>
        </w:rPr>
      </w:pPr>
      <w:hyperlink r:id="rId47" w:history="1">
        <w:r w:rsidR="008724F1" w:rsidRPr="000F7642">
          <w:rPr>
            <w:rStyle w:val="Hyperlink"/>
            <w:sz w:val="24"/>
            <w:szCs w:val="24"/>
          </w:rPr>
          <w:t>https://www.youtube.com/watch?v=rx6k-yXL93M</w:t>
        </w:r>
      </w:hyperlink>
    </w:p>
    <w:p w14:paraId="2A82DCD2" w14:textId="24B5A192" w:rsidR="008724F1" w:rsidRDefault="008724F1" w:rsidP="00886C99">
      <w:pPr>
        <w:spacing w:after="0" w:line="240" w:lineRule="auto"/>
        <w:jc w:val="both"/>
        <w:rPr>
          <w:sz w:val="24"/>
          <w:szCs w:val="24"/>
        </w:rPr>
      </w:pPr>
    </w:p>
    <w:p w14:paraId="0FF04858" w14:textId="1355AD90" w:rsidR="008724F1" w:rsidRDefault="008724F1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BIRMINGHAM CLASSIC</w:t>
      </w:r>
    </w:p>
    <w:p w14:paraId="58F01F10" w14:textId="035CB62D" w:rsidR="00440947" w:rsidRPr="00440947" w:rsidRDefault="00000000" w:rsidP="00886C99">
      <w:pPr>
        <w:spacing w:after="0" w:line="240" w:lineRule="auto"/>
        <w:jc w:val="both"/>
        <w:rPr>
          <w:sz w:val="24"/>
          <w:szCs w:val="24"/>
        </w:rPr>
      </w:pPr>
      <w:hyperlink r:id="rId48" w:history="1">
        <w:r w:rsidR="00440947" w:rsidRPr="00440947">
          <w:rPr>
            <w:rStyle w:val="Hyperlink"/>
            <w:sz w:val="24"/>
            <w:szCs w:val="24"/>
          </w:rPr>
          <w:t>https://www.youtube.com/watch?v=9PPNqLRkoG8</w:t>
        </w:r>
      </w:hyperlink>
    </w:p>
    <w:p w14:paraId="2F5D0034" w14:textId="238BDDA6" w:rsidR="00440947" w:rsidRDefault="00440947" w:rsidP="00886C99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7C2E818" w14:textId="0FA1AF79" w:rsidR="00440947" w:rsidRDefault="0052431D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</w:t>
      </w:r>
      <w:r w:rsidR="002275FD">
        <w:rPr>
          <w:b/>
          <w:bCs/>
          <w:sz w:val="24"/>
          <w:szCs w:val="24"/>
        </w:rPr>
        <w:t xml:space="preserve">20 ADELAIDE </w:t>
      </w:r>
      <w:r w:rsidR="00E20971">
        <w:rPr>
          <w:b/>
          <w:bCs/>
          <w:sz w:val="24"/>
          <w:szCs w:val="24"/>
        </w:rPr>
        <w:t>INTERNATIONAL</w:t>
      </w:r>
    </w:p>
    <w:p w14:paraId="670430FC" w14:textId="25588F11" w:rsidR="008724F1" w:rsidRDefault="00000000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9" w:history="1">
        <w:r w:rsidR="00C44876" w:rsidRPr="000F7642">
          <w:rPr>
            <w:rStyle w:val="Hyperlink"/>
            <w:sz w:val="24"/>
            <w:szCs w:val="24"/>
          </w:rPr>
          <w:t>https://www.youtube.com/watch?v=GL8DOgodemQ</w:t>
        </w:r>
      </w:hyperlink>
    </w:p>
    <w:p w14:paraId="5100EF49" w14:textId="146B8344" w:rsidR="00C44876" w:rsidRDefault="00000000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0" w:history="1">
        <w:r w:rsidR="00C44876" w:rsidRPr="000F7642">
          <w:rPr>
            <w:rStyle w:val="Hyperlink"/>
            <w:sz w:val="24"/>
            <w:szCs w:val="24"/>
          </w:rPr>
          <w:t>https://www.youtube.com/watch?v=EQ8gw1bh17w</w:t>
        </w:r>
      </w:hyperlink>
    </w:p>
    <w:p w14:paraId="77C86507" w14:textId="7C7E9CA6" w:rsidR="00C44876" w:rsidRDefault="00000000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1" w:history="1">
        <w:r w:rsidR="00A8253D" w:rsidRPr="000F7642">
          <w:rPr>
            <w:rStyle w:val="Hyperlink"/>
            <w:sz w:val="24"/>
            <w:szCs w:val="24"/>
          </w:rPr>
          <w:t>https://www.youtube.com/watch?v=zfdRJmrQb9s</w:t>
        </w:r>
      </w:hyperlink>
    </w:p>
    <w:p w14:paraId="55D9D596" w14:textId="2F68D498" w:rsidR="009834D5" w:rsidRDefault="00000000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2" w:history="1">
        <w:r w:rsidR="009834D5" w:rsidRPr="000F7642">
          <w:rPr>
            <w:rStyle w:val="Hyperlink"/>
            <w:sz w:val="24"/>
            <w:szCs w:val="24"/>
          </w:rPr>
          <w:t>https://www.youtube.com/watch?v=o4QZBtnKPjg</w:t>
        </w:r>
      </w:hyperlink>
      <w:r w:rsidR="009834D5">
        <w:rPr>
          <w:sz w:val="24"/>
          <w:szCs w:val="24"/>
        </w:rPr>
        <w:t xml:space="preserve"> </w:t>
      </w:r>
    </w:p>
    <w:p w14:paraId="63B087E9" w14:textId="6A0B958C" w:rsidR="00347817" w:rsidRDefault="00347817" w:rsidP="00886C99">
      <w:pPr>
        <w:spacing w:after="0" w:line="240" w:lineRule="auto"/>
        <w:jc w:val="both"/>
        <w:rPr>
          <w:sz w:val="24"/>
          <w:szCs w:val="24"/>
        </w:rPr>
      </w:pPr>
    </w:p>
    <w:p w14:paraId="1860BB37" w14:textId="66C57EAC" w:rsidR="00347817" w:rsidRDefault="00347817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OFFICIAL TENNIS WEBSITES</w:t>
      </w:r>
    </w:p>
    <w:p w14:paraId="59750B80" w14:textId="085B0EA6" w:rsidR="00347817" w:rsidRDefault="00000000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3" w:history="1">
        <w:r w:rsidR="00BD6487" w:rsidRPr="00BD6487">
          <w:rPr>
            <w:rStyle w:val="Hyperlink"/>
            <w:sz w:val="24"/>
            <w:szCs w:val="24"/>
          </w:rPr>
          <w:t>https://www.atptour.com/</w:t>
        </w:r>
      </w:hyperlink>
    </w:p>
    <w:p w14:paraId="284DB0AD" w14:textId="0AA3481E" w:rsidR="00BD6487" w:rsidRDefault="00000000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4" w:history="1">
        <w:r w:rsidR="0069081C" w:rsidRPr="00710013">
          <w:rPr>
            <w:rStyle w:val="Hyperlink"/>
            <w:sz w:val="24"/>
            <w:szCs w:val="24"/>
          </w:rPr>
          <w:t>https://www.wtatennis.com/</w:t>
        </w:r>
      </w:hyperlink>
    </w:p>
    <w:p w14:paraId="499798C3" w14:textId="5E2CAC92" w:rsidR="0069081C" w:rsidRDefault="00000000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5" w:history="1">
        <w:r w:rsidR="0069081C" w:rsidRPr="00710013">
          <w:rPr>
            <w:rStyle w:val="Hyperlink"/>
            <w:sz w:val="24"/>
            <w:szCs w:val="24"/>
          </w:rPr>
          <w:t>https://ausopen.com/</w:t>
        </w:r>
      </w:hyperlink>
    </w:p>
    <w:p w14:paraId="020A4A6D" w14:textId="0F3BCC6B" w:rsidR="0069081C" w:rsidRDefault="00000000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6" w:history="1">
        <w:r w:rsidR="0069081C" w:rsidRPr="00710013">
          <w:rPr>
            <w:rStyle w:val="Hyperlink"/>
            <w:sz w:val="24"/>
            <w:szCs w:val="24"/>
          </w:rPr>
          <w:t>https://www.rolandgarros.com/en-us/</w:t>
        </w:r>
      </w:hyperlink>
    </w:p>
    <w:p w14:paraId="1F1804A7" w14:textId="6C4EE27C" w:rsidR="0069081C" w:rsidRDefault="00000000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7" w:history="1">
        <w:r w:rsidR="00FA363A" w:rsidRPr="00710013">
          <w:rPr>
            <w:rStyle w:val="Hyperlink"/>
            <w:sz w:val="24"/>
            <w:szCs w:val="24"/>
          </w:rPr>
          <w:t>https://www.wimbledon.com/</w:t>
        </w:r>
      </w:hyperlink>
    </w:p>
    <w:p w14:paraId="52B69330" w14:textId="6590E83E" w:rsidR="00FA363A" w:rsidRPr="00C2720B" w:rsidRDefault="00000000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8" w:history="1">
        <w:r w:rsidR="00FA363A" w:rsidRPr="00710013">
          <w:rPr>
            <w:rStyle w:val="Hyperlink"/>
            <w:sz w:val="24"/>
            <w:szCs w:val="24"/>
          </w:rPr>
          <w:t>https://www.usopen.org/index.html</w:t>
        </w:r>
      </w:hyperlink>
    </w:p>
    <w:sectPr w:rsidR="00FA363A" w:rsidRPr="00C2720B" w:rsidSect="00F76E5A">
      <w:pgSz w:w="12240" w:h="15840"/>
      <w:pgMar w:top="1440" w:right="1440" w:bottom="1440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khar Vajjhala" w:date="2020-12-31T16:06:00Z" w:initials="SV">
    <w:p w14:paraId="0E3E90F2" w14:textId="39A319D0" w:rsidR="00A60DBB" w:rsidRDefault="00A60DBB">
      <w:pPr>
        <w:pStyle w:val="CommentText"/>
      </w:pPr>
      <w:r>
        <w:rPr>
          <w:rStyle w:val="CommentReference"/>
        </w:rPr>
        <w:annotationRef/>
      </w:r>
      <w:r>
        <w:t>Add “can”</w:t>
      </w:r>
      <w:r w:rsidR="00321F4E">
        <w:t xml:space="preserve"> after they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3E90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987572" w16cex:dateUtc="2020-12-31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3E90F2" w16cid:durableId="239875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6393" w14:textId="77777777" w:rsidR="00F76E5A" w:rsidRDefault="00F76E5A" w:rsidP="00E95F9C">
      <w:pPr>
        <w:spacing w:after="0" w:line="240" w:lineRule="auto"/>
      </w:pPr>
      <w:r>
        <w:separator/>
      </w:r>
    </w:p>
  </w:endnote>
  <w:endnote w:type="continuationSeparator" w:id="0">
    <w:p w14:paraId="73AFE925" w14:textId="77777777" w:rsidR="00F76E5A" w:rsidRDefault="00F76E5A" w:rsidP="00E95F9C">
      <w:pPr>
        <w:spacing w:after="0" w:line="240" w:lineRule="auto"/>
      </w:pPr>
      <w:r>
        <w:continuationSeparator/>
      </w:r>
    </w:p>
  </w:endnote>
  <w:endnote w:type="continuationNotice" w:id="1">
    <w:p w14:paraId="3926240A" w14:textId="77777777" w:rsidR="00F76E5A" w:rsidRDefault="00F76E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_regular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14375" w14:textId="77777777" w:rsidR="00F76E5A" w:rsidRDefault="00F76E5A" w:rsidP="00E95F9C">
      <w:pPr>
        <w:spacing w:after="0" w:line="240" w:lineRule="auto"/>
      </w:pPr>
      <w:r>
        <w:separator/>
      </w:r>
    </w:p>
  </w:footnote>
  <w:footnote w:type="continuationSeparator" w:id="0">
    <w:p w14:paraId="6E49126D" w14:textId="77777777" w:rsidR="00F76E5A" w:rsidRDefault="00F76E5A" w:rsidP="00E95F9C">
      <w:pPr>
        <w:spacing w:after="0" w:line="240" w:lineRule="auto"/>
      </w:pPr>
      <w:r>
        <w:continuationSeparator/>
      </w:r>
    </w:p>
  </w:footnote>
  <w:footnote w:type="continuationNotice" w:id="1">
    <w:p w14:paraId="469C12E9" w14:textId="77777777" w:rsidR="00F76E5A" w:rsidRDefault="00F76E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78A"/>
    <w:multiLevelType w:val="hybridMultilevel"/>
    <w:tmpl w:val="A3C64C66"/>
    <w:lvl w:ilvl="0" w:tplc="32B236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8D4FC5"/>
    <w:multiLevelType w:val="hybridMultilevel"/>
    <w:tmpl w:val="EC72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452773"/>
    <w:multiLevelType w:val="hybridMultilevel"/>
    <w:tmpl w:val="B628C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4336B8"/>
    <w:multiLevelType w:val="hybridMultilevel"/>
    <w:tmpl w:val="8C60E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986C3C"/>
    <w:multiLevelType w:val="hybridMultilevel"/>
    <w:tmpl w:val="AD88C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65779A"/>
    <w:multiLevelType w:val="hybridMultilevel"/>
    <w:tmpl w:val="45D8D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362F18"/>
    <w:multiLevelType w:val="hybridMultilevel"/>
    <w:tmpl w:val="9814D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6D007E"/>
    <w:multiLevelType w:val="hybridMultilevel"/>
    <w:tmpl w:val="2466A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407E5D"/>
    <w:multiLevelType w:val="hybridMultilevel"/>
    <w:tmpl w:val="A3CC6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8711AF"/>
    <w:multiLevelType w:val="hybridMultilevel"/>
    <w:tmpl w:val="4A7E1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4F1ACF"/>
    <w:multiLevelType w:val="hybridMultilevel"/>
    <w:tmpl w:val="3F7CC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957096"/>
    <w:multiLevelType w:val="hybridMultilevel"/>
    <w:tmpl w:val="CB9EEF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19632D"/>
    <w:multiLevelType w:val="hybridMultilevel"/>
    <w:tmpl w:val="1F68256C"/>
    <w:lvl w:ilvl="0" w:tplc="D8BA191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3D43F3"/>
    <w:multiLevelType w:val="hybridMultilevel"/>
    <w:tmpl w:val="88800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512AD"/>
    <w:multiLevelType w:val="hybridMultilevel"/>
    <w:tmpl w:val="7A2A0802"/>
    <w:lvl w:ilvl="0" w:tplc="885A51B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A33781"/>
    <w:multiLevelType w:val="hybridMultilevel"/>
    <w:tmpl w:val="C070F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DF86E3D"/>
    <w:multiLevelType w:val="hybridMultilevel"/>
    <w:tmpl w:val="F0D24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896F06"/>
    <w:multiLevelType w:val="hybridMultilevel"/>
    <w:tmpl w:val="1FB49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B75383"/>
    <w:multiLevelType w:val="hybridMultilevel"/>
    <w:tmpl w:val="85F0B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3B7EC7"/>
    <w:multiLevelType w:val="hybridMultilevel"/>
    <w:tmpl w:val="CFE4D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525993"/>
    <w:multiLevelType w:val="hybridMultilevel"/>
    <w:tmpl w:val="B9C44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F84253B"/>
    <w:multiLevelType w:val="hybridMultilevel"/>
    <w:tmpl w:val="3278A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607D6"/>
    <w:multiLevelType w:val="hybridMultilevel"/>
    <w:tmpl w:val="B35EB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1B5150"/>
    <w:multiLevelType w:val="hybridMultilevel"/>
    <w:tmpl w:val="69E60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345EEC"/>
    <w:multiLevelType w:val="hybridMultilevel"/>
    <w:tmpl w:val="C8CCE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9360B7E"/>
    <w:multiLevelType w:val="hybridMultilevel"/>
    <w:tmpl w:val="30429C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E811C2F"/>
    <w:multiLevelType w:val="hybridMultilevel"/>
    <w:tmpl w:val="7D0A8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FCA5E46"/>
    <w:multiLevelType w:val="hybridMultilevel"/>
    <w:tmpl w:val="FA2617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4714F7"/>
    <w:multiLevelType w:val="hybridMultilevel"/>
    <w:tmpl w:val="EF8ED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8D1F0F"/>
    <w:multiLevelType w:val="hybridMultilevel"/>
    <w:tmpl w:val="E68C1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576E77"/>
    <w:multiLevelType w:val="hybridMultilevel"/>
    <w:tmpl w:val="A5FAD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926CDB"/>
    <w:multiLevelType w:val="hybridMultilevel"/>
    <w:tmpl w:val="6E60CEEC"/>
    <w:lvl w:ilvl="0" w:tplc="5D60ACB6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A0A0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5B40BA"/>
    <w:multiLevelType w:val="hybridMultilevel"/>
    <w:tmpl w:val="391EA6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8178B1"/>
    <w:multiLevelType w:val="hybridMultilevel"/>
    <w:tmpl w:val="19203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BE7DD4"/>
    <w:multiLevelType w:val="hybridMultilevel"/>
    <w:tmpl w:val="46720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3E2811"/>
    <w:multiLevelType w:val="hybridMultilevel"/>
    <w:tmpl w:val="F244C6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EB5E55"/>
    <w:multiLevelType w:val="hybridMultilevel"/>
    <w:tmpl w:val="A2B6C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9B0D3A"/>
    <w:multiLevelType w:val="hybridMultilevel"/>
    <w:tmpl w:val="E5C6A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A86C13"/>
    <w:multiLevelType w:val="hybridMultilevel"/>
    <w:tmpl w:val="B7BC2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90B0E98"/>
    <w:multiLevelType w:val="hybridMultilevel"/>
    <w:tmpl w:val="B1DA7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7545C8"/>
    <w:multiLevelType w:val="hybridMultilevel"/>
    <w:tmpl w:val="99BA17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A40BC0"/>
    <w:multiLevelType w:val="hybridMultilevel"/>
    <w:tmpl w:val="4F24AC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D32B88"/>
    <w:multiLevelType w:val="hybridMultilevel"/>
    <w:tmpl w:val="53F0A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1CB39BA"/>
    <w:multiLevelType w:val="hybridMultilevel"/>
    <w:tmpl w:val="B8F2CF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E96996"/>
    <w:multiLevelType w:val="hybridMultilevel"/>
    <w:tmpl w:val="B2A61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9E144E"/>
    <w:multiLevelType w:val="hybridMultilevel"/>
    <w:tmpl w:val="17904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EE4494"/>
    <w:multiLevelType w:val="hybridMultilevel"/>
    <w:tmpl w:val="17B042F2"/>
    <w:lvl w:ilvl="0" w:tplc="B75855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4021883">
    <w:abstractNumId w:val="5"/>
  </w:num>
  <w:num w:numId="2" w16cid:durableId="182282284">
    <w:abstractNumId w:val="20"/>
  </w:num>
  <w:num w:numId="3" w16cid:durableId="621495162">
    <w:abstractNumId w:val="6"/>
  </w:num>
  <w:num w:numId="4" w16cid:durableId="1898004919">
    <w:abstractNumId w:val="24"/>
  </w:num>
  <w:num w:numId="5" w16cid:durableId="775103186">
    <w:abstractNumId w:val="36"/>
  </w:num>
  <w:num w:numId="6" w16cid:durableId="693961861">
    <w:abstractNumId w:val="41"/>
  </w:num>
  <w:num w:numId="7" w16cid:durableId="56322085">
    <w:abstractNumId w:val="21"/>
  </w:num>
  <w:num w:numId="8" w16cid:durableId="1958876889">
    <w:abstractNumId w:val="39"/>
  </w:num>
  <w:num w:numId="9" w16cid:durableId="485364169">
    <w:abstractNumId w:val="1"/>
  </w:num>
  <w:num w:numId="10" w16cid:durableId="251397998">
    <w:abstractNumId w:val="2"/>
  </w:num>
  <w:num w:numId="11" w16cid:durableId="1960380722">
    <w:abstractNumId w:val="43"/>
  </w:num>
  <w:num w:numId="12" w16cid:durableId="1276715864">
    <w:abstractNumId w:val="30"/>
  </w:num>
  <w:num w:numId="13" w16cid:durableId="70125125">
    <w:abstractNumId w:val="25"/>
  </w:num>
  <w:num w:numId="14" w16cid:durableId="999112244">
    <w:abstractNumId w:val="38"/>
  </w:num>
  <w:num w:numId="15" w16cid:durableId="675496624">
    <w:abstractNumId w:val="4"/>
  </w:num>
  <w:num w:numId="16" w16cid:durableId="151414327">
    <w:abstractNumId w:val="18"/>
  </w:num>
  <w:num w:numId="17" w16cid:durableId="653295599">
    <w:abstractNumId w:val="8"/>
  </w:num>
  <w:num w:numId="18" w16cid:durableId="558135396">
    <w:abstractNumId w:val="42"/>
  </w:num>
  <w:num w:numId="19" w16cid:durableId="1266353079">
    <w:abstractNumId w:val="7"/>
  </w:num>
  <w:num w:numId="20" w16cid:durableId="318073718">
    <w:abstractNumId w:val="11"/>
  </w:num>
  <w:num w:numId="21" w16cid:durableId="1626808734">
    <w:abstractNumId w:val="22"/>
  </w:num>
  <w:num w:numId="22" w16cid:durableId="1710103683">
    <w:abstractNumId w:val="31"/>
  </w:num>
  <w:num w:numId="23" w16cid:durableId="967516806">
    <w:abstractNumId w:val="37"/>
  </w:num>
  <w:num w:numId="24" w16cid:durableId="1059791191">
    <w:abstractNumId w:val="33"/>
  </w:num>
  <w:num w:numId="25" w16cid:durableId="1001199578">
    <w:abstractNumId w:val="16"/>
  </w:num>
  <w:num w:numId="26" w16cid:durableId="1411654043">
    <w:abstractNumId w:val="19"/>
  </w:num>
  <w:num w:numId="27" w16cid:durableId="1164279290">
    <w:abstractNumId w:val="9"/>
  </w:num>
  <w:num w:numId="28" w16cid:durableId="313605671">
    <w:abstractNumId w:val="44"/>
  </w:num>
  <w:num w:numId="29" w16cid:durableId="697780542">
    <w:abstractNumId w:val="17"/>
  </w:num>
  <w:num w:numId="30" w16cid:durableId="1180045613">
    <w:abstractNumId w:val="26"/>
  </w:num>
  <w:num w:numId="31" w16cid:durableId="633292203">
    <w:abstractNumId w:val="40"/>
  </w:num>
  <w:num w:numId="32" w16cid:durableId="517669305">
    <w:abstractNumId w:val="10"/>
  </w:num>
  <w:num w:numId="33" w16cid:durableId="2074968006">
    <w:abstractNumId w:val="32"/>
  </w:num>
  <w:num w:numId="34" w16cid:durableId="54356838">
    <w:abstractNumId w:val="13"/>
  </w:num>
  <w:num w:numId="35" w16cid:durableId="589966968">
    <w:abstractNumId w:val="35"/>
  </w:num>
  <w:num w:numId="36" w16cid:durableId="1161002256">
    <w:abstractNumId w:val="29"/>
  </w:num>
  <w:num w:numId="37" w16cid:durableId="1787234410">
    <w:abstractNumId w:val="3"/>
  </w:num>
  <w:num w:numId="38" w16cid:durableId="1529829979">
    <w:abstractNumId w:val="23"/>
  </w:num>
  <w:num w:numId="39" w16cid:durableId="27991901">
    <w:abstractNumId w:val="27"/>
  </w:num>
  <w:num w:numId="40" w16cid:durableId="1350136205">
    <w:abstractNumId w:val="12"/>
  </w:num>
  <w:num w:numId="41" w16cid:durableId="193883295">
    <w:abstractNumId w:val="45"/>
  </w:num>
  <w:num w:numId="42" w16cid:durableId="324357700">
    <w:abstractNumId w:val="46"/>
  </w:num>
  <w:num w:numId="43" w16cid:durableId="2050453839">
    <w:abstractNumId w:val="34"/>
  </w:num>
  <w:num w:numId="44" w16cid:durableId="1767656082">
    <w:abstractNumId w:val="0"/>
  </w:num>
  <w:num w:numId="45" w16cid:durableId="1808351876">
    <w:abstractNumId w:val="15"/>
  </w:num>
  <w:num w:numId="46" w16cid:durableId="2064788623">
    <w:abstractNumId w:val="28"/>
  </w:num>
  <w:num w:numId="47" w16cid:durableId="343476851">
    <w:abstractNumId w:val="14"/>
  </w:num>
  <w:numIdMacAtCleanup w:val="4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khar Vajjhala">
    <w15:presenceInfo w15:providerId="Windows Live" w15:userId="30ed68783daa4d6f"/>
  </w15:person>
  <w15:person w15:author="SOUMYA VAJJHALA">
    <w15:presenceInfo w15:providerId="Windows Live" w15:userId="f3e3711e514002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A7"/>
    <w:rsid w:val="0000007E"/>
    <w:rsid w:val="000000B1"/>
    <w:rsid w:val="0000015F"/>
    <w:rsid w:val="000002F9"/>
    <w:rsid w:val="0000037B"/>
    <w:rsid w:val="0000047B"/>
    <w:rsid w:val="00000553"/>
    <w:rsid w:val="00000565"/>
    <w:rsid w:val="00000654"/>
    <w:rsid w:val="0000067B"/>
    <w:rsid w:val="000008DB"/>
    <w:rsid w:val="00000A60"/>
    <w:rsid w:val="00000A61"/>
    <w:rsid w:val="00000AE7"/>
    <w:rsid w:val="00000B2A"/>
    <w:rsid w:val="00000D10"/>
    <w:rsid w:val="000010B4"/>
    <w:rsid w:val="000010C5"/>
    <w:rsid w:val="00001144"/>
    <w:rsid w:val="00001259"/>
    <w:rsid w:val="00001364"/>
    <w:rsid w:val="000013C0"/>
    <w:rsid w:val="0000182C"/>
    <w:rsid w:val="000019FB"/>
    <w:rsid w:val="00001A45"/>
    <w:rsid w:val="00001ACA"/>
    <w:rsid w:val="00001CD7"/>
    <w:rsid w:val="00001D00"/>
    <w:rsid w:val="00001D9F"/>
    <w:rsid w:val="00001E25"/>
    <w:rsid w:val="00001FAF"/>
    <w:rsid w:val="0000213B"/>
    <w:rsid w:val="00002660"/>
    <w:rsid w:val="00002873"/>
    <w:rsid w:val="00002B12"/>
    <w:rsid w:val="00002B64"/>
    <w:rsid w:val="00002DB6"/>
    <w:rsid w:val="00003244"/>
    <w:rsid w:val="000038A3"/>
    <w:rsid w:val="000038E1"/>
    <w:rsid w:val="000039EA"/>
    <w:rsid w:val="00003A65"/>
    <w:rsid w:val="00003AD6"/>
    <w:rsid w:val="00003B67"/>
    <w:rsid w:val="00003FBB"/>
    <w:rsid w:val="00003FDA"/>
    <w:rsid w:val="000040A2"/>
    <w:rsid w:val="00004202"/>
    <w:rsid w:val="00004247"/>
    <w:rsid w:val="00004316"/>
    <w:rsid w:val="0000434C"/>
    <w:rsid w:val="00004592"/>
    <w:rsid w:val="0000461F"/>
    <w:rsid w:val="00004962"/>
    <w:rsid w:val="00004A1A"/>
    <w:rsid w:val="00004A37"/>
    <w:rsid w:val="00004A65"/>
    <w:rsid w:val="00004AB2"/>
    <w:rsid w:val="00004D99"/>
    <w:rsid w:val="00004FC4"/>
    <w:rsid w:val="00005055"/>
    <w:rsid w:val="0000505B"/>
    <w:rsid w:val="00005162"/>
    <w:rsid w:val="000051F3"/>
    <w:rsid w:val="0000532A"/>
    <w:rsid w:val="0000561C"/>
    <w:rsid w:val="000056DD"/>
    <w:rsid w:val="0000593E"/>
    <w:rsid w:val="000059CC"/>
    <w:rsid w:val="00005AEC"/>
    <w:rsid w:val="00005B8A"/>
    <w:rsid w:val="00005E0B"/>
    <w:rsid w:val="00005FBE"/>
    <w:rsid w:val="000061BE"/>
    <w:rsid w:val="000061C5"/>
    <w:rsid w:val="000062EB"/>
    <w:rsid w:val="0000668D"/>
    <w:rsid w:val="000067E5"/>
    <w:rsid w:val="00006B45"/>
    <w:rsid w:val="00006BF6"/>
    <w:rsid w:val="00006C4D"/>
    <w:rsid w:val="00006CDA"/>
    <w:rsid w:val="00006E03"/>
    <w:rsid w:val="000070AC"/>
    <w:rsid w:val="000072F5"/>
    <w:rsid w:val="0000733C"/>
    <w:rsid w:val="00007450"/>
    <w:rsid w:val="00007550"/>
    <w:rsid w:val="000076F1"/>
    <w:rsid w:val="000076FA"/>
    <w:rsid w:val="00007792"/>
    <w:rsid w:val="000077A2"/>
    <w:rsid w:val="00007838"/>
    <w:rsid w:val="00007A56"/>
    <w:rsid w:val="00007DF6"/>
    <w:rsid w:val="00007F6E"/>
    <w:rsid w:val="0001034B"/>
    <w:rsid w:val="00010394"/>
    <w:rsid w:val="00010401"/>
    <w:rsid w:val="000104B4"/>
    <w:rsid w:val="000109AE"/>
    <w:rsid w:val="00010A27"/>
    <w:rsid w:val="00010D3A"/>
    <w:rsid w:val="00010D55"/>
    <w:rsid w:val="00010D9F"/>
    <w:rsid w:val="00010E86"/>
    <w:rsid w:val="000110DA"/>
    <w:rsid w:val="0001119D"/>
    <w:rsid w:val="0001132C"/>
    <w:rsid w:val="000116F8"/>
    <w:rsid w:val="00011A69"/>
    <w:rsid w:val="00011D47"/>
    <w:rsid w:val="00012114"/>
    <w:rsid w:val="0001214F"/>
    <w:rsid w:val="0001246B"/>
    <w:rsid w:val="000127ED"/>
    <w:rsid w:val="0001292F"/>
    <w:rsid w:val="000129FF"/>
    <w:rsid w:val="00012B3E"/>
    <w:rsid w:val="00012BF1"/>
    <w:rsid w:val="00013112"/>
    <w:rsid w:val="000132FB"/>
    <w:rsid w:val="00013344"/>
    <w:rsid w:val="00013425"/>
    <w:rsid w:val="0001350E"/>
    <w:rsid w:val="00013730"/>
    <w:rsid w:val="000137FC"/>
    <w:rsid w:val="000138D3"/>
    <w:rsid w:val="00013988"/>
    <w:rsid w:val="000139A3"/>
    <w:rsid w:val="00013B36"/>
    <w:rsid w:val="00013E40"/>
    <w:rsid w:val="00014099"/>
    <w:rsid w:val="0001455A"/>
    <w:rsid w:val="000146A3"/>
    <w:rsid w:val="00014704"/>
    <w:rsid w:val="00014931"/>
    <w:rsid w:val="00014AC1"/>
    <w:rsid w:val="00014DA7"/>
    <w:rsid w:val="00014E68"/>
    <w:rsid w:val="0001501B"/>
    <w:rsid w:val="0001524F"/>
    <w:rsid w:val="00015633"/>
    <w:rsid w:val="00015745"/>
    <w:rsid w:val="00015A53"/>
    <w:rsid w:val="00015CA9"/>
    <w:rsid w:val="00015D47"/>
    <w:rsid w:val="00015D4B"/>
    <w:rsid w:val="00016003"/>
    <w:rsid w:val="00016123"/>
    <w:rsid w:val="000161B1"/>
    <w:rsid w:val="0001622A"/>
    <w:rsid w:val="000163A8"/>
    <w:rsid w:val="000163F5"/>
    <w:rsid w:val="0001664C"/>
    <w:rsid w:val="0001665B"/>
    <w:rsid w:val="0001681B"/>
    <w:rsid w:val="000168DE"/>
    <w:rsid w:val="00016B19"/>
    <w:rsid w:val="00016DC9"/>
    <w:rsid w:val="00016F3F"/>
    <w:rsid w:val="00016FF4"/>
    <w:rsid w:val="00017226"/>
    <w:rsid w:val="0001724A"/>
    <w:rsid w:val="000172BB"/>
    <w:rsid w:val="000175BD"/>
    <w:rsid w:val="00017704"/>
    <w:rsid w:val="000178F8"/>
    <w:rsid w:val="00017968"/>
    <w:rsid w:val="0001798B"/>
    <w:rsid w:val="00017A1E"/>
    <w:rsid w:val="00017AA7"/>
    <w:rsid w:val="00017D8B"/>
    <w:rsid w:val="00017E12"/>
    <w:rsid w:val="00017ED7"/>
    <w:rsid w:val="000200A1"/>
    <w:rsid w:val="00020135"/>
    <w:rsid w:val="00020163"/>
    <w:rsid w:val="000201C0"/>
    <w:rsid w:val="000201F6"/>
    <w:rsid w:val="00020539"/>
    <w:rsid w:val="00020726"/>
    <w:rsid w:val="0002084D"/>
    <w:rsid w:val="0002086D"/>
    <w:rsid w:val="000208E2"/>
    <w:rsid w:val="0002092B"/>
    <w:rsid w:val="000209BC"/>
    <w:rsid w:val="00020AD5"/>
    <w:rsid w:val="00020EE3"/>
    <w:rsid w:val="000212EA"/>
    <w:rsid w:val="000213E3"/>
    <w:rsid w:val="000214D8"/>
    <w:rsid w:val="00021553"/>
    <w:rsid w:val="00021619"/>
    <w:rsid w:val="00021678"/>
    <w:rsid w:val="00021702"/>
    <w:rsid w:val="000218CE"/>
    <w:rsid w:val="000218FA"/>
    <w:rsid w:val="00021B4F"/>
    <w:rsid w:val="00021BC6"/>
    <w:rsid w:val="00021C5E"/>
    <w:rsid w:val="00021CD9"/>
    <w:rsid w:val="00021EA5"/>
    <w:rsid w:val="00021F40"/>
    <w:rsid w:val="000221BD"/>
    <w:rsid w:val="000222BD"/>
    <w:rsid w:val="00022712"/>
    <w:rsid w:val="0002285E"/>
    <w:rsid w:val="000228D4"/>
    <w:rsid w:val="00022963"/>
    <w:rsid w:val="00022B5A"/>
    <w:rsid w:val="00022BE2"/>
    <w:rsid w:val="00022BE7"/>
    <w:rsid w:val="00022CDC"/>
    <w:rsid w:val="00022DE5"/>
    <w:rsid w:val="00022EA7"/>
    <w:rsid w:val="0002329E"/>
    <w:rsid w:val="00023473"/>
    <w:rsid w:val="000237AF"/>
    <w:rsid w:val="000237E0"/>
    <w:rsid w:val="00023A1E"/>
    <w:rsid w:val="00023ACF"/>
    <w:rsid w:val="0002408B"/>
    <w:rsid w:val="0002439F"/>
    <w:rsid w:val="00024488"/>
    <w:rsid w:val="000248EF"/>
    <w:rsid w:val="00024C19"/>
    <w:rsid w:val="00024D94"/>
    <w:rsid w:val="00024E1F"/>
    <w:rsid w:val="00025054"/>
    <w:rsid w:val="00025227"/>
    <w:rsid w:val="00025347"/>
    <w:rsid w:val="000253E7"/>
    <w:rsid w:val="0002549D"/>
    <w:rsid w:val="00025515"/>
    <w:rsid w:val="00025733"/>
    <w:rsid w:val="000257B2"/>
    <w:rsid w:val="0002582E"/>
    <w:rsid w:val="00025A04"/>
    <w:rsid w:val="00025A07"/>
    <w:rsid w:val="00025AB9"/>
    <w:rsid w:val="00025C31"/>
    <w:rsid w:val="00026089"/>
    <w:rsid w:val="00026113"/>
    <w:rsid w:val="00026124"/>
    <w:rsid w:val="000261E7"/>
    <w:rsid w:val="00026200"/>
    <w:rsid w:val="00026531"/>
    <w:rsid w:val="000267AA"/>
    <w:rsid w:val="00026833"/>
    <w:rsid w:val="0002695D"/>
    <w:rsid w:val="00026AB5"/>
    <w:rsid w:val="00026DE3"/>
    <w:rsid w:val="00026E49"/>
    <w:rsid w:val="00026ECC"/>
    <w:rsid w:val="00026F44"/>
    <w:rsid w:val="00026F6B"/>
    <w:rsid w:val="0002723E"/>
    <w:rsid w:val="0002764F"/>
    <w:rsid w:val="000276FB"/>
    <w:rsid w:val="000277DF"/>
    <w:rsid w:val="000279DF"/>
    <w:rsid w:val="00027A20"/>
    <w:rsid w:val="00027C38"/>
    <w:rsid w:val="00027F85"/>
    <w:rsid w:val="000300F4"/>
    <w:rsid w:val="00030221"/>
    <w:rsid w:val="0003022A"/>
    <w:rsid w:val="000302B2"/>
    <w:rsid w:val="0003030A"/>
    <w:rsid w:val="000303BE"/>
    <w:rsid w:val="0003080A"/>
    <w:rsid w:val="0003083A"/>
    <w:rsid w:val="00030C0A"/>
    <w:rsid w:val="00030C30"/>
    <w:rsid w:val="00030D03"/>
    <w:rsid w:val="00030EC4"/>
    <w:rsid w:val="00030EE8"/>
    <w:rsid w:val="00031166"/>
    <w:rsid w:val="00031195"/>
    <w:rsid w:val="00031212"/>
    <w:rsid w:val="000312C0"/>
    <w:rsid w:val="00031399"/>
    <w:rsid w:val="00031402"/>
    <w:rsid w:val="0003157E"/>
    <w:rsid w:val="00031821"/>
    <w:rsid w:val="00031BB3"/>
    <w:rsid w:val="00031BBE"/>
    <w:rsid w:val="00031C0E"/>
    <w:rsid w:val="00031CD8"/>
    <w:rsid w:val="00031DE6"/>
    <w:rsid w:val="00031EB3"/>
    <w:rsid w:val="00031FCB"/>
    <w:rsid w:val="000322A1"/>
    <w:rsid w:val="00032484"/>
    <w:rsid w:val="000324F4"/>
    <w:rsid w:val="00032712"/>
    <w:rsid w:val="0003286A"/>
    <w:rsid w:val="000328F8"/>
    <w:rsid w:val="000329F7"/>
    <w:rsid w:val="00032AEC"/>
    <w:rsid w:val="00032EFB"/>
    <w:rsid w:val="0003308A"/>
    <w:rsid w:val="000332B8"/>
    <w:rsid w:val="0003332F"/>
    <w:rsid w:val="0003341F"/>
    <w:rsid w:val="000336A9"/>
    <w:rsid w:val="00033725"/>
    <w:rsid w:val="0003374B"/>
    <w:rsid w:val="00033902"/>
    <w:rsid w:val="0003390D"/>
    <w:rsid w:val="00033A56"/>
    <w:rsid w:val="00033B46"/>
    <w:rsid w:val="00033C76"/>
    <w:rsid w:val="00033D72"/>
    <w:rsid w:val="00033DBB"/>
    <w:rsid w:val="00033FB4"/>
    <w:rsid w:val="000343BD"/>
    <w:rsid w:val="0003446D"/>
    <w:rsid w:val="00034585"/>
    <w:rsid w:val="000347D9"/>
    <w:rsid w:val="000347DB"/>
    <w:rsid w:val="000347E5"/>
    <w:rsid w:val="0003494C"/>
    <w:rsid w:val="00034959"/>
    <w:rsid w:val="00034A60"/>
    <w:rsid w:val="00034B17"/>
    <w:rsid w:val="00034BF0"/>
    <w:rsid w:val="000352A8"/>
    <w:rsid w:val="000352BD"/>
    <w:rsid w:val="00035358"/>
    <w:rsid w:val="0003592A"/>
    <w:rsid w:val="00035937"/>
    <w:rsid w:val="0003594D"/>
    <w:rsid w:val="00035AC9"/>
    <w:rsid w:val="00035DD4"/>
    <w:rsid w:val="00035F1C"/>
    <w:rsid w:val="00036138"/>
    <w:rsid w:val="00036147"/>
    <w:rsid w:val="00036162"/>
    <w:rsid w:val="00036225"/>
    <w:rsid w:val="000362E2"/>
    <w:rsid w:val="000363E8"/>
    <w:rsid w:val="000364DA"/>
    <w:rsid w:val="000365D6"/>
    <w:rsid w:val="000365DA"/>
    <w:rsid w:val="00036603"/>
    <w:rsid w:val="00036A2E"/>
    <w:rsid w:val="00036A6F"/>
    <w:rsid w:val="00036AD8"/>
    <w:rsid w:val="00036B17"/>
    <w:rsid w:val="00036B46"/>
    <w:rsid w:val="00036CC7"/>
    <w:rsid w:val="00036CF4"/>
    <w:rsid w:val="00036E0A"/>
    <w:rsid w:val="00036E9F"/>
    <w:rsid w:val="00036FED"/>
    <w:rsid w:val="00037313"/>
    <w:rsid w:val="0003751D"/>
    <w:rsid w:val="00037735"/>
    <w:rsid w:val="00037B0C"/>
    <w:rsid w:val="00037BAA"/>
    <w:rsid w:val="00037CCB"/>
    <w:rsid w:val="00037ED7"/>
    <w:rsid w:val="000400DA"/>
    <w:rsid w:val="0004024A"/>
    <w:rsid w:val="000402E2"/>
    <w:rsid w:val="00040380"/>
    <w:rsid w:val="00040481"/>
    <w:rsid w:val="00040665"/>
    <w:rsid w:val="00040776"/>
    <w:rsid w:val="000407D0"/>
    <w:rsid w:val="0004080C"/>
    <w:rsid w:val="00040862"/>
    <w:rsid w:val="0004092C"/>
    <w:rsid w:val="00040B30"/>
    <w:rsid w:val="00040CDA"/>
    <w:rsid w:val="00040EBD"/>
    <w:rsid w:val="00041027"/>
    <w:rsid w:val="00041111"/>
    <w:rsid w:val="00041403"/>
    <w:rsid w:val="000416F8"/>
    <w:rsid w:val="0004184B"/>
    <w:rsid w:val="000419A5"/>
    <w:rsid w:val="00041A1F"/>
    <w:rsid w:val="00041A4F"/>
    <w:rsid w:val="00041D16"/>
    <w:rsid w:val="000421B9"/>
    <w:rsid w:val="0004224C"/>
    <w:rsid w:val="000423D7"/>
    <w:rsid w:val="000425DB"/>
    <w:rsid w:val="0004266C"/>
    <w:rsid w:val="0004293E"/>
    <w:rsid w:val="00042BDC"/>
    <w:rsid w:val="00042F30"/>
    <w:rsid w:val="00042F3D"/>
    <w:rsid w:val="000431C0"/>
    <w:rsid w:val="000433AC"/>
    <w:rsid w:val="00043428"/>
    <w:rsid w:val="000434BD"/>
    <w:rsid w:val="000436A8"/>
    <w:rsid w:val="0004377E"/>
    <w:rsid w:val="00043888"/>
    <w:rsid w:val="000438CA"/>
    <w:rsid w:val="0004414E"/>
    <w:rsid w:val="00044256"/>
    <w:rsid w:val="000446D9"/>
    <w:rsid w:val="000446E4"/>
    <w:rsid w:val="00044778"/>
    <w:rsid w:val="00044A14"/>
    <w:rsid w:val="00044D97"/>
    <w:rsid w:val="000458CC"/>
    <w:rsid w:val="00045909"/>
    <w:rsid w:val="0004598D"/>
    <w:rsid w:val="00045A7D"/>
    <w:rsid w:val="00045ABB"/>
    <w:rsid w:val="00045D46"/>
    <w:rsid w:val="00045D83"/>
    <w:rsid w:val="00045EFA"/>
    <w:rsid w:val="000462E4"/>
    <w:rsid w:val="0004637C"/>
    <w:rsid w:val="0004643E"/>
    <w:rsid w:val="00046914"/>
    <w:rsid w:val="00046B42"/>
    <w:rsid w:val="00046D7C"/>
    <w:rsid w:val="00046EAC"/>
    <w:rsid w:val="00046FE3"/>
    <w:rsid w:val="00047037"/>
    <w:rsid w:val="00047997"/>
    <w:rsid w:val="00047A6D"/>
    <w:rsid w:val="00047CAB"/>
    <w:rsid w:val="00047D0A"/>
    <w:rsid w:val="00047F9D"/>
    <w:rsid w:val="000501B4"/>
    <w:rsid w:val="000501C5"/>
    <w:rsid w:val="00050267"/>
    <w:rsid w:val="00050358"/>
    <w:rsid w:val="0005092C"/>
    <w:rsid w:val="00050934"/>
    <w:rsid w:val="000509EC"/>
    <w:rsid w:val="00050B23"/>
    <w:rsid w:val="00050D23"/>
    <w:rsid w:val="000511B3"/>
    <w:rsid w:val="0005122F"/>
    <w:rsid w:val="0005135F"/>
    <w:rsid w:val="00051497"/>
    <w:rsid w:val="0005184E"/>
    <w:rsid w:val="000518BE"/>
    <w:rsid w:val="00051C8B"/>
    <w:rsid w:val="00051DB6"/>
    <w:rsid w:val="0005210A"/>
    <w:rsid w:val="000521C2"/>
    <w:rsid w:val="000521F1"/>
    <w:rsid w:val="0005228A"/>
    <w:rsid w:val="00052397"/>
    <w:rsid w:val="00052413"/>
    <w:rsid w:val="000524D8"/>
    <w:rsid w:val="00052512"/>
    <w:rsid w:val="0005287B"/>
    <w:rsid w:val="00052C47"/>
    <w:rsid w:val="00052C6B"/>
    <w:rsid w:val="00052E68"/>
    <w:rsid w:val="00052E9A"/>
    <w:rsid w:val="0005310A"/>
    <w:rsid w:val="000531E6"/>
    <w:rsid w:val="000531FD"/>
    <w:rsid w:val="000532E9"/>
    <w:rsid w:val="0005334A"/>
    <w:rsid w:val="00053585"/>
    <w:rsid w:val="000535E6"/>
    <w:rsid w:val="000536BB"/>
    <w:rsid w:val="0005389D"/>
    <w:rsid w:val="00053AA7"/>
    <w:rsid w:val="00053C2A"/>
    <w:rsid w:val="00053CC5"/>
    <w:rsid w:val="00053CE4"/>
    <w:rsid w:val="00053E48"/>
    <w:rsid w:val="00053F90"/>
    <w:rsid w:val="000540FB"/>
    <w:rsid w:val="00054109"/>
    <w:rsid w:val="0005437A"/>
    <w:rsid w:val="00054844"/>
    <w:rsid w:val="00054889"/>
    <w:rsid w:val="00054C87"/>
    <w:rsid w:val="00054C89"/>
    <w:rsid w:val="00054E1C"/>
    <w:rsid w:val="00054EB6"/>
    <w:rsid w:val="00055426"/>
    <w:rsid w:val="00055429"/>
    <w:rsid w:val="00055518"/>
    <w:rsid w:val="00055B17"/>
    <w:rsid w:val="00055D5C"/>
    <w:rsid w:val="00055DD6"/>
    <w:rsid w:val="00055FE2"/>
    <w:rsid w:val="00055FF0"/>
    <w:rsid w:val="0005621D"/>
    <w:rsid w:val="00056472"/>
    <w:rsid w:val="000564F8"/>
    <w:rsid w:val="0005665E"/>
    <w:rsid w:val="000567BE"/>
    <w:rsid w:val="000567C4"/>
    <w:rsid w:val="00056C00"/>
    <w:rsid w:val="00056D1B"/>
    <w:rsid w:val="00056D41"/>
    <w:rsid w:val="00056F6F"/>
    <w:rsid w:val="00057047"/>
    <w:rsid w:val="00057086"/>
    <w:rsid w:val="000572B7"/>
    <w:rsid w:val="00057305"/>
    <w:rsid w:val="000573F0"/>
    <w:rsid w:val="0005788A"/>
    <w:rsid w:val="0005788F"/>
    <w:rsid w:val="00057A04"/>
    <w:rsid w:val="00057A2C"/>
    <w:rsid w:val="00057B13"/>
    <w:rsid w:val="00057D19"/>
    <w:rsid w:val="00060179"/>
    <w:rsid w:val="000601D6"/>
    <w:rsid w:val="0006034D"/>
    <w:rsid w:val="000603C4"/>
    <w:rsid w:val="0006045B"/>
    <w:rsid w:val="00060519"/>
    <w:rsid w:val="0006064B"/>
    <w:rsid w:val="00060838"/>
    <w:rsid w:val="00060A97"/>
    <w:rsid w:val="00060BC0"/>
    <w:rsid w:val="00060CE3"/>
    <w:rsid w:val="00060D91"/>
    <w:rsid w:val="00060FD6"/>
    <w:rsid w:val="0006104B"/>
    <w:rsid w:val="000610E4"/>
    <w:rsid w:val="00061354"/>
    <w:rsid w:val="000613CC"/>
    <w:rsid w:val="00061522"/>
    <w:rsid w:val="00061652"/>
    <w:rsid w:val="00061668"/>
    <w:rsid w:val="0006167D"/>
    <w:rsid w:val="000616FE"/>
    <w:rsid w:val="00061714"/>
    <w:rsid w:val="00061777"/>
    <w:rsid w:val="00061875"/>
    <w:rsid w:val="00061D7B"/>
    <w:rsid w:val="00061DC4"/>
    <w:rsid w:val="00061EB0"/>
    <w:rsid w:val="00061EE2"/>
    <w:rsid w:val="00061FC9"/>
    <w:rsid w:val="000621F5"/>
    <w:rsid w:val="0006229C"/>
    <w:rsid w:val="000623AE"/>
    <w:rsid w:val="000626C2"/>
    <w:rsid w:val="00062704"/>
    <w:rsid w:val="0006273B"/>
    <w:rsid w:val="0006277A"/>
    <w:rsid w:val="0006286A"/>
    <w:rsid w:val="000628C5"/>
    <w:rsid w:val="00062EA9"/>
    <w:rsid w:val="00062EBF"/>
    <w:rsid w:val="00062FAC"/>
    <w:rsid w:val="0006310C"/>
    <w:rsid w:val="00063376"/>
    <w:rsid w:val="000639D9"/>
    <w:rsid w:val="00063B95"/>
    <w:rsid w:val="00063BD2"/>
    <w:rsid w:val="00063D87"/>
    <w:rsid w:val="00063E10"/>
    <w:rsid w:val="00063E95"/>
    <w:rsid w:val="00064017"/>
    <w:rsid w:val="000641CF"/>
    <w:rsid w:val="000642FD"/>
    <w:rsid w:val="00064486"/>
    <w:rsid w:val="00064653"/>
    <w:rsid w:val="00064691"/>
    <w:rsid w:val="000646FA"/>
    <w:rsid w:val="000649D4"/>
    <w:rsid w:val="000649D5"/>
    <w:rsid w:val="00064A30"/>
    <w:rsid w:val="00064BB1"/>
    <w:rsid w:val="00064C79"/>
    <w:rsid w:val="00064CCF"/>
    <w:rsid w:val="000650E2"/>
    <w:rsid w:val="00065160"/>
    <w:rsid w:val="0006585E"/>
    <w:rsid w:val="00065920"/>
    <w:rsid w:val="00065978"/>
    <w:rsid w:val="00065AA2"/>
    <w:rsid w:val="00065AE5"/>
    <w:rsid w:val="00065D2D"/>
    <w:rsid w:val="00065D85"/>
    <w:rsid w:val="000660DC"/>
    <w:rsid w:val="000663E3"/>
    <w:rsid w:val="00066454"/>
    <w:rsid w:val="00066471"/>
    <w:rsid w:val="00066588"/>
    <w:rsid w:val="000666AA"/>
    <w:rsid w:val="00066870"/>
    <w:rsid w:val="00066C90"/>
    <w:rsid w:val="00066D1D"/>
    <w:rsid w:val="00066DD3"/>
    <w:rsid w:val="00067303"/>
    <w:rsid w:val="00067463"/>
    <w:rsid w:val="000674AF"/>
    <w:rsid w:val="00067614"/>
    <w:rsid w:val="0006779E"/>
    <w:rsid w:val="000678E3"/>
    <w:rsid w:val="0006793D"/>
    <w:rsid w:val="00067A16"/>
    <w:rsid w:val="00067C0C"/>
    <w:rsid w:val="00067DA7"/>
    <w:rsid w:val="000704E5"/>
    <w:rsid w:val="000706EB"/>
    <w:rsid w:val="00070816"/>
    <w:rsid w:val="0007091B"/>
    <w:rsid w:val="00070952"/>
    <w:rsid w:val="00070ABC"/>
    <w:rsid w:val="00070E83"/>
    <w:rsid w:val="00070FE3"/>
    <w:rsid w:val="00071168"/>
    <w:rsid w:val="000711CF"/>
    <w:rsid w:val="00071265"/>
    <w:rsid w:val="000713A7"/>
    <w:rsid w:val="000715BF"/>
    <w:rsid w:val="0007184B"/>
    <w:rsid w:val="00071A3B"/>
    <w:rsid w:val="00071B2D"/>
    <w:rsid w:val="00071D45"/>
    <w:rsid w:val="00071D96"/>
    <w:rsid w:val="00072356"/>
    <w:rsid w:val="0007242F"/>
    <w:rsid w:val="00072593"/>
    <w:rsid w:val="000725B2"/>
    <w:rsid w:val="0007266B"/>
    <w:rsid w:val="000727ED"/>
    <w:rsid w:val="00072A72"/>
    <w:rsid w:val="00072CF3"/>
    <w:rsid w:val="00072DDB"/>
    <w:rsid w:val="00072DF4"/>
    <w:rsid w:val="00072E1A"/>
    <w:rsid w:val="000730B0"/>
    <w:rsid w:val="000730FB"/>
    <w:rsid w:val="000731E6"/>
    <w:rsid w:val="00073403"/>
    <w:rsid w:val="0007342E"/>
    <w:rsid w:val="0007357D"/>
    <w:rsid w:val="000738CF"/>
    <w:rsid w:val="000738D8"/>
    <w:rsid w:val="000739D5"/>
    <w:rsid w:val="00073A3A"/>
    <w:rsid w:val="00073C30"/>
    <w:rsid w:val="00073DBB"/>
    <w:rsid w:val="00074007"/>
    <w:rsid w:val="0007404E"/>
    <w:rsid w:val="00074219"/>
    <w:rsid w:val="00074230"/>
    <w:rsid w:val="000742D7"/>
    <w:rsid w:val="000744A1"/>
    <w:rsid w:val="00074764"/>
    <w:rsid w:val="000748B2"/>
    <w:rsid w:val="00074923"/>
    <w:rsid w:val="00074962"/>
    <w:rsid w:val="00074A7B"/>
    <w:rsid w:val="00074BBE"/>
    <w:rsid w:val="00074CB0"/>
    <w:rsid w:val="00074D78"/>
    <w:rsid w:val="00074EFC"/>
    <w:rsid w:val="00075101"/>
    <w:rsid w:val="00075185"/>
    <w:rsid w:val="0007520E"/>
    <w:rsid w:val="00075290"/>
    <w:rsid w:val="00075336"/>
    <w:rsid w:val="00075391"/>
    <w:rsid w:val="000753D8"/>
    <w:rsid w:val="00075444"/>
    <w:rsid w:val="000755DE"/>
    <w:rsid w:val="000757A8"/>
    <w:rsid w:val="000758AB"/>
    <w:rsid w:val="000759E9"/>
    <w:rsid w:val="00075A57"/>
    <w:rsid w:val="00075A65"/>
    <w:rsid w:val="00075C5E"/>
    <w:rsid w:val="00075EDD"/>
    <w:rsid w:val="00075F23"/>
    <w:rsid w:val="00075F2C"/>
    <w:rsid w:val="00075FDF"/>
    <w:rsid w:val="000760E3"/>
    <w:rsid w:val="00076144"/>
    <w:rsid w:val="000763AE"/>
    <w:rsid w:val="00076520"/>
    <w:rsid w:val="00076566"/>
    <w:rsid w:val="000766A4"/>
    <w:rsid w:val="00076870"/>
    <w:rsid w:val="00076A5F"/>
    <w:rsid w:val="00076A8E"/>
    <w:rsid w:val="00076AD8"/>
    <w:rsid w:val="00076C65"/>
    <w:rsid w:val="0007702C"/>
    <w:rsid w:val="000770BA"/>
    <w:rsid w:val="000774F0"/>
    <w:rsid w:val="0007769D"/>
    <w:rsid w:val="000776C9"/>
    <w:rsid w:val="000777B2"/>
    <w:rsid w:val="00077895"/>
    <w:rsid w:val="000778EA"/>
    <w:rsid w:val="0007792B"/>
    <w:rsid w:val="00077964"/>
    <w:rsid w:val="0007799D"/>
    <w:rsid w:val="00077B7A"/>
    <w:rsid w:val="00077BD3"/>
    <w:rsid w:val="00077BD6"/>
    <w:rsid w:val="00077C75"/>
    <w:rsid w:val="00077DFC"/>
    <w:rsid w:val="00077FEE"/>
    <w:rsid w:val="0008001A"/>
    <w:rsid w:val="00080384"/>
    <w:rsid w:val="0008055B"/>
    <w:rsid w:val="00080569"/>
    <w:rsid w:val="000808D8"/>
    <w:rsid w:val="0008094F"/>
    <w:rsid w:val="000809A0"/>
    <w:rsid w:val="00080A1B"/>
    <w:rsid w:val="00080A26"/>
    <w:rsid w:val="00080B35"/>
    <w:rsid w:val="00080C49"/>
    <w:rsid w:val="00080C63"/>
    <w:rsid w:val="00080DC5"/>
    <w:rsid w:val="00080EA6"/>
    <w:rsid w:val="0008119E"/>
    <w:rsid w:val="000811D5"/>
    <w:rsid w:val="00081220"/>
    <w:rsid w:val="00081367"/>
    <w:rsid w:val="0008136F"/>
    <w:rsid w:val="000814FC"/>
    <w:rsid w:val="000816FD"/>
    <w:rsid w:val="0008181F"/>
    <w:rsid w:val="00081A62"/>
    <w:rsid w:val="00081BB1"/>
    <w:rsid w:val="00081DD9"/>
    <w:rsid w:val="00081DF1"/>
    <w:rsid w:val="000821F4"/>
    <w:rsid w:val="000823B7"/>
    <w:rsid w:val="0008241B"/>
    <w:rsid w:val="000828BA"/>
    <w:rsid w:val="00082AFA"/>
    <w:rsid w:val="00082B40"/>
    <w:rsid w:val="00082C12"/>
    <w:rsid w:val="00082CA3"/>
    <w:rsid w:val="00082DAF"/>
    <w:rsid w:val="00082E18"/>
    <w:rsid w:val="00082E9C"/>
    <w:rsid w:val="00082F5F"/>
    <w:rsid w:val="000830BC"/>
    <w:rsid w:val="00083208"/>
    <w:rsid w:val="000836DB"/>
    <w:rsid w:val="00083722"/>
    <w:rsid w:val="000838F0"/>
    <w:rsid w:val="000838FB"/>
    <w:rsid w:val="00083A2A"/>
    <w:rsid w:val="00083B7E"/>
    <w:rsid w:val="00083DBF"/>
    <w:rsid w:val="00083F72"/>
    <w:rsid w:val="00084233"/>
    <w:rsid w:val="0008424F"/>
    <w:rsid w:val="0008432C"/>
    <w:rsid w:val="000843BF"/>
    <w:rsid w:val="0008472C"/>
    <w:rsid w:val="00084C1F"/>
    <w:rsid w:val="00084D46"/>
    <w:rsid w:val="00085101"/>
    <w:rsid w:val="000851FB"/>
    <w:rsid w:val="00085531"/>
    <w:rsid w:val="000858F7"/>
    <w:rsid w:val="0008599D"/>
    <w:rsid w:val="00085C8B"/>
    <w:rsid w:val="00085D25"/>
    <w:rsid w:val="00085DC5"/>
    <w:rsid w:val="0008636B"/>
    <w:rsid w:val="000863B8"/>
    <w:rsid w:val="00086592"/>
    <w:rsid w:val="00086929"/>
    <w:rsid w:val="00086A76"/>
    <w:rsid w:val="00086A90"/>
    <w:rsid w:val="00086CFC"/>
    <w:rsid w:val="00086D52"/>
    <w:rsid w:val="00086DA0"/>
    <w:rsid w:val="00087221"/>
    <w:rsid w:val="00087383"/>
    <w:rsid w:val="0008738A"/>
    <w:rsid w:val="000873C0"/>
    <w:rsid w:val="000873FB"/>
    <w:rsid w:val="00087761"/>
    <w:rsid w:val="0008778B"/>
    <w:rsid w:val="00087B55"/>
    <w:rsid w:val="00087EA7"/>
    <w:rsid w:val="00087FA1"/>
    <w:rsid w:val="00090241"/>
    <w:rsid w:val="000904B8"/>
    <w:rsid w:val="00090525"/>
    <w:rsid w:val="000909D5"/>
    <w:rsid w:val="00090B9E"/>
    <w:rsid w:val="00090E73"/>
    <w:rsid w:val="000913C6"/>
    <w:rsid w:val="0009172D"/>
    <w:rsid w:val="00091936"/>
    <w:rsid w:val="00091949"/>
    <w:rsid w:val="00091AF5"/>
    <w:rsid w:val="000921F6"/>
    <w:rsid w:val="00092216"/>
    <w:rsid w:val="00092356"/>
    <w:rsid w:val="000923A2"/>
    <w:rsid w:val="000925DB"/>
    <w:rsid w:val="00092620"/>
    <w:rsid w:val="00092648"/>
    <w:rsid w:val="00092D00"/>
    <w:rsid w:val="00092DF5"/>
    <w:rsid w:val="00092E72"/>
    <w:rsid w:val="00092E9D"/>
    <w:rsid w:val="000931CD"/>
    <w:rsid w:val="0009322C"/>
    <w:rsid w:val="0009341F"/>
    <w:rsid w:val="00093543"/>
    <w:rsid w:val="000935E4"/>
    <w:rsid w:val="00093915"/>
    <w:rsid w:val="00093E65"/>
    <w:rsid w:val="00093EF0"/>
    <w:rsid w:val="0009400B"/>
    <w:rsid w:val="000940DC"/>
    <w:rsid w:val="000942F4"/>
    <w:rsid w:val="00094327"/>
    <w:rsid w:val="0009499C"/>
    <w:rsid w:val="00094A2A"/>
    <w:rsid w:val="00094A51"/>
    <w:rsid w:val="00094B74"/>
    <w:rsid w:val="00094E32"/>
    <w:rsid w:val="00094EF3"/>
    <w:rsid w:val="00094F7A"/>
    <w:rsid w:val="0009500E"/>
    <w:rsid w:val="000950AD"/>
    <w:rsid w:val="000950B3"/>
    <w:rsid w:val="0009515F"/>
    <w:rsid w:val="00095223"/>
    <w:rsid w:val="00095227"/>
    <w:rsid w:val="000952AC"/>
    <w:rsid w:val="000952C8"/>
    <w:rsid w:val="000952D4"/>
    <w:rsid w:val="00095492"/>
    <w:rsid w:val="00095522"/>
    <w:rsid w:val="00095607"/>
    <w:rsid w:val="00095660"/>
    <w:rsid w:val="00095668"/>
    <w:rsid w:val="000956CC"/>
    <w:rsid w:val="000956F7"/>
    <w:rsid w:val="000958A7"/>
    <w:rsid w:val="00095948"/>
    <w:rsid w:val="000959F2"/>
    <w:rsid w:val="00095B7A"/>
    <w:rsid w:val="00095C73"/>
    <w:rsid w:val="00095DFD"/>
    <w:rsid w:val="00095E78"/>
    <w:rsid w:val="00095EB3"/>
    <w:rsid w:val="00095ED5"/>
    <w:rsid w:val="0009615A"/>
    <w:rsid w:val="00096340"/>
    <w:rsid w:val="0009654F"/>
    <w:rsid w:val="000965D5"/>
    <w:rsid w:val="00096BEB"/>
    <w:rsid w:val="00096C44"/>
    <w:rsid w:val="00096E0E"/>
    <w:rsid w:val="00096F02"/>
    <w:rsid w:val="00096F09"/>
    <w:rsid w:val="00096F3F"/>
    <w:rsid w:val="0009704F"/>
    <w:rsid w:val="00097172"/>
    <w:rsid w:val="0009721E"/>
    <w:rsid w:val="00097383"/>
    <w:rsid w:val="00097549"/>
    <w:rsid w:val="00097585"/>
    <w:rsid w:val="000976D8"/>
    <w:rsid w:val="00097823"/>
    <w:rsid w:val="000979DA"/>
    <w:rsid w:val="00097AC0"/>
    <w:rsid w:val="00097BBB"/>
    <w:rsid w:val="00097D06"/>
    <w:rsid w:val="00097E16"/>
    <w:rsid w:val="00097E22"/>
    <w:rsid w:val="00097F20"/>
    <w:rsid w:val="000A001B"/>
    <w:rsid w:val="000A0038"/>
    <w:rsid w:val="000A004A"/>
    <w:rsid w:val="000A01E5"/>
    <w:rsid w:val="000A0216"/>
    <w:rsid w:val="000A0245"/>
    <w:rsid w:val="000A051A"/>
    <w:rsid w:val="000A056D"/>
    <w:rsid w:val="000A06C8"/>
    <w:rsid w:val="000A06E9"/>
    <w:rsid w:val="000A0D88"/>
    <w:rsid w:val="000A0E5B"/>
    <w:rsid w:val="000A10EB"/>
    <w:rsid w:val="000A11D4"/>
    <w:rsid w:val="000A11FE"/>
    <w:rsid w:val="000A126F"/>
    <w:rsid w:val="000A130A"/>
    <w:rsid w:val="000A1676"/>
    <w:rsid w:val="000A17BD"/>
    <w:rsid w:val="000A1914"/>
    <w:rsid w:val="000A192D"/>
    <w:rsid w:val="000A19F3"/>
    <w:rsid w:val="000A1A76"/>
    <w:rsid w:val="000A1B43"/>
    <w:rsid w:val="000A1E0B"/>
    <w:rsid w:val="000A1F7B"/>
    <w:rsid w:val="000A2116"/>
    <w:rsid w:val="000A21FD"/>
    <w:rsid w:val="000A2215"/>
    <w:rsid w:val="000A22E4"/>
    <w:rsid w:val="000A2313"/>
    <w:rsid w:val="000A285F"/>
    <w:rsid w:val="000A2AA4"/>
    <w:rsid w:val="000A2B55"/>
    <w:rsid w:val="000A2BB9"/>
    <w:rsid w:val="000A2CB1"/>
    <w:rsid w:val="000A2E29"/>
    <w:rsid w:val="000A31E6"/>
    <w:rsid w:val="000A31F7"/>
    <w:rsid w:val="000A348E"/>
    <w:rsid w:val="000A35EB"/>
    <w:rsid w:val="000A3656"/>
    <w:rsid w:val="000A37D0"/>
    <w:rsid w:val="000A388A"/>
    <w:rsid w:val="000A39D0"/>
    <w:rsid w:val="000A3ADB"/>
    <w:rsid w:val="000A3B0D"/>
    <w:rsid w:val="000A3B6E"/>
    <w:rsid w:val="000A3C48"/>
    <w:rsid w:val="000A3C89"/>
    <w:rsid w:val="000A4484"/>
    <w:rsid w:val="000A467C"/>
    <w:rsid w:val="000A4919"/>
    <w:rsid w:val="000A4C24"/>
    <w:rsid w:val="000A4E4D"/>
    <w:rsid w:val="000A4EDE"/>
    <w:rsid w:val="000A524F"/>
    <w:rsid w:val="000A5360"/>
    <w:rsid w:val="000A54D8"/>
    <w:rsid w:val="000A5680"/>
    <w:rsid w:val="000A5714"/>
    <w:rsid w:val="000A5966"/>
    <w:rsid w:val="000A5E49"/>
    <w:rsid w:val="000A5FC0"/>
    <w:rsid w:val="000A62A4"/>
    <w:rsid w:val="000A62BA"/>
    <w:rsid w:val="000A647F"/>
    <w:rsid w:val="000A6500"/>
    <w:rsid w:val="000A65FF"/>
    <w:rsid w:val="000A6716"/>
    <w:rsid w:val="000A69AD"/>
    <w:rsid w:val="000A6B07"/>
    <w:rsid w:val="000A6D0F"/>
    <w:rsid w:val="000A6DA2"/>
    <w:rsid w:val="000A6E03"/>
    <w:rsid w:val="000A7062"/>
    <w:rsid w:val="000A71CE"/>
    <w:rsid w:val="000A7202"/>
    <w:rsid w:val="000A7224"/>
    <w:rsid w:val="000A72D0"/>
    <w:rsid w:val="000A73B9"/>
    <w:rsid w:val="000A73EB"/>
    <w:rsid w:val="000A7739"/>
    <w:rsid w:val="000A7763"/>
    <w:rsid w:val="000A7803"/>
    <w:rsid w:val="000A7A88"/>
    <w:rsid w:val="000A7B43"/>
    <w:rsid w:val="000A7CD0"/>
    <w:rsid w:val="000A7DE5"/>
    <w:rsid w:val="000A7E82"/>
    <w:rsid w:val="000A7F0D"/>
    <w:rsid w:val="000B017F"/>
    <w:rsid w:val="000B01A0"/>
    <w:rsid w:val="000B0268"/>
    <w:rsid w:val="000B05ED"/>
    <w:rsid w:val="000B0810"/>
    <w:rsid w:val="000B0960"/>
    <w:rsid w:val="000B0AAF"/>
    <w:rsid w:val="000B0AB1"/>
    <w:rsid w:val="000B0F4B"/>
    <w:rsid w:val="000B0F56"/>
    <w:rsid w:val="000B11A5"/>
    <w:rsid w:val="000B152F"/>
    <w:rsid w:val="000B1739"/>
    <w:rsid w:val="000B1A89"/>
    <w:rsid w:val="000B1BD1"/>
    <w:rsid w:val="000B1D0C"/>
    <w:rsid w:val="000B1E9F"/>
    <w:rsid w:val="000B1F58"/>
    <w:rsid w:val="000B2046"/>
    <w:rsid w:val="000B2194"/>
    <w:rsid w:val="000B22AD"/>
    <w:rsid w:val="000B22CC"/>
    <w:rsid w:val="000B24BA"/>
    <w:rsid w:val="000B25A1"/>
    <w:rsid w:val="000B261C"/>
    <w:rsid w:val="000B2637"/>
    <w:rsid w:val="000B26AB"/>
    <w:rsid w:val="000B2736"/>
    <w:rsid w:val="000B283C"/>
    <w:rsid w:val="000B2994"/>
    <w:rsid w:val="000B2C3A"/>
    <w:rsid w:val="000B2CB7"/>
    <w:rsid w:val="000B2CD1"/>
    <w:rsid w:val="000B2D51"/>
    <w:rsid w:val="000B2E3F"/>
    <w:rsid w:val="000B2FC1"/>
    <w:rsid w:val="000B2FE3"/>
    <w:rsid w:val="000B30B7"/>
    <w:rsid w:val="000B31EE"/>
    <w:rsid w:val="000B3359"/>
    <w:rsid w:val="000B340B"/>
    <w:rsid w:val="000B3483"/>
    <w:rsid w:val="000B3570"/>
    <w:rsid w:val="000B364C"/>
    <w:rsid w:val="000B3940"/>
    <w:rsid w:val="000B3FF6"/>
    <w:rsid w:val="000B423F"/>
    <w:rsid w:val="000B4323"/>
    <w:rsid w:val="000B450E"/>
    <w:rsid w:val="000B453C"/>
    <w:rsid w:val="000B4773"/>
    <w:rsid w:val="000B4808"/>
    <w:rsid w:val="000B488B"/>
    <w:rsid w:val="000B48C3"/>
    <w:rsid w:val="000B49E4"/>
    <w:rsid w:val="000B4B15"/>
    <w:rsid w:val="000B4B2C"/>
    <w:rsid w:val="000B4E19"/>
    <w:rsid w:val="000B5324"/>
    <w:rsid w:val="000B5393"/>
    <w:rsid w:val="000B53A1"/>
    <w:rsid w:val="000B53ED"/>
    <w:rsid w:val="000B5423"/>
    <w:rsid w:val="000B558B"/>
    <w:rsid w:val="000B5AEF"/>
    <w:rsid w:val="000B5D7E"/>
    <w:rsid w:val="000B5F45"/>
    <w:rsid w:val="000B6033"/>
    <w:rsid w:val="000B6399"/>
    <w:rsid w:val="000B67BB"/>
    <w:rsid w:val="000B6848"/>
    <w:rsid w:val="000B68D8"/>
    <w:rsid w:val="000B6A22"/>
    <w:rsid w:val="000B6B0E"/>
    <w:rsid w:val="000B6C58"/>
    <w:rsid w:val="000B6D47"/>
    <w:rsid w:val="000B6F26"/>
    <w:rsid w:val="000B6F61"/>
    <w:rsid w:val="000B70A6"/>
    <w:rsid w:val="000B7369"/>
    <w:rsid w:val="000B7861"/>
    <w:rsid w:val="000B7944"/>
    <w:rsid w:val="000B795B"/>
    <w:rsid w:val="000B79F7"/>
    <w:rsid w:val="000B7CC3"/>
    <w:rsid w:val="000B7F1E"/>
    <w:rsid w:val="000C0000"/>
    <w:rsid w:val="000C0368"/>
    <w:rsid w:val="000C06FB"/>
    <w:rsid w:val="000C08BE"/>
    <w:rsid w:val="000C0966"/>
    <w:rsid w:val="000C0A83"/>
    <w:rsid w:val="000C0AC5"/>
    <w:rsid w:val="000C0D14"/>
    <w:rsid w:val="000C0DEA"/>
    <w:rsid w:val="000C0FF6"/>
    <w:rsid w:val="000C121C"/>
    <w:rsid w:val="000C127A"/>
    <w:rsid w:val="000C12E3"/>
    <w:rsid w:val="000C12F9"/>
    <w:rsid w:val="000C134E"/>
    <w:rsid w:val="000C144D"/>
    <w:rsid w:val="000C15A1"/>
    <w:rsid w:val="000C1B98"/>
    <w:rsid w:val="000C1C9E"/>
    <w:rsid w:val="000C1E94"/>
    <w:rsid w:val="000C1F3C"/>
    <w:rsid w:val="000C1F59"/>
    <w:rsid w:val="000C201D"/>
    <w:rsid w:val="000C2157"/>
    <w:rsid w:val="000C25C1"/>
    <w:rsid w:val="000C2641"/>
    <w:rsid w:val="000C264D"/>
    <w:rsid w:val="000C2758"/>
    <w:rsid w:val="000C27BB"/>
    <w:rsid w:val="000C2CBA"/>
    <w:rsid w:val="000C2CD2"/>
    <w:rsid w:val="000C2E4C"/>
    <w:rsid w:val="000C30B2"/>
    <w:rsid w:val="000C31DF"/>
    <w:rsid w:val="000C32CD"/>
    <w:rsid w:val="000C3381"/>
    <w:rsid w:val="000C36C8"/>
    <w:rsid w:val="000C389A"/>
    <w:rsid w:val="000C3940"/>
    <w:rsid w:val="000C3A59"/>
    <w:rsid w:val="000C3BD5"/>
    <w:rsid w:val="000C3EBA"/>
    <w:rsid w:val="000C45FB"/>
    <w:rsid w:val="000C4678"/>
    <w:rsid w:val="000C46F7"/>
    <w:rsid w:val="000C47EE"/>
    <w:rsid w:val="000C48BF"/>
    <w:rsid w:val="000C4974"/>
    <w:rsid w:val="000C4ABE"/>
    <w:rsid w:val="000C4C52"/>
    <w:rsid w:val="000C4CC4"/>
    <w:rsid w:val="000C4FB0"/>
    <w:rsid w:val="000C53BA"/>
    <w:rsid w:val="000C5764"/>
    <w:rsid w:val="000C5A31"/>
    <w:rsid w:val="000C5A8E"/>
    <w:rsid w:val="000C5C85"/>
    <w:rsid w:val="000C5C93"/>
    <w:rsid w:val="000C5EC9"/>
    <w:rsid w:val="000C5F18"/>
    <w:rsid w:val="000C5F69"/>
    <w:rsid w:val="000C6337"/>
    <w:rsid w:val="000C64D4"/>
    <w:rsid w:val="000C64EE"/>
    <w:rsid w:val="000C6677"/>
    <w:rsid w:val="000C6703"/>
    <w:rsid w:val="000C674C"/>
    <w:rsid w:val="000C6A08"/>
    <w:rsid w:val="000C6A5C"/>
    <w:rsid w:val="000C6B68"/>
    <w:rsid w:val="000C6E7A"/>
    <w:rsid w:val="000C71A4"/>
    <w:rsid w:val="000C730D"/>
    <w:rsid w:val="000C737F"/>
    <w:rsid w:val="000C748D"/>
    <w:rsid w:val="000C7557"/>
    <w:rsid w:val="000C756D"/>
    <w:rsid w:val="000C7591"/>
    <w:rsid w:val="000C76E6"/>
    <w:rsid w:val="000C7805"/>
    <w:rsid w:val="000C784E"/>
    <w:rsid w:val="000C7893"/>
    <w:rsid w:val="000C7A08"/>
    <w:rsid w:val="000C7B2E"/>
    <w:rsid w:val="000C7B94"/>
    <w:rsid w:val="000D009E"/>
    <w:rsid w:val="000D0201"/>
    <w:rsid w:val="000D0261"/>
    <w:rsid w:val="000D02C3"/>
    <w:rsid w:val="000D04C2"/>
    <w:rsid w:val="000D0606"/>
    <w:rsid w:val="000D07BC"/>
    <w:rsid w:val="000D07C9"/>
    <w:rsid w:val="000D0849"/>
    <w:rsid w:val="000D08ED"/>
    <w:rsid w:val="000D098E"/>
    <w:rsid w:val="000D0A01"/>
    <w:rsid w:val="000D0A7B"/>
    <w:rsid w:val="000D0BFA"/>
    <w:rsid w:val="000D0CE0"/>
    <w:rsid w:val="000D0EEA"/>
    <w:rsid w:val="000D0F36"/>
    <w:rsid w:val="000D131D"/>
    <w:rsid w:val="000D1425"/>
    <w:rsid w:val="000D1611"/>
    <w:rsid w:val="000D1A80"/>
    <w:rsid w:val="000D1B7A"/>
    <w:rsid w:val="000D1C49"/>
    <w:rsid w:val="000D210A"/>
    <w:rsid w:val="000D244F"/>
    <w:rsid w:val="000D257E"/>
    <w:rsid w:val="000D25B0"/>
    <w:rsid w:val="000D2691"/>
    <w:rsid w:val="000D2734"/>
    <w:rsid w:val="000D2DE7"/>
    <w:rsid w:val="000D2E5E"/>
    <w:rsid w:val="000D2FBC"/>
    <w:rsid w:val="000D3008"/>
    <w:rsid w:val="000D3636"/>
    <w:rsid w:val="000D363A"/>
    <w:rsid w:val="000D37B8"/>
    <w:rsid w:val="000D384E"/>
    <w:rsid w:val="000D3A07"/>
    <w:rsid w:val="000D3A49"/>
    <w:rsid w:val="000D3B8C"/>
    <w:rsid w:val="000D3D44"/>
    <w:rsid w:val="000D3FCE"/>
    <w:rsid w:val="000D4198"/>
    <w:rsid w:val="000D4590"/>
    <w:rsid w:val="000D4594"/>
    <w:rsid w:val="000D46B0"/>
    <w:rsid w:val="000D4730"/>
    <w:rsid w:val="000D49AF"/>
    <w:rsid w:val="000D4EE0"/>
    <w:rsid w:val="000D5047"/>
    <w:rsid w:val="000D51E3"/>
    <w:rsid w:val="000D54CA"/>
    <w:rsid w:val="000D553D"/>
    <w:rsid w:val="000D5705"/>
    <w:rsid w:val="000D5765"/>
    <w:rsid w:val="000D59C7"/>
    <w:rsid w:val="000D5A7A"/>
    <w:rsid w:val="000D5BAE"/>
    <w:rsid w:val="000D60A3"/>
    <w:rsid w:val="000D6331"/>
    <w:rsid w:val="000D63EB"/>
    <w:rsid w:val="000D643C"/>
    <w:rsid w:val="000D668F"/>
    <w:rsid w:val="000D6B89"/>
    <w:rsid w:val="000D6D4C"/>
    <w:rsid w:val="000D7207"/>
    <w:rsid w:val="000D7407"/>
    <w:rsid w:val="000D756E"/>
    <w:rsid w:val="000D76E0"/>
    <w:rsid w:val="000D76F1"/>
    <w:rsid w:val="000D7733"/>
    <w:rsid w:val="000D77D3"/>
    <w:rsid w:val="000D791B"/>
    <w:rsid w:val="000D7984"/>
    <w:rsid w:val="000D79E6"/>
    <w:rsid w:val="000D7AA9"/>
    <w:rsid w:val="000D7C74"/>
    <w:rsid w:val="000D7C8F"/>
    <w:rsid w:val="000D7EEC"/>
    <w:rsid w:val="000E00C0"/>
    <w:rsid w:val="000E01C8"/>
    <w:rsid w:val="000E049D"/>
    <w:rsid w:val="000E0847"/>
    <w:rsid w:val="000E0A19"/>
    <w:rsid w:val="000E0AC8"/>
    <w:rsid w:val="000E0AD8"/>
    <w:rsid w:val="000E0E01"/>
    <w:rsid w:val="000E0E1B"/>
    <w:rsid w:val="000E0F76"/>
    <w:rsid w:val="000E1342"/>
    <w:rsid w:val="000E14FD"/>
    <w:rsid w:val="000E154B"/>
    <w:rsid w:val="000E1646"/>
    <w:rsid w:val="000E1973"/>
    <w:rsid w:val="000E1A56"/>
    <w:rsid w:val="000E1B73"/>
    <w:rsid w:val="000E1C58"/>
    <w:rsid w:val="000E1CB9"/>
    <w:rsid w:val="000E1DA8"/>
    <w:rsid w:val="000E1EC3"/>
    <w:rsid w:val="000E2036"/>
    <w:rsid w:val="000E2245"/>
    <w:rsid w:val="000E224F"/>
    <w:rsid w:val="000E2328"/>
    <w:rsid w:val="000E247A"/>
    <w:rsid w:val="000E25C1"/>
    <w:rsid w:val="000E25CB"/>
    <w:rsid w:val="000E2692"/>
    <w:rsid w:val="000E27E6"/>
    <w:rsid w:val="000E2A28"/>
    <w:rsid w:val="000E2A54"/>
    <w:rsid w:val="000E2B8B"/>
    <w:rsid w:val="000E2C6B"/>
    <w:rsid w:val="000E2F7D"/>
    <w:rsid w:val="000E2FCB"/>
    <w:rsid w:val="000E309A"/>
    <w:rsid w:val="000E3129"/>
    <w:rsid w:val="000E3678"/>
    <w:rsid w:val="000E372E"/>
    <w:rsid w:val="000E3A7D"/>
    <w:rsid w:val="000E3A9C"/>
    <w:rsid w:val="000E3B11"/>
    <w:rsid w:val="000E3BC8"/>
    <w:rsid w:val="000E3CA9"/>
    <w:rsid w:val="000E3F71"/>
    <w:rsid w:val="000E404B"/>
    <w:rsid w:val="000E415F"/>
    <w:rsid w:val="000E433A"/>
    <w:rsid w:val="000E44CE"/>
    <w:rsid w:val="000E4734"/>
    <w:rsid w:val="000E487D"/>
    <w:rsid w:val="000E4912"/>
    <w:rsid w:val="000E4A32"/>
    <w:rsid w:val="000E4A67"/>
    <w:rsid w:val="000E4AF9"/>
    <w:rsid w:val="000E4AFB"/>
    <w:rsid w:val="000E4C25"/>
    <w:rsid w:val="000E5237"/>
    <w:rsid w:val="000E53E3"/>
    <w:rsid w:val="000E5486"/>
    <w:rsid w:val="000E5605"/>
    <w:rsid w:val="000E564D"/>
    <w:rsid w:val="000E565F"/>
    <w:rsid w:val="000E5713"/>
    <w:rsid w:val="000E572D"/>
    <w:rsid w:val="000E5947"/>
    <w:rsid w:val="000E5B5E"/>
    <w:rsid w:val="000E5BBF"/>
    <w:rsid w:val="000E5CA0"/>
    <w:rsid w:val="000E5D7F"/>
    <w:rsid w:val="000E5E48"/>
    <w:rsid w:val="000E5FD9"/>
    <w:rsid w:val="000E601C"/>
    <w:rsid w:val="000E60EB"/>
    <w:rsid w:val="000E6124"/>
    <w:rsid w:val="000E626A"/>
    <w:rsid w:val="000E6382"/>
    <w:rsid w:val="000E65F7"/>
    <w:rsid w:val="000E6860"/>
    <w:rsid w:val="000E690B"/>
    <w:rsid w:val="000E6980"/>
    <w:rsid w:val="000E699B"/>
    <w:rsid w:val="000E69F8"/>
    <w:rsid w:val="000E6C2E"/>
    <w:rsid w:val="000E6F3A"/>
    <w:rsid w:val="000E700C"/>
    <w:rsid w:val="000E70EA"/>
    <w:rsid w:val="000E7100"/>
    <w:rsid w:val="000E7446"/>
    <w:rsid w:val="000E74F1"/>
    <w:rsid w:val="000E7534"/>
    <w:rsid w:val="000E762C"/>
    <w:rsid w:val="000E763E"/>
    <w:rsid w:val="000E7805"/>
    <w:rsid w:val="000E78BE"/>
    <w:rsid w:val="000E7AB8"/>
    <w:rsid w:val="000E7C51"/>
    <w:rsid w:val="000E7D85"/>
    <w:rsid w:val="000E7E51"/>
    <w:rsid w:val="000F0016"/>
    <w:rsid w:val="000F002D"/>
    <w:rsid w:val="000F0145"/>
    <w:rsid w:val="000F0394"/>
    <w:rsid w:val="000F055E"/>
    <w:rsid w:val="000F07F9"/>
    <w:rsid w:val="000F0877"/>
    <w:rsid w:val="000F08E7"/>
    <w:rsid w:val="000F09CB"/>
    <w:rsid w:val="000F0BBE"/>
    <w:rsid w:val="000F0D5E"/>
    <w:rsid w:val="000F0DF8"/>
    <w:rsid w:val="000F0E47"/>
    <w:rsid w:val="000F0F4E"/>
    <w:rsid w:val="000F0FD8"/>
    <w:rsid w:val="000F1150"/>
    <w:rsid w:val="000F1277"/>
    <w:rsid w:val="000F12E8"/>
    <w:rsid w:val="000F1376"/>
    <w:rsid w:val="000F13F6"/>
    <w:rsid w:val="000F14AE"/>
    <w:rsid w:val="000F15C0"/>
    <w:rsid w:val="000F16D4"/>
    <w:rsid w:val="000F1755"/>
    <w:rsid w:val="000F1780"/>
    <w:rsid w:val="000F1868"/>
    <w:rsid w:val="000F18ED"/>
    <w:rsid w:val="000F1B5A"/>
    <w:rsid w:val="000F20DF"/>
    <w:rsid w:val="000F2243"/>
    <w:rsid w:val="000F2251"/>
    <w:rsid w:val="000F22D5"/>
    <w:rsid w:val="000F23C7"/>
    <w:rsid w:val="000F244A"/>
    <w:rsid w:val="000F2472"/>
    <w:rsid w:val="000F284F"/>
    <w:rsid w:val="000F2A26"/>
    <w:rsid w:val="000F2B50"/>
    <w:rsid w:val="000F2D48"/>
    <w:rsid w:val="000F3136"/>
    <w:rsid w:val="000F31E3"/>
    <w:rsid w:val="000F3507"/>
    <w:rsid w:val="000F3842"/>
    <w:rsid w:val="000F38D3"/>
    <w:rsid w:val="000F3A3D"/>
    <w:rsid w:val="000F3A56"/>
    <w:rsid w:val="000F3C81"/>
    <w:rsid w:val="000F3D47"/>
    <w:rsid w:val="000F44D8"/>
    <w:rsid w:val="000F4605"/>
    <w:rsid w:val="000F491D"/>
    <w:rsid w:val="000F4999"/>
    <w:rsid w:val="000F4CA4"/>
    <w:rsid w:val="000F4D5A"/>
    <w:rsid w:val="000F4F8F"/>
    <w:rsid w:val="000F4FE8"/>
    <w:rsid w:val="000F5123"/>
    <w:rsid w:val="000F531F"/>
    <w:rsid w:val="000F5438"/>
    <w:rsid w:val="000F5650"/>
    <w:rsid w:val="000F59CA"/>
    <w:rsid w:val="000F5B34"/>
    <w:rsid w:val="000F5CC6"/>
    <w:rsid w:val="000F5D01"/>
    <w:rsid w:val="000F5D59"/>
    <w:rsid w:val="000F5E49"/>
    <w:rsid w:val="000F5EFF"/>
    <w:rsid w:val="000F5FB0"/>
    <w:rsid w:val="000F5FDA"/>
    <w:rsid w:val="000F6055"/>
    <w:rsid w:val="000F66FE"/>
    <w:rsid w:val="000F6817"/>
    <w:rsid w:val="000F68D2"/>
    <w:rsid w:val="000F69F6"/>
    <w:rsid w:val="000F6D0C"/>
    <w:rsid w:val="000F6DAC"/>
    <w:rsid w:val="000F6EE2"/>
    <w:rsid w:val="000F70C7"/>
    <w:rsid w:val="000F7208"/>
    <w:rsid w:val="000F723E"/>
    <w:rsid w:val="000F72FC"/>
    <w:rsid w:val="000F7413"/>
    <w:rsid w:val="000F75DB"/>
    <w:rsid w:val="000F76B0"/>
    <w:rsid w:val="000F7AFC"/>
    <w:rsid w:val="000F7B12"/>
    <w:rsid w:val="000F7B35"/>
    <w:rsid w:val="000F7BFD"/>
    <w:rsid w:val="000F7D52"/>
    <w:rsid w:val="000F7EDC"/>
    <w:rsid w:val="000F7FC6"/>
    <w:rsid w:val="00100073"/>
    <w:rsid w:val="001006EF"/>
    <w:rsid w:val="001007DA"/>
    <w:rsid w:val="001008E9"/>
    <w:rsid w:val="00100D95"/>
    <w:rsid w:val="00100E22"/>
    <w:rsid w:val="00100E86"/>
    <w:rsid w:val="0010104A"/>
    <w:rsid w:val="00101079"/>
    <w:rsid w:val="00101691"/>
    <w:rsid w:val="00101929"/>
    <w:rsid w:val="001019D5"/>
    <w:rsid w:val="00101A52"/>
    <w:rsid w:val="00101C0C"/>
    <w:rsid w:val="001021B5"/>
    <w:rsid w:val="001021F8"/>
    <w:rsid w:val="0010231B"/>
    <w:rsid w:val="001023E2"/>
    <w:rsid w:val="00102438"/>
    <w:rsid w:val="001024A3"/>
    <w:rsid w:val="00102517"/>
    <w:rsid w:val="0010279E"/>
    <w:rsid w:val="00102BB3"/>
    <w:rsid w:val="00102D7D"/>
    <w:rsid w:val="00102F47"/>
    <w:rsid w:val="0010301C"/>
    <w:rsid w:val="0010308B"/>
    <w:rsid w:val="00103137"/>
    <w:rsid w:val="001036FA"/>
    <w:rsid w:val="0010396B"/>
    <w:rsid w:val="00103BEE"/>
    <w:rsid w:val="00103C3C"/>
    <w:rsid w:val="00103D0B"/>
    <w:rsid w:val="00103F9E"/>
    <w:rsid w:val="00103FC3"/>
    <w:rsid w:val="00103FE8"/>
    <w:rsid w:val="0010446E"/>
    <w:rsid w:val="00104496"/>
    <w:rsid w:val="00104777"/>
    <w:rsid w:val="00104822"/>
    <w:rsid w:val="00104A6D"/>
    <w:rsid w:val="00104D98"/>
    <w:rsid w:val="001050BB"/>
    <w:rsid w:val="001052F7"/>
    <w:rsid w:val="00105460"/>
    <w:rsid w:val="001056A7"/>
    <w:rsid w:val="00105838"/>
    <w:rsid w:val="0010597F"/>
    <w:rsid w:val="00106094"/>
    <w:rsid w:val="001060B2"/>
    <w:rsid w:val="001060EE"/>
    <w:rsid w:val="001061C6"/>
    <w:rsid w:val="00106260"/>
    <w:rsid w:val="001062B1"/>
    <w:rsid w:val="001063EC"/>
    <w:rsid w:val="001064EC"/>
    <w:rsid w:val="00106930"/>
    <w:rsid w:val="00106B53"/>
    <w:rsid w:val="00106D99"/>
    <w:rsid w:val="00106E04"/>
    <w:rsid w:val="00106E4B"/>
    <w:rsid w:val="00106E80"/>
    <w:rsid w:val="00106FCE"/>
    <w:rsid w:val="001070EC"/>
    <w:rsid w:val="0010722F"/>
    <w:rsid w:val="00107270"/>
    <w:rsid w:val="0010740E"/>
    <w:rsid w:val="0010744D"/>
    <w:rsid w:val="00107ECC"/>
    <w:rsid w:val="00107EE4"/>
    <w:rsid w:val="00110149"/>
    <w:rsid w:val="00110210"/>
    <w:rsid w:val="00110279"/>
    <w:rsid w:val="001102FE"/>
    <w:rsid w:val="00110463"/>
    <w:rsid w:val="0011050B"/>
    <w:rsid w:val="0011061B"/>
    <w:rsid w:val="001108B9"/>
    <w:rsid w:val="001109FB"/>
    <w:rsid w:val="00110CAF"/>
    <w:rsid w:val="00110D5D"/>
    <w:rsid w:val="00110E5D"/>
    <w:rsid w:val="00111208"/>
    <w:rsid w:val="001116FE"/>
    <w:rsid w:val="00111742"/>
    <w:rsid w:val="00111BBC"/>
    <w:rsid w:val="00111BEE"/>
    <w:rsid w:val="00111CA3"/>
    <w:rsid w:val="00111EB8"/>
    <w:rsid w:val="001120BB"/>
    <w:rsid w:val="001122CC"/>
    <w:rsid w:val="001123AA"/>
    <w:rsid w:val="0011249A"/>
    <w:rsid w:val="001124AA"/>
    <w:rsid w:val="001124D8"/>
    <w:rsid w:val="001126B7"/>
    <w:rsid w:val="001127D2"/>
    <w:rsid w:val="001127EF"/>
    <w:rsid w:val="001128B7"/>
    <w:rsid w:val="001128D1"/>
    <w:rsid w:val="00112B91"/>
    <w:rsid w:val="00112D9D"/>
    <w:rsid w:val="00112E15"/>
    <w:rsid w:val="00112FC0"/>
    <w:rsid w:val="0011305E"/>
    <w:rsid w:val="00113077"/>
    <w:rsid w:val="00113180"/>
    <w:rsid w:val="001132B4"/>
    <w:rsid w:val="001133B5"/>
    <w:rsid w:val="00113412"/>
    <w:rsid w:val="00113551"/>
    <w:rsid w:val="001135FD"/>
    <w:rsid w:val="00113634"/>
    <w:rsid w:val="00113CFD"/>
    <w:rsid w:val="00113E9F"/>
    <w:rsid w:val="00113FC1"/>
    <w:rsid w:val="001140FB"/>
    <w:rsid w:val="001147F3"/>
    <w:rsid w:val="0011523D"/>
    <w:rsid w:val="001153BB"/>
    <w:rsid w:val="001154BC"/>
    <w:rsid w:val="00115545"/>
    <w:rsid w:val="00115597"/>
    <w:rsid w:val="001155A3"/>
    <w:rsid w:val="001156FB"/>
    <w:rsid w:val="0011570D"/>
    <w:rsid w:val="00115854"/>
    <w:rsid w:val="001158C4"/>
    <w:rsid w:val="001159EB"/>
    <w:rsid w:val="00115A91"/>
    <w:rsid w:val="00115CDB"/>
    <w:rsid w:val="00116110"/>
    <w:rsid w:val="001162B8"/>
    <w:rsid w:val="00116416"/>
    <w:rsid w:val="001167C3"/>
    <w:rsid w:val="001168DD"/>
    <w:rsid w:val="00116D97"/>
    <w:rsid w:val="00116DB4"/>
    <w:rsid w:val="00116F81"/>
    <w:rsid w:val="00117149"/>
    <w:rsid w:val="0011721E"/>
    <w:rsid w:val="001172E3"/>
    <w:rsid w:val="0011758C"/>
    <w:rsid w:val="0011758D"/>
    <w:rsid w:val="00117828"/>
    <w:rsid w:val="00117C54"/>
    <w:rsid w:val="00117DF3"/>
    <w:rsid w:val="00117EA1"/>
    <w:rsid w:val="001200A5"/>
    <w:rsid w:val="00120224"/>
    <w:rsid w:val="001202AE"/>
    <w:rsid w:val="0012043B"/>
    <w:rsid w:val="001204A9"/>
    <w:rsid w:val="001205B4"/>
    <w:rsid w:val="0012088E"/>
    <w:rsid w:val="0012097D"/>
    <w:rsid w:val="00120A4E"/>
    <w:rsid w:val="00120C16"/>
    <w:rsid w:val="00120D60"/>
    <w:rsid w:val="00120D79"/>
    <w:rsid w:val="00120E77"/>
    <w:rsid w:val="00120F6B"/>
    <w:rsid w:val="0012104D"/>
    <w:rsid w:val="001213E0"/>
    <w:rsid w:val="00121415"/>
    <w:rsid w:val="0012143C"/>
    <w:rsid w:val="001217B5"/>
    <w:rsid w:val="00121861"/>
    <w:rsid w:val="001219D6"/>
    <w:rsid w:val="00121A43"/>
    <w:rsid w:val="00121A8C"/>
    <w:rsid w:val="00121C11"/>
    <w:rsid w:val="00121D73"/>
    <w:rsid w:val="00121F29"/>
    <w:rsid w:val="00121F92"/>
    <w:rsid w:val="001220F6"/>
    <w:rsid w:val="001221A8"/>
    <w:rsid w:val="00122304"/>
    <w:rsid w:val="001223C4"/>
    <w:rsid w:val="00122430"/>
    <w:rsid w:val="001224EF"/>
    <w:rsid w:val="00122BA1"/>
    <w:rsid w:val="00123149"/>
    <w:rsid w:val="001232B9"/>
    <w:rsid w:val="001232BB"/>
    <w:rsid w:val="00123335"/>
    <w:rsid w:val="001234E2"/>
    <w:rsid w:val="001236DF"/>
    <w:rsid w:val="00123701"/>
    <w:rsid w:val="00123748"/>
    <w:rsid w:val="0012393B"/>
    <w:rsid w:val="00123AA0"/>
    <w:rsid w:val="00123D04"/>
    <w:rsid w:val="00123E12"/>
    <w:rsid w:val="00123E90"/>
    <w:rsid w:val="00123FE9"/>
    <w:rsid w:val="00124076"/>
    <w:rsid w:val="00124209"/>
    <w:rsid w:val="00124305"/>
    <w:rsid w:val="00124352"/>
    <w:rsid w:val="0012445F"/>
    <w:rsid w:val="0012451D"/>
    <w:rsid w:val="00124CC7"/>
    <w:rsid w:val="00124CF7"/>
    <w:rsid w:val="00124D6B"/>
    <w:rsid w:val="00124D79"/>
    <w:rsid w:val="00125198"/>
    <w:rsid w:val="0012542B"/>
    <w:rsid w:val="00125438"/>
    <w:rsid w:val="00125472"/>
    <w:rsid w:val="001255B8"/>
    <w:rsid w:val="0012565F"/>
    <w:rsid w:val="00125F27"/>
    <w:rsid w:val="0012612F"/>
    <w:rsid w:val="001262BA"/>
    <w:rsid w:val="001267D4"/>
    <w:rsid w:val="00126952"/>
    <w:rsid w:val="001269A5"/>
    <w:rsid w:val="001269C1"/>
    <w:rsid w:val="00126AFF"/>
    <w:rsid w:val="00126E6F"/>
    <w:rsid w:val="00126F94"/>
    <w:rsid w:val="0012715C"/>
    <w:rsid w:val="001271A4"/>
    <w:rsid w:val="001271B7"/>
    <w:rsid w:val="001272AC"/>
    <w:rsid w:val="00127486"/>
    <w:rsid w:val="001274FA"/>
    <w:rsid w:val="001277E0"/>
    <w:rsid w:val="00127810"/>
    <w:rsid w:val="00127A6C"/>
    <w:rsid w:val="00127BB8"/>
    <w:rsid w:val="00127D21"/>
    <w:rsid w:val="00127D25"/>
    <w:rsid w:val="00127EC3"/>
    <w:rsid w:val="00127F95"/>
    <w:rsid w:val="0013007E"/>
    <w:rsid w:val="00130261"/>
    <w:rsid w:val="001302DE"/>
    <w:rsid w:val="001306C3"/>
    <w:rsid w:val="001307FC"/>
    <w:rsid w:val="001308AC"/>
    <w:rsid w:val="00130919"/>
    <w:rsid w:val="00130939"/>
    <w:rsid w:val="001309CA"/>
    <w:rsid w:val="00130AE2"/>
    <w:rsid w:val="00130BCA"/>
    <w:rsid w:val="00130F11"/>
    <w:rsid w:val="001310D3"/>
    <w:rsid w:val="001313CB"/>
    <w:rsid w:val="001313DC"/>
    <w:rsid w:val="001313E6"/>
    <w:rsid w:val="001316B0"/>
    <w:rsid w:val="001318A6"/>
    <w:rsid w:val="00131BC7"/>
    <w:rsid w:val="00131D83"/>
    <w:rsid w:val="00132122"/>
    <w:rsid w:val="001321B1"/>
    <w:rsid w:val="0013222D"/>
    <w:rsid w:val="0013225D"/>
    <w:rsid w:val="0013239A"/>
    <w:rsid w:val="001324CA"/>
    <w:rsid w:val="0013254D"/>
    <w:rsid w:val="00132550"/>
    <w:rsid w:val="00132745"/>
    <w:rsid w:val="0013294E"/>
    <w:rsid w:val="00132CC9"/>
    <w:rsid w:val="00132D7D"/>
    <w:rsid w:val="00132E57"/>
    <w:rsid w:val="00132E79"/>
    <w:rsid w:val="00132EC5"/>
    <w:rsid w:val="00132F7A"/>
    <w:rsid w:val="00133175"/>
    <w:rsid w:val="0013317F"/>
    <w:rsid w:val="0013327B"/>
    <w:rsid w:val="001332B7"/>
    <w:rsid w:val="001332D3"/>
    <w:rsid w:val="00133310"/>
    <w:rsid w:val="00133318"/>
    <w:rsid w:val="00133750"/>
    <w:rsid w:val="00133902"/>
    <w:rsid w:val="001339E1"/>
    <w:rsid w:val="00133AFF"/>
    <w:rsid w:val="00133B4E"/>
    <w:rsid w:val="00133BDA"/>
    <w:rsid w:val="00133F6F"/>
    <w:rsid w:val="00133FC3"/>
    <w:rsid w:val="00133FD4"/>
    <w:rsid w:val="001342D2"/>
    <w:rsid w:val="00134583"/>
    <w:rsid w:val="00134758"/>
    <w:rsid w:val="00134908"/>
    <w:rsid w:val="001349A6"/>
    <w:rsid w:val="001349F1"/>
    <w:rsid w:val="00134C53"/>
    <w:rsid w:val="00134F05"/>
    <w:rsid w:val="0013502C"/>
    <w:rsid w:val="00135073"/>
    <w:rsid w:val="00135079"/>
    <w:rsid w:val="00135278"/>
    <w:rsid w:val="00135323"/>
    <w:rsid w:val="0013534F"/>
    <w:rsid w:val="001353C7"/>
    <w:rsid w:val="001353F7"/>
    <w:rsid w:val="00135504"/>
    <w:rsid w:val="00135605"/>
    <w:rsid w:val="0013568A"/>
    <w:rsid w:val="00135808"/>
    <w:rsid w:val="00135A45"/>
    <w:rsid w:val="00135F82"/>
    <w:rsid w:val="00136263"/>
    <w:rsid w:val="00136399"/>
    <w:rsid w:val="001363FD"/>
    <w:rsid w:val="00136537"/>
    <w:rsid w:val="001367DD"/>
    <w:rsid w:val="001368BC"/>
    <w:rsid w:val="001368EE"/>
    <w:rsid w:val="00136BA3"/>
    <w:rsid w:val="00136BEF"/>
    <w:rsid w:val="00136DEE"/>
    <w:rsid w:val="00136F2F"/>
    <w:rsid w:val="00137030"/>
    <w:rsid w:val="00137405"/>
    <w:rsid w:val="00137435"/>
    <w:rsid w:val="00137440"/>
    <w:rsid w:val="0013761C"/>
    <w:rsid w:val="00137790"/>
    <w:rsid w:val="00137822"/>
    <w:rsid w:val="001379BD"/>
    <w:rsid w:val="001379C8"/>
    <w:rsid w:val="00137B66"/>
    <w:rsid w:val="00137C39"/>
    <w:rsid w:val="00137F2D"/>
    <w:rsid w:val="00137F38"/>
    <w:rsid w:val="00140034"/>
    <w:rsid w:val="00140142"/>
    <w:rsid w:val="001405AD"/>
    <w:rsid w:val="00140A15"/>
    <w:rsid w:val="00140DD3"/>
    <w:rsid w:val="00140E41"/>
    <w:rsid w:val="001410B6"/>
    <w:rsid w:val="0014126B"/>
    <w:rsid w:val="00141354"/>
    <w:rsid w:val="00141739"/>
    <w:rsid w:val="00141826"/>
    <w:rsid w:val="00141B02"/>
    <w:rsid w:val="00141B08"/>
    <w:rsid w:val="00141C34"/>
    <w:rsid w:val="00141CA0"/>
    <w:rsid w:val="00141D0A"/>
    <w:rsid w:val="00141EBA"/>
    <w:rsid w:val="00141F65"/>
    <w:rsid w:val="0014207A"/>
    <w:rsid w:val="00142645"/>
    <w:rsid w:val="001428DC"/>
    <w:rsid w:val="00142B9D"/>
    <w:rsid w:val="00142C66"/>
    <w:rsid w:val="00142F75"/>
    <w:rsid w:val="00142FCB"/>
    <w:rsid w:val="00143144"/>
    <w:rsid w:val="0014314D"/>
    <w:rsid w:val="00143186"/>
    <w:rsid w:val="001434D0"/>
    <w:rsid w:val="00143598"/>
    <w:rsid w:val="001435DB"/>
    <w:rsid w:val="001435DF"/>
    <w:rsid w:val="0014381A"/>
    <w:rsid w:val="001439C7"/>
    <w:rsid w:val="00143A1D"/>
    <w:rsid w:val="00143B54"/>
    <w:rsid w:val="00143C9F"/>
    <w:rsid w:val="00143D40"/>
    <w:rsid w:val="00143D5D"/>
    <w:rsid w:val="00143EEF"/>
    <w:rsid w:val="001440B6"/>
    <w:rsid w:val="0014463D"/>
    <w:rsid w:val="001446FB"/>
    <w:rsid w:val="0014475A"/>
    <w:rsid w:val="001447A6"/>
    <w:rsid w:val="001447CC"/>
    <w:rsid w:val="00144803"/>
    <w:rsid w:val="00144DC1"/>
    <w:rsid w:val="00145115"/>
    <w:rsid w:val="0014516A"/>
    <w:rsid w:val="001453F5"/>
    <w:rsid w:val="00145625"/>
    <w:rsid w:val="00145C25"/>
    <w:rsid w:val="00145C61"/>
    <w:rsid w:val="00145D46"/>
    <w:rsid w:val="00146112"/>
    <w:rsid w:val="0014626A"/>
    <w:rsid w:val="0014638E"/>
    <w:rsid w:val="00146483"/>
    <w:rsid w:val="001464AC"/>
    <w:rsid w:val="00146525"/>
    <w:rsid w:val="001466A4"/>
    <w:rsid w:val="00146877"/>
    <w:rsid w:val="00146932"/>
    <w:rsid w:val="00146A90"/>
    <w:rsid w:val="00146BAB"/>
    <w:rsid w:val="00146D6C"/>
    <w:rsid w:val="00146F32"/>
    <w:rsid w:val="00146F4C"/>
    <w:rsid w:val="00146F52"/>
    <w:rsid w:val="00146F54"/>
    <w:rsid w:val="00147142"/>
    <w:rsid w:val="0014735A"/>
    <w:rsid w:val="00147430"/>
    <w:rsid w:val="001475BD"/>
    <w:rsid w:val="001475FC"/>
    <w:rsid w:val="001476CB"/>
    <w:rsid w:val="001477C1"/>
    <w:rsid w:val="0014785C"/>
    <w:rsid w:val="0014794E"/>
    <w:rsid w:val="00147B73"/>
    <w:rsid w:val="00147CD7"/>
    <w:rsid w:val="00147E2F"/>
    <w:rsid w:val="0015002F"/>
    <w:rsid w:val="00150188"/>
    <w:rsid w:val="00150229"/>
    <w:rsid w:val="00150287"/>
    <w:rsid w:val="00150382"/>
    <w:rsid w:val="00150466"/>
    <w:rsid w:val="001504AD"/>
    <w:rsid w:val="00150531"/>
    <w:rsid w:val="0015064E"/>
    <w:rsid w:val="0015070A"/>
    <w:rsid w:val="001507DE"/>
    <w:rsid w:val="00150A00"/>
    <w:rsid w:val="00150A66"/>
    <w:rsid w:val="00150AA2"/>
    <w:rsid w:val="00150BB4"/>
    <w:rsid w:val="00151404"/>
    <w:rsid w:val="001514B3"/>
    <w:rsid w:val="00151516"/>
    <w:rsid w:val="001515AC"/>
    <w:rsid w:val="00151738"/>
    <w:rsid w:val="001517D6"/>
    <w:rsid w:val="00151C51"/>
    <w:rsid w:val="00151D1A"/>
    <w:rsid w:val="00151E2C"/>
    <w:rsid w:val="00151F66"/>
    <w:rsid w:val="001521E2"/>
    <w:rsid w:val="001522FA"/>
    <w:rsid w:val="00152396"/>
    <w:rsid w:val="0015267C"/>
    <w:rsid w:val="001526AA"/>
    <w:rsid w:val="001526AC"/>
    <w:rsid w:val="001528CE"/>
    <w:rsid w:val="00152933"/>
    <w:rsid w:val="00152A3E"/>
    <w:rsid w:val="00152B5E"/>
    <w:rsid w:val="00152CAA"/>
    <w:rsid w:val="00152F0C"/>
    <w:rsid w:val="0015302E"/>
    <w:rsid w:val="00153487"/>
    <w:rsid w:val="001534FC"/>
    <w:rsid w:val="001535F7"/>
    <w:rsid w:val="0015361E"/>
    <w:rsid w:val="001536C2"/>
    <w:rsid w:val="001537EB"/>
    <w:rsid w:val="00153957"/>
    <w:rsid w:val="00153984"/>
    <w:rsid w:val="001539C5"/>
    <w:rsid w:val="00153AF0"/>
    <w:rsid w:val="00153B1A"/>
    <w:rsid w:val="00153BB2"/>
    <w:rsid w:val="00153C01"/>
    <w:rsid w:val="00153C1A"/>
    <w:rsid w:val="00153C4A"/>
    <w:rsid w:val="00153D93"/>
    <w:rsid w:val="00153F77"/>
    <w:rsid w:val="00154048"/>
    <w:rsid w:val="00154288"/>
    <w:rsid w:val="0015445F"/>
    <w:rsid w:val="00154556"/>
    <w:rsid w:val="0015455B"/>
    <w:rsid w:val="001545DE"/>
    <w:rsid w:val="00154700"/>
    <w:rsid w:val="00154717"/>
    <w:rsid w:val="00154886"/>
    <w:rsid w:val="00154917"/>
    <w:rsid w:val="00154BFD"/>
    <w:rsid w:val="00154DAA"/>
    <w:rsid w:val="00154E20"/>
    <w:rsid w:val="00154E62"/>
    <w:rsid w:val="00155311"/>
    <w:rsid w:val="001553DA"/>
    <w:rsid w:val="001553E0"/>
    <w:rsid w:val="00155559"/>
    <w:rsid w:val="00155670"/>
    <w:rsid w:val="00155914"/>
    <w:rsid w:val="00155984"/>
    <w:rsid w:val="00155A09"/>
    <w:rsid w:val="00155DF0"/>
    <w:rsid w:val="001560B6"/>
    <w:rsid w:val="00156574"/>
    <w:rsid w:val="001566C6"/>
    <w:rsid w:val="0015674A"/>
    <w:rsid w:val="00156A93"/>
    <w:rsid w:val="00156AE6"/>
    <w:rsid w:val="00156B51"/>
    <w:rsid w:val="00156C87"/>
    <w:rsid w:val="00157013"/>
    <w:rsid w:val="0015706D"/>
    <w:rsid w:val="001570BB"/>
    <w:rsid w:val="001570C6"/>
    <w:rsid w:val="0015712E"/>
    <w:rsid w:val="00157D61"/>
    <w:rsid w:val="00157FA9"/>
    <w:rsid w:val="001602B8"/>
    <w:rsid w:val="00160300"/>
    <w:rsid w:val="00160542"/>
    <w:rsid w:val="00160685"/>
    <w:rsid w:val="0016088C"/>
    <w:rsid w:val="00160984"/>
    <w:rsid w:val="001609C4"/>
    <w:rsid w:val="00160A9B"/>
    <w:rsid w:val="00160F92"/>
    <w:rsid w:val="001610D2"/>
    <w:rsid w:val="0016117D"/>
    <w:rsid w:val="0016118C"/>
    <w:rsid w:val="00161336"/>
    <w:rsid w:val="0016138F"/>
    <w:rsid w:val="001613D6"/>
    <w:rsid w:val="00161A7E"/>
    <w:rsid w:val="00161AA8"/>
    <w:rsid w:val="00161C31"/>
    <w:rsid w:val="00161DD0"/>
    <w:rsid w:val="00161E1A"/>
    <w:rsid w:val="00162486"/>
    <w:rsid w:val="00162572"/>
    <w:rsid w:val="001627E0"/>
    <w:rsid w:val="001628B8"/>
    <w:rsid w:val="00162958"/>
    <w:rsid w:val="00162AA2"/>
    <w:rsid w:val="001630C1"/>
    <w:rsid w:val="00163278"/>
    <w:rsid w:val="001635C7"/>
    <w:rsid w:val="0016371E"/>
    <w:rsid w:val="00163A38"/>
    <w:rsid w:val="00163AD0"/>
    <w:rsid w:val="00163D94"/>
    <w:rsid w:val="00163DA6"/>
    <w:rsid w:val="00163E13"/>
    <w:rsid w:val="00163E1B"/>
    <w:rsid w:val="00163F6C"/>
    <w:rsid w:val="00163F8F"/>
    <w:rsid w:val="001640BE"/>
    <w:rsid w:val="00164160"/>
    <w:rsid w:val="001642FE"/>
    <w:rsid w:val="001644A2"/>
    <w:rsid w:val="0016464F"/>
    <w:rsid w:val="00164918"/>
    <w:rsid w:val="00164950"/>
    <w:rsid w:val="00164A62"/>
    <w:rsid w:val="00164A83"/>
    <w:rsid w:val="00164B40"/>
    <w:rsid w:val="00164C35"/>
    <w:rsid w:val="00164C64"/>
    <w:rsid w:val="00164D05"/>
    <w:rsid w:val="00164ED8"/>
    <w:rsid w:val="00164FCE"/>
    <w:rsid w:val="00165229"/>
    <w:rsid w:val="001652AA"/>
    <w:rsid w:val="001653C3"/>
    <w:rsid w:val="001654E8"/>
    <w:rsid w:val="0016551A"/>
    <w:rsid w:val="00165538"/>
    <w:rsid w:val="001655C2"/>
    <w:rsid w:val="001655E8"/>
    <w:rsid w:val="001657FF"/>
    <w:rsid w:val="00165B52"/>
    <w:rsid w:val="00165BD5"/>
    <w:rsid w:val="00165CE2"/>
    <w:rsid w:val="00165D5F"/>
    <w:rsid w:val="0016610C"/>
    <w:rsid w:val="00166320"/>
    <w:rsid w:val="00166580"/>
    <w:rsid w:val="00166792"/>
    <w:rsid w:val="00166899"/>
    <w:rsid w:val="00166B25"/>
    <w:rsid w:val="00166BCE"/>
    <w:rsid w:val="00166BFF"/>
    <w:rsid w:val="00166C8C"/>
    <w:rsid w:val="00166E36"/>
    <w:rsid w:val="00166F38"/>
    <w:rsid w:val="00167051"/>
    <w:rsid w:val="001670F2"/>
    <w:rsid w:val="00167119"/>
    <w:rsid w:val="001671D7"/>
    <w:rsid w:val="00167308"/>
    <w:rsid w:val="0016732D"/>
    <w:rsid w:val="001675D1"/>
    <w:rsid w:val="0016769B"/>
    <w:rsid w:val="00167816"/>
    <w:rsid w:val="0016790C"/>
    <w:rsid w:val="00167930"/>
    <w:rsid w:val="001679EC"/>
    <w:rsid w:val="00167B70"/>
    <w:rsid w:val="00167C01"/>
    <w:rsid w:val="00167E5E"/>
    <w:rsid w:val="00170622"/>
    <w:rsid w:val="001706FE"/>
    <w:rsid w:val="0017076C"/>
    <w:rsid w:val="00170921"/>
    <w:rsid w:val="00170C0A"/>
    <w:rsid w:val="00170EA1"/>
    <w:rsid w:val="00170FC9"/>
    <w:rsid w:val="00171061"/>
    <w:rsid w:val="00171241"/>
    <w:rsid w:val="00171280"/>
    <w:rsid w:val="001717B9"/>
    <w:rsid w:val="00171805"/>
    <w:rsid w:val="0017193C"/>
    <w:rsid w:val="001719AE"/>
    <w:rsid w:val="00171AE0"/>
    <w:rsid w:val="00171E6A"/>
    <w:rsid w:val="00171F52"/>
    <w:rsid w:val="001722DE"/>
    <w:rsid w:val="00172475"/>
    <w:rsid w:val="0017259B"/>
    <w:rsid w:val="00172608"/>
    <w:rsid w:val="001726D4"/>
    <w:rsid w:val="0017280D"/>
    <w:rsid w:val="001728FB"/>
    <w:rsid w:val="00172A87"/>
    <w:rsid w:val="00172ABF"/>
    <w:rsid w:val="00172C38"/>
    <w:rsid w:val="00172D10"/>
    <w:rsid w:val="00172DC7"/>
    <w:rsid w:val="00172F45"/>
    <w:rsid w:val="00172FFB"/>
    <w:rsid w:val="00173417"/>
    <w:rsid w:val="0017346E"/>
    <w:rsid w:val="001734A8"/>
    <w:rsid w:val="00173593"/>
    <w:rsid w:val="0017375D"/>
    <w:rsid w:val="00173AB7"/>
    <w:rsid w:val="00173AF8"/>
    <w:rsid w:val="00173B6F"/>
    <w:rsid w:val="00173BC8"/>
    <w:rsid w:val="00173D0D"/>
    <w:rsid w:val="00173D51"/>
    <w:rsid w:val="00173DCA"/>
    <w:rsid w:val="00173E3D"/>
    <w:rsid w:val="00174258"/>
    <w:rsid w:val="00174273"/>
    <w:rsid w:val="00174557"/>
    <w:rsid w:val="00174620"/>
    <w:rsid w:val="00174778"/>
    <w:rsid w:val="001747FA"/>
    <w:rsid w:val="0017498E"/>
    <w:rsid w:val="00174B05"/>
    <w:rsid w:val="001750E4"/>
    <w:rsid w:val="00175261"/>
    <w:rsid w:val="0017526C"/>
    <w:rsid w:val="0017535F"/>
    <w:rsid w:val="001754F1"/>
    <w:rsid w:val="001757F7"/>
    <w:rsid w:val="0017585A"/>
    <w:rsid w:val="001759F1"/>
    <w:rsid w:val="00175AEE"/>
    <w:rsid w:val="00176095"/>
    <w:rsid w:val="00176206"/>
    <w:rsid w:val="001762F2"/>
    <w:rsid w:val="0017647E"/>
    <w:rsid w:val="001765C2"/>
    <w:rsid w:val="00176814"/>
    <w:rsid w:val="00176981"/>
    <w:rsid w:val="00176B3D"/>
    <w:rsid w:val="00176CEE"/>
    <w:rsid w:val="001770DA"/>
    <w:rsid w:val="001770F8"/>
    <w:rsid w:val="001771E3"/>
    <w:rsid w:val="0017726E"/>
    <w:rsid w:val="00177338"/>
    <w:rsid w:val="001775D4"/>
    <w:rsid w:val="0017765F"/>
    <w:rsid w:val="001779FC"/>
    <w:rsid w:val="00177AD9"/>
    <w:rsid w:val="00177B00"/>
    <w:rsid w:val="00177C41"/>
    <w:rsid w:val="0018007F"/>
    <w:rsid w:val="00180321"/>
    <w:rsid w:val="00180367"/>
    <w:rsid w:val="0018079E"/>
    <w:rsid w:val="00180811"/>
    <w:rsid w:val="00180A3D"/>
    <w:rsid w:val="00180AF5"/>
    <w:rsid w:val="00180D3A"/>
    <w:rsid w:val="00180D85"/>
    <w:rsid w:val="00180E07"/>
    <w:rsid w:val="00180E89"/>
    <w:rsid w:val="00181058"/>
    <w:rsid w:val="00181278"/>
    <w:rsid w:val="001812DC"/>
    <w:rsid w:val="00181339"/>
    <w:rsid w:val="00181352"/>
    <w:rsid w:val="00181781"/>
    <w:rsid w:val="001818B7"/>
    <w:rsid w:val="00181A26"/>
    <w:rsid w:val="00181B7A"/>
    <w:rsid w:val="00181B89"/>
    <w:rsid w:val="00181C07"/>
    <w:rsid w:val="00181DAD"/>
    <w:rsid w:val="00182075"/>
    <w:rsid w:val="0018209E"/>
    <w:rsid w:val="00182270"/>
    <w:rsid w:val="001822D2"/>
    <w:rsid w:val="00182337"/>
    <w:rsid w:val="001823E3"/>
    <w:rsid w:val="00182497"/>
    <w:rsid w:val="00182703"/>
    <w:rsid w:val="001827D6"/>
    <w:rsid w:val="001829B6"/>
    <w:rsid w:val="00182D33"/>
    <w:rsid w:val="00182DB8"/>
    <w:rsid w:val="00183336"/>
    <w:rsid w:val="00183577"/>
    <w:rsid w:val="001835A4"/>
    <w:rsid w:val="001836EE"/>
    <w:rsid w:val="00183742"/>
    <w:rsid w:val="001837D8"/>
    <w:rsid w:val="00183848"/>
    <w:rsid w:val="00183AB5"/>
    <w:rsid w:val="00183CD5"/>
    <w:rsid w:val="00183E2E"/>
    <w:rsid w:val="00183E32"/>
    <w:rsid w:val="00183E3A"/>
    <w:rsid w:val="00183E8E"/>
    <w:rsid w:val="00183F32"/>
    <w:rsid w:val="001842FA"/>
    <w:rsid w:val="0018440C"/>
    <w:rsid w:val="00184523"/>
    <w:rsid w:val="001845B9"/>
    <w:rsid w:val="001845C4"/>
    <w:rsid w:val="00184839"/>
    <w:rsid w:val="001849B4"/>
    <w:rsid w:val="00184B54"/>
    <w:rsid w:val="00184BBD"/>
    <w:rsid w:val="00184CEC"/>
    <w:rsid w:val="00184D00"/>
    <w:rsid w:val="00184E78"/>
    <w:rsid w:val="001850EC"/>
    <w:rsid w:val="001851E9"/>
    <w:rsid w:val="0018524A"/>
    <w:rsid w:val="001854FA"/>
    <w:rsid w:val="0018566C"/>
    <w:rsid w:val="001856B7"/>
    <w:rsid w:val="001858C9"/>
    <w:rsid w:val="00185A4A"/>
    <w:rsid w:val="00185A76"/>
    <w:rsid w:val="00185B35"/>
    <w:rsid w:val="00185D36"/>
    <w:rsid w:val="0018625D"/>
    <w:rsid w:val="0018631E"/>
    <w:rsid w:val="0018644E"/>
    <w:rsid w:val="00186517"/>
    <w:rsid w:val="001866D4"/>
    <w:rsid w:val="0018674A"/>
    <w:rsid w:val="00186831"/>
    <w:rsid w:val="00186D1D"/>
    <w:rsid w:val="00186E3B"/>
    <w:rsid w:val="00186FA1"/>
    <w:rsid w:val="00186FBF"/>
    <w:rsid w:val="001870CC"/>
    <w:rsid w:val="0018721C"/>
    <w:rsid w:val="0018722A"/>
    <w:rsid w:val="0018724C"/>
    <w:rsid w:val="0018737F"/>
    <w:rsid w:val="00187645"/>
    <w:rsid w:val="0018765A"/>
    <w:rsid w:val="001876BF"/>
    <w:rsid w:val="001876C4"/>
    <w:rsid w:val="001877A7"/>
    <w:rsid w:val="001879F5"/>
    <w:rsid w:val="00187C4C"/>
    <w:rsid w:val="0019002B"/>
    <w:rsid w:val="001900FF"/>
    <w:rsid w:val="0019011C"/>
    <w:rsid w:val="001901B7"/>
    <w:rsid w:val="001904B4"/>
    <w:rsid w:val="001904BD"/>
    <w:rsid w:val="001904FD"/>
    <w:rsid w:val="001905DF"/>
    <w:rsid w:val="0019062C"/>
    <w:rsid w:val="00190632"/>
    <w:rsid w:val="00190F66"/>
    <w:rsid w:val="00191030"/>
    <w:rsid w:val="001912CF"/>
    <w:rsid w:val="0019132B"/>
    <w:rsid w:val="001914D7"/>
    <w:rsid w:val="001914D9"/>
    <w:rsid w:val="00191641"/>
    <w:rsid w:val="001916A1"/>
    <w:rsid w:val="0019174C"/>
    <w:rsid w:val="00191B1C"/>
    <w:rsid w:val="00192147"/>
    <w:rsid w:val="001921F2"/>
    <w:rsid w:val="00192327"/>
    <w:rsid w:val="00192354"/>
    <w:rsid w:val="0019252D"/>
    <w:rsid w:val="0019256C"/>
    <w:rsid w:val="0019280B"/>
    <w:rsid w:val="00192AA0"/>
    <w:rsid w:val="00192AF5"/>
    <w:rsid w:val="00192B31"/>
    <w:rsid w:val="00192B62"/>
    <w:rsid w:val="00192D2A"/>
    <w:rsid w:val="00192EBF"/>
    <w:rsid w:val="00192EE7"/>
    <w:rsid w:val="00192F40"/>
    <w:rsid w:val="00192F59"/>
    <w:rsid w:val="001931D8"/>
    <w:rsid w:val="001933F0"/>
    <w:rsid w:val="001934C8"/>
    <w:rsid w:val="0019365C"/>
    <w:rsid w:val="00193B14"/>
    <w:rsid w:val="00193D43"/>
    <w:rsid w:val="00193FD2"/>
    <w:rsid w:val="00194425"/>
    <w:rsid w:val="00194532"/>
    <w:rsid w:val="00194707"/>
    <w:rsid w:val="001948EF"/>
    <w:rsid w:val="00194AD8"/>
    <w:rsid w:val="00194E09"/>
    <w:rsid w:val="0019519B"/>
    <w:rsid w:val="001952D7"/>
    <w:rsid w:val="00195331"/>
    <w:rsid w:val="00195797"/>
    <w:rsid w:val="0019582A"/>
    <w:rsid w:val="0019590C"/>
    <w:rsid w:val="00195C0A"/>
    <w:rsid w:val="00195D87"/>
    <w:rsid w:val="00195E7F"/>
    <w:rsid w:val="00196057"/>
    <w:rsid w:val="001960D3"/>
    <w:rsid w:val="0019619C"/>
    <w:rsid w:val="0019619E"/>
    <w:rsid w:val="001963D5"/>
    <w:rsid w:val="00196522"/>
    <w:rsid w:val="00196677"/>
    <w:rsid w:val="00196874"/>
    <w:rsid w:val="00196BEC"/>
    <w:rsid w:val="00196C5B"/>
    <w:rsid w:val="00196CD8"/>
    <w:rsid w:val="00197067"/>
    <w:rsid w:val="001972D9"/>
    <w:rsid w:val="001972E9"/>
    <w:rsid w:val="00197352"/>
    <w:rsid w:val="0019739A"/>
    <w:rsid w:val="00197865"/>
    <w:rsid w:val="00197DBC"/>
    <w:rsid w:val="00197EA2"/>
    <w:rsid w:val="001A000A"/>
    <w:rsid w:val="001A011C"/>
    <w:rsid w:val="001A01B8"/>
    <w:rsid w:val="001A0263"/>
    <w:rsid w:val="001A038F"/>
    <w:rsid w:val="001A049F"/>
    <w:rsid w:val="001A04C4"/>
    <w:rsid w:val="001A06C4"/>
    <w:rsid w:val="001A092A"/>
    <w:rsid w:val="001A0C42"/>
    <w:rsid w:val="001A0C79"/>
    <w:rsid w:val="001A0CF0"/>
    <w:rsid w:val="001A0D8C"/>
    <w:rsid w:val="001A0F2A"/>
    <w:rsid w:val="001A0F95"/>
    <w:rsid w:val="001A0FEF"/>
    <w:rsid w:val="001A124C"/>
    <w:rsid w:val="001A1270"/>
    <w:rsid w:val="001A12D7"/>
    <w:rsid w:val="001A13DB"/>
    <w:rsid w:val="001A159B"/>
    <w:rsid w:val="001A19E2"/>
    <w:rsid w:val="001A1A28"/>
    <w:rsid w:val="001A1A53"/>
    <w:rsid w:val="001A1B7E"/>
    <w:rsid w:val="001A1E11"/>
    <w:rsid w:val="001A1E20"/>
    <w:rsid w:val="001A1F52"/>
    <w:rsid w:val="001A2285"/>
    <w:rsid w:val="001A22F5"/>
    <w:rsid w:val="001A232B"/>
    <w:rsid w:val="001A232D"/>
    <w:rsid w:val="001A24E7"/>
    <w:rsid w:val="001A2641"/>
    <w:rsid w:val="001A282F"/>
    <w:rsid w:val="001A294C"/>
    <w:rsid w:val="001A2AE5"/>
    <w:rsid w:val="001A2E5D"/>
    <w:rsid w:val="001A2EFC"/>
    <w:rsid w:val="001A2F5E"/>
    <w:rsid w:val="001A2F74"/>
    <w:rsid w:val="001A307D"/>
    <w:rsid w:val="001A3126"/>
    <w:rsid w:val="001A31A1"/>
    <w:rsid w:val="001A332D"/>
    <w:rsid w:val="001A33C0"/>
    <w:rsid w:val="001A33E5"/>
    <w:rsid w:val="001A3868"/>
    <w:rsid w:val="001A39F6"/>
    <w:rsid w:val="001A3B2E"/>
    <w:rsid w:val="001A3BEA"/>
    <w:rsid w:val="001A3DF4"/>
    <w:rsid w:val="001A3F57"/>
    <w:rsid w:val="001A40CE"/>
    <w:rsid w:val="001A42F0"/>
    <w:rsid w:val="001A45B8"/>
    <w:rsid w:val="001A45F0"/>
    <w:rsid w:val="001A4725"/>
    <w:rsid w:val="001A48B3"/>
    <w:rsid w:val="001A4933"/>
    <w:rsid w:val="001A4A5A"/>
    <w:rsid w:val="001A4ADB"/>
    <w:rsid w:val="001A4C59"/>
    <w:rsid w:val="001A4D5F"/>
    <w:rsid w:val="001A4DD6"/>
    <w:rsid w:val="001A4F79"/>
    <w:rsid w:val="001A50A4"/>
    <w:rsid w:val="001A50F9"/>
    <w:rsid w:val="001A53D1"/>
    <w:rsid w:val="001A5478"/>
    <w:rsid w:val="001A5713"/>
    <w:rsid w:val="001A59F8"/>
    <w:rsid w:val="001A5B6E"/>
    <w:rsid w:val="001A6081"/>
    <w:rsid w:val="001A618A"/>
    <w:rsid w:val="001A619D"/>
    <w:rsid w:val="001A6343"/>
    <w:rsid w:val="001A6918"/>
    <w:rsid w:val="001A6923"/>
    <w:rsid w:val="001A695C"/>
    <w:rsid w:val="001A69C6"/>
    <w:rsid w:val="001A6BBE"/>
    <w:rsid w:val="001A6CF6"/>
    <w:rsid w:val="001A6D00"/>
    <w:rsid w:val="001A6D63"/>
    <w:rsid w:val="001A6DC6"/>
    <w:rsid w:val="001A6E50"/>
    <w:rsid w:val="001A6E73"/>
    <w:rsid w:val="001A70CB"/>
    <w:rsid w:val="001A710E"/>
    <w:rsid w:val="001A7210"/>
    <w:rsid w:val="001A72BF"/>
    <w:rsid w:val="001A7344"/>
    <w:rsid w:val="001A7410"/>
    <w:rsid w:val="001A749E"/>
    <w:rsid w:val="001A780C"/>
    <w:rsid w:val="001A7843"/>
    <w:rsid w:val="001A788C"/>
    <w:rsid w:val="001A78F7"/>
    <w:rsid w:val="001A7AB5"/>
    <w:rsid w:val="001A7B5F"/>
    <w:rsid w:val="001A7BE2"/>
    <w:rsid w:val="001A7DB3"/>
    <w:rsid w:val="001A7E4A"/>
    <w:rsid w:val="001A7EE8"/>
    <w:rsid w:val="001A7F28"/>
    <w:rsid w:val="001A7FAF"/>
    <w:rsid w:val="001B016D"/>
    <w:rsid w:val="001B065E"/>
    <w:rsid w:val="001B074A"/>
    <w:rsid w:val="001B0D88"/>
    <w:rsid w:val="001B0FC0"/>
    <w:rsid w:val="001B1054"/>
    <w:rsid w:val="001B1109"/>
    <w:rsid w:val="001B1331"/>
    <w:rsid w:val="001B167D"/>
    <w:rsid w:val="001B16A2"/>
    <w:rsid w:val="001B1713"/>
    <w:rsid w:val="001B1740"/>
    <w:rsid w:val="001B1B9C"/>
    <w:rsid w:val="001B1CC9"/>
    <w:rsid w:val="001B1CDA"/>
    <w:rsid w:val="001B1DFB"/>
    <w:rsid w:val="001B2021"/>
    <w:rsid w:val="001B203D"/>
    <w:rsid w:val="001B2047"/>
    <w:rsid w:val="001B2424"/>
    <w:rsid w:val="001B25C1"/>
    <w:rsid w:val="001B273B"/>
    <w:rsid w:val="001B2B51"/>
    <w:rsid w:val="001B2C71"/>
    <w:rsid w:val="001B2CCE"/>
    <w:rsid w:val="001B2D9C"/>
    <w:rsid w:val="001B2DCF"/>
    <w:rsid w:val="001B2FE5"/>
    <w:rsid w:val="001B3078"/>
    <w:rsid w:val="001B30CF"/>
    <w:rsid w:val="001B315B"/>
    <w:rsid w:val="001B31FE"/>
    <w:rsid w:val="001B3617"/>
    <w:rsid w:val="001B37B5"/>
    <w:rsid w:val="001B38D3"/>
    <w:rsid w:val="001B397B"/>
    <w:rsid w:val="001B3CDF"/>
    <w:rsid w:val="001B3D90"/>
    <w:rsid w:val="001B4029"/>
    <w:rsid w:val="001B403C"/>
    <w:rsid w:val="001B4146"/>
    <w:rsid w:val="001B416A"/>
    <w:rsid w:val="001B4175"/>
    <w:rsid w:val="001B4190"/>
    <w:rsid w:val="001B4212"/>
    <w:rsid w:val="001B439E"/>
    <w:rsid w:val="001B4541"/>
    <w:rsid w:val="001B4572"/>
    <w:rsid w:val="001B475C"/>
    <w:rsid w:val="001B4934"/>
    <w:rsid w:val="001B4D44"/>
    <w:rsid w:val="001B4E35"/>
    <w:rsid w:val="001B4F90"/>
    <w:rsid w:val="001B50F4"/>
    <w:rsid w:val="001B5125"/>
    <w:rsid w:val="001B56ED"/>
    <w:rsid w:val="001B5807"/>
    <w:rsid w:val="001B588A"/>
    <w:rsid w:val="001B5AE3"/>
    <w:rsid w:val="001B5B7E"/>
    <w:rsid w:val="001B60AA"/>
    <w:rsid w:val="001B61EA"/>
    <w:rsid w:val="001B63E6"/>
    <w:rsid w:val="001B67A8"/>
    <w:rsid w:val="001B6B01"/>
    <w:rsid w:val="001B6C55"/>
    <w:rsid w:val="001B6DAE"/>
    <w:rsid w:val="001B701E"/>
    <w:rsid w:val="001B706D"/>
    <w:rsid w:val="001B71F8"/>
    <w:rsid w:val="001B7224"/>
    <w:rsid w:val="001B738D"/>
    <w:rsid w:val="001B73FB"/>
    <w:rsid w:val="001B740C"/>
    <w:rsid w:val="001B75B9"/>
    <w:rsid w:val="001B78F4"/>
    <w:rsid w:val="001B7C61"/>
    <w:rsid w:val="001B7EB5"/>
    <w:rsid w:val="001C00E3"/>
    <w:rsid w:val="001C0121"/>
    <w:rsid w:val="001C0474"/>
    <w:rsid w:val="001C0520"/>
    <w:rsid w:val="001C054E"/>
    <w:rsid w:val="001C06A3"/>
    <w:rsid w:val="001C06F5"/>
    <w:rsid w:val="001C0873"/>
    <w:rsid w:val="001C0B17"/>
    <w:rsid w:val="001C0BD0"/>
    <w:rsid w:val="001C0C43"/>
    <w:rsid w:val="001C0C5D"/>
    <w:rsid w:val="001C0CDF"/>
    <w:rsid w:val="001C0D32"/>
    <w:rsid w:val="001C12FF"/>
    <w:rsid w:val="001C1343"/>
    <w:rsid w:val="001C16D1"/>
    <w:rsid w:val="001C17E5"/>
    <w:rsid w:val="001C19FC"/>
    <w:rsid w:val="001C1A35"/>
    <w:rsid w:val="001C1AE1"/>
    <w:rsid w:val="001C1B28"/>
    <w:rsid w:val="001C1B5F"/>
    <w:rsid w:val="001C1B88"/>
    <w:rsid w:val="001C1CCF"/>
    <w:rsid w:val="001C1D74"/>
    <w:rsid w:val="001C2050"/>
    <w:rsid w:val="001C21D5"/>
    <w:rsid w:val="001C235D"/>
    <w:rsid w:val="001C2398"/>
    <w:rsid w:val="001C2653"/>
    <w:rsid w:val="001C290E"/>
    <w:rsid w:val="001C29D4"/>
    <w:rsid w:val="001C2AE4"/>
    <w:rsid w:val="001C2B52"/>
    <w:rsid w:val="001C2C36"/>
    <w:rsid w:val="001C326E"/>
    <w:rsid w:val="001C33AD"/>
    <w:rsid w:val="001C345D"/>
    <w:rsid w:val="001C3709"/>
    <w:rsid w:val="001C37B7"/>
    <w:rsid w:val="001C38AC"/>
    <w:rsid w:val="001C3A91"/>
    <w:rsid w:val="001C3AED"/>
    <w:rsid w:val="001C3BE2"/>
    <w:rsid w:val="001C3BFC"/>
    <w:rsid w:val="001C3DAD"/>
    <w:rsid w:val="001C3F33"/>
    <w:rsid w:val="001C430C"/>
    <w:rsid w:val="001C444B"/>
    <w:rsid w:val="001C490C"/>
    <w:rsid w:val="001C49EE"/>
    <w:rsid w:val="001C4AA5"/>
    <w:rsid w:val="001C4B5E"/>
    <w:rsid w:val="001C4B83"/>
    <w:rsid w:val="001C4C35"/>
    <w:rsid w:val="001C4E74"/>
    <w:rsid w:val="001C4ED5"/>
    <w:rsid w:val="001C53C3"/>
    <w:rsid w:val="001C5527"/>
    <w:rsid w:val="001C57E2"/>
    <w:rsid w:val="001C5A5B"/>
    <w:rsid w:val="001C5A67"/>
    <w:rsid w:val="001C5C9A"/>
    <w:rsid w:val="001C5EA7"/>
    <w:rsid w:val="001C6329"/>
    <w:rsid w:val="001C67D3"/>
    <w:rsid w:val="001C68F1"/>
    <w:rsid w:val="001C6A35"/>
    <w:rsid w:val="001C6A6F"/>
    <w:rsid w:val="001C6B6A"/>
    <w:rsid w:val="001C6D65"/>
    <w:rsid w:val="001C6D67"/>
    <w:rsid w:val="001C6F02"/>
    <w:rsid w:val="001C6FAC"/>
    <w:rsid w:val="001C704A"/>
    <w:rsid w:val="001C704B"/>
    <w:rsid w:val="001C7395"/>
    <w:rsid w:val="001C7AB0"/>
    <w:rsid w:val="001C7B75"/>
    <w:rsid w:val="001C7C67"/>
    <w:rsid w:val="001C7D7C"/>
    <w:rsid w:val="001C7DE7"/>
    <w:rsid w:val="001C7E47"/>
    <w:rsid w:val="001D0407"/>
    <w:rsid w:val="001D041F"/>
    <w:rsid w:val="001D0446"/>
    <w:rsid w:val="001D0660"/>
    <w:rsid w:val="001D0683"/>
    <w:rsid w:val="001D082F"/>
    <w:rsid w:val="001D08C2"/>
    <w:rsid w:val="001D1108"/>
    <w:rsid w:val="001D11BF"/>
    <w:rsid w:val="001D12BE"/>
    <w:rsid w:val="001D13CD"/>
    <w:rsid w:val="001D1479"/>
    <w:rsid w:val="001D1718"/>
    <w:rsid w:val="001D1761"/>
    <w:rsid w:val="001D1ACF"/>
    <w:rsid w:val="001D1BFA"/>
    <w:rsid w:val="001D1CC3"/>
    <w:rsid w:val="001D208F"/>
    <w:rsid w:val="001D2439"/>
    <w:rsid w:val="001D24AB"/>
    <w:rsid w:val="001D24FC"/>
    <w:rsid w:val="001D2540"/>
    <w:rsid w:val="001D25C9"/>
    <w:rsid w:val="001D2742"/>
    <w:rsid w:val="001D27AE"/>
    <w:rsid w:val="001D292B"/>
    <w:rsid w:val="001D2A71"/>
    <w:rsid w:val="001D2B49"/>
    <w:rsid w:val="001D2C27"/>
    <w:rsid w:val="001D2EB7"/>
    <w:rsid w:val="001D2F9E"/>
    <w:rsid w:val="001D3048"/>
    <w:rsid w:val="001D3189"/>
    <w:rsid w:val="001D3264"/>
    <w:rsid w:val="001D330D"/>
    <w:rsid w:val="001D337C"/>
    <w:rsid w:val="001D33D9"/>
    <w:rsid w:val="001D34D2"/>
    <w:rsid w:val="001D3548"/>
    <w:rsid w:val="001D3586"/>
    <w:rsid w:val="001D389D"/>
    <w:rsid w:val="001D38D5"/>
    <w:rsid w:val="001D38F7"/>
    <w:rsid w:val="001D3AF4"/>
    <w:rsid w:val="001D3B3A"/>
    <w:rsid w:val="001D3C8B"/>
    <w:rsid w:val="001D3E5B"/>
    <w:rsid w:val="001D3E94"/>
    <w:rsid w:val="001D3F09"/>
    <w:rsid w:val="001D428E"/>
    <w:rsid w:val="001D449A"/>
    <w:rsid w:val="001D4720"/>
    <w:rsid w:val="001D48F8"/>
    <w:rsid w:val="001D4CBE"/>
    <w:rsid w:val="001D4DCF"/>
    <w:rsid w:val="001D4DF0"/>
    <w:rsid w:val="001D4ED5"/>
    <w:rsid w:val="001D500E"/>
    <w:rsid w:val="001D51A5"/>
    <w:rsid w:val="001D53FE"/>
    <w:rsid w:val="001D5423"/>
    <w:rsid w:val="001D5429"/>
    <w:rsid w:val="001D5514"/>
    <w:rsid w:val="001D5635"/>
    <w:rsid w:val="001D57B1"/>
    <w:rsid w:val="001D5816"/>
    <w:rsid w:val="001D5859"/>
    <w:rsid w:val="001D59AD"/>
    <w:rsid w:val="001D59CF"/>
    <w:rsid w:val="001D5EFA"/>
    <w:rsid w:val="001D5FE2"/>
    <w:rsid w:val="001D6268"/>
    <w:rsid w:val="001D655F"/>
    <w:rsid w:val="001D6579"/>
    <w:rsid w:val="001D65A4"/>
    <w:rsid w:val="001D66C2"/>
    <w:rsid w:val="001D6774"/>
    <w:rsid w:val="001D68BF"/>
    <w:rsid w:val="001D69F0"/>
    <w:rsid w:val="001D6B65"/>
    <w:rsid w:val="001D6CCE"/>
    <w:rsid w:val="001D6D82"/>
    <w:rsid w:val="001D6DBA"/>
    <w:rsid w:val="001D6DBF"/>
    <w:rsid w:val="001D6DFA"/>
    <w:rsid w:val="001D71ED"/>
    <w:rsid w:val="001D7368"/>
    <w:rsid w:val="001D7694"/>
    <w:rsid w:val="001D77AC"/>
    <w:rsid w:val="001D77B7"/>
    <w:rsid w:val="001D77E5"/>
    <w:rsid w:val="001D785F"/>
    <w:rsid w:val="001D78B1"/>
    <w:rsid w:val="001D7955"/>
    <w:rsid w:val="001D7990"/>
    <w:rsid w:val="001D7AD8"/>
    <w:rsid w:val="001D7D81"/>
    <w:rsid w:val="001D7E35"/>
    <w:rsid w:val="001E01CD"/>
    <w:rsid w:val="001E045D"/>
    <w:rsid w:val="001E045F"/>
    <w:rsid w:val="001E084F"/>
    <w:rsid w:val="001E08A7"/>
    <w:rsid w:val="001E0970"/>
    <w:rsid w:val="001E0A4C"/>
    <w:rsid w:val="001E0B3E"/>
    <w:rsid w:val="001E0C47"/>
    <w:rsid w:val="001E0FE9"/>
    <w:rsid w:val="001E1277"/>
    <w:rsid w:val="001E1284"/>
    <w:rsid w:val="001E12BF"/>
    <w:rsid w:val="001E1370"/>
    <w:rsid w:val="001E13A4"/>
    <w:rsid w:val="001E14E9"/>
    <w:rsid w:val="001E15B1"/>
    <w:rsid w:val="001E16B8"/>
    <w:rsid w:val="001E17AE"/>
    <w:rsid w:val="001E19D3"/>
    <w:rsid w:val="001E1A9A"/>
    <w:rsid w:val="001E1AA7"/>
    <w:rsid w:val="001E1AE9"/>
    <w:rsid w:val="001E1B45"/>
    <w:rsid w:val="001E1C7B"/>
    <w:rsid w:val="001E2120"/>
    <w:rsid w:val="001E21FF"/>
    <w:rsid w:val="001E22D1"/>
    <w:rsid w:val="001E23B2"/>
    <w:rsid w:val="001E2415"/>
    <w:rsid w:val="001E2561"/>
    <w:rsid w:val="001E2669"/>
    <w:rsid w:val="001E274B"/>
    <w:rsid w:val="001E2833"/>
    <w:rsid w:val="001E293E"/>
    <w:rsid w:val="001E2A08"/>
    <w:rsid w:val="001E2B5B"/>
    <w:rsid w:val="001E2FC7"/>
    <w:rsid w:val="001E3006"/>
    <w:rsid w:val="001E30F2"/>
    <w:rsid w:val="001E315E"/>
    <w:rsid w:val="001E3446"/>
    <w:rsid w:val="001E35B7"/>
    <w:rsid w:val="001E37E5"/>
    <w:rsid w:val="001E390E"/>
    <w:rsid w:val="001E3A38"/>
    <w:rsid w:val="001E3A61"/>
    <w:rsid w:val="001E3B74"/>
    <w:rsid w:val="001E3BD1"/>
    <w:rsid w:val="001E3C24"/>
    <w:rsid w:val="001E3D06"/>
    <w:rsid w:val="001E41AF"/>
    <w:rsid w:val="001E41DF"/>
    <w:rsid w:val="001E4270"/>
    <w:rsid w:val="001E438D"/>
    <w:rsid w:val="001E43DC"/>
    <w:rsid w:val="001E462C"/>
    <w:rsid w:val="001E49E5"/>
    <w:rsid w:val="001E4CBD"/>
    <w:rsid w:val="001E4D50"/>
    <w:rsid w:val="001E4F57"/>
    <w:rsid w:val="001E4FAB"/>
    <w:rsid w:val="001E51A0"/>
    <w:rsid w:val="001E5275"/>
    <w:rsid w:val="001E551C"/>
    <w:rsid w:val="001E5846"/>
    <w:rsid w:val="001E584F"/>
    <w:rsid w:val="001E5B6F"/>
    <w:rsid w:val="001E5CC2"/>
    <w:rsid w:val="001E6025"/>
    <w:rsid w:val="001E608B"/>
    <w:rsid w:val="001E61AA"/>
    <w:rsid w:val="001E62C9"/>
    <w:rsid w:val="001E6396"/>
    <w:rsid w:val="001E6506"/>
    <w:rsid w:val="001E682F"/>
    <w:rsid w:val="001E6A15"/>
    <w:rsid w:val="001E6A1D"/>
    <w:rsid w:val="001E6BE3"/>
    <w:rsid w:val="001E6D64"/>
    <w:rsid w:val="001E6D65"/>
    <w:rsid w:val="001E6F06"/>
    <w:rsid w:val="001E71C2"/>
    <w:rsid w:val="001E71CA"/>
    <w:rsid w:val="001E7425"/>
    <w:rsid w:val="001E7489"/>
    <w:rsid w:val="001E749D"/>
    <w:rsid w:val="001E7742"/>
    <w:rsid w:val="001E7804"/>
    <w:rsid w:val="001E78CB"/>
    <w:rsid w:val="001E7B63"/>
    <w:rsid w:val="001E7C46"/>
    <w:rsid w:val="001E7DEA"/>
    <w:rsid w:val="001E7F8C"/>
    <w:rsid w:val="001E7FB9"/>
    <w:rsid w:val="001E7FF0"/>
    <w:rsid w:val="001F0022"/>
    <w:rsid w:val="001F0149"/>
    <w:rsid w:val="001F01B1"/>
    <w:rsid w:val="001F07A0"/>
    <w:rsid w:val="001F0AD2"/>
    <w:rsid w:val="001F0B5E"/>
    <w:rsid w:val="001F0DA8"/>
    <w:rsid w:val="001F0DBA"/>
    <w:rsid w:val="001F0F9A"/>
    <w:rsid w:val="001F108C"/>
    <w:rsid w:val="001F10AD"/>
    <w:rsid w:val="001F10EB"/>
    <w:rsid w:val="001F114C"/>
    <w:rsid w:val="001F12B4"/>
    <w:rsid w:val="001F12FC"/>
    <w:rsid w:val="001F148C"/>
    <w:rsid w:val="001F181C"/>
    <w:rsid w:val="001F1943"/>
    <w:rsid w:val="001F19F4"/>
    <w:rsid w:val="001F1B01"/>
    <w:rsid w:val="001F1E2B"/>
    <w:rsid w:val="001F1F5C"/>
    <w:rsid w:val="001F2069"/>
    <w:rsid w:val="001F20CC"/>
    <w:rsid w:val="001F2292"/>
    <w:rsid w:val="001F22BA"/>
    <w:rsid w:val="001F22DF"/>
    <w:rsid w:val="001F26A2"/>
    <w:rsid w:val="001F273A"/>
    <w:rsid w:val="001F2865"/>
    <w:rsid w:val="001F29CD"/>
    <w:rsid w:val="001F29D3"/>
    <w:rsid w:val="001F29E9"/>
    <w:rsid w:val="001F29F4"/>
    <w:rsid w:val="001F2C6A"/>
    <w:rsid w:val="001F2E4D"/>
    <w:rsid w:val="001F3596"/>
    <w:rsid w:val="001F373F"/>
    <w:rsid w:val="001F3770"/>
    <w:rsid w:val="001F392C"/>
    <w:rsid w:val="001F396A"/>
    <w:rsid w:val="001F3B41"/>
    <w:rsid w:val="001F3BBE"/>
    <w:rsid w:val="001F3C73"/>
    <w:rsid w:val="001F3DDF"/>
    <w:rsid w:val="001F3FFA"/>
    <w:rsid w:val="001F40A0"/>
    <w:rsid w:val="001F41D8"/>
    <w:rsid w:val="001F4319"/>
    <w:rsid w:val="001F4400"/>
    <w:rsid w:val="001F45D2"/>
    <w:rsid w:val="001F4833"/>
    <w:rsid w:val="001F493A"/>
    <w:rsid w:val="001F4985"/>
    <w:rsid w:val="001F4B76"/>
    <w:rsid w:val="001F4CE4"/>
    <w:rsid w:val="001F4ED0"/>
    <w:rsid w:val="001F50D5"/>
    <w:rsid w:val="001F5366"/>
    <w:rsid w:val="001F5A4C"/>
    <w:rsid w:val="001F5B81"/>
    <w:rsid w:val="001F5F09"/>
    <w:rsid w:val="001F6354"/>
    <w:rsid w:val="001F6455"/>
    <w:rsid w:val="001F659D"/>
    <w:rsid w:val="001F6A00"/>
    <w:rsid w:val="001F6A94"/>
    <w:rsid w:val="001F6B94"/>
    <w:rsid w:val="001F6F73"/>
    <w:rsid w:val="001F7046"/>
    <w:rsid w:val="001F72C2"/>
    <w:rsid w:val="001F7318"/>
    <w:rsid w:val="001F74E1"/>
    <w:rsid w:val="001F751B"/>
    <w:rsid w:val="001F7669"/>
    <w:rsid w:val="001F77B9"/>
    <w:rsid w:val="001F785E"/>
    <w:rsid w:val="001F7871"/>
    <w:rsid w:val="001F7AD2"/>
    <w:rsid w:val="001F7D0E"/>
    <w:rsid w:val="00200111"/>
    <w:rsid w:val="002001A7"/>
    <w:rsid w:val="0020045D"/>
    <w:rsid w:val="002005E2"/>
    <w:rsid w:val="002009A7"/>
    <w:rsid w:val="00200D2B"/>
    <w:rsid w:val="00200DC9"/>
    <w:rsid w:val="00201004"/>
    <w:rsid w:val="002014A2"/>
    <w:rsid w:val="00201550"/>
    <w:rsid w:val="00201587"/>
    <w:rsid w:val="0020159C"/>
    <w:rsid w:val="002016E7"/>
    <w:rsid w:val="0020188C"/>
    <w:rsid w:val="0020199E"/>
    <w:rsid w:val="002019E8"/>
    <w:rsid w:val="00201C1D"/>
    <w:rsid w:val="00201D2A"/>
    <w:rsid w:val="00201DA7"/>
    <w:rsid w:val="00201F3A"/>
    <w:rsid w:val="00202153"/>
    <w:rsid w:val="002022DE"/>
    <w:rsid w:val="0020238F"/>
    <w:rsid w:val="002024E8"/>
    <w:rsid w:val="00202503"/>
    <w:rsid w:val="00202508"/>
    <w:rsid w:val="002025BD"/>
    <w:rsid w:val="00202953"/>
    <w:rsid w:val="00202984"/>
    <w:rsid w:val="002029C4"/>
    <w:rsid w:val="00202B5A"/>
    <w:rsid w:val="00202B63"/>
    <w:rsid w:val="00202C88"/>
    <w:rsid w:val="00202CD0"/>
    <w:rsid w:val="00202F81"/>
    <w:rsid w:val="002032CB"/>
    <w:rsid w:val="0020339F"/>
    <w:rsid w:val="002033DF"/>
    <w:rsid w:val="0020370B"/>
    <w:rsid w:val="00203728"/>
    <w:rsid w:val="00203967"/>
    <w:rsid w:val="00203C92"/>
    <w:rsid w:val="00203D23"/>
    <w:rsid w:val="00203D8B"/>
    <w:rsid w:val="00203F29"/>
    <w:rsid w:val="00204073"/>
    <w:rsid w:val="002041D0"/>
    <w:rsid w:val="002043A6"/>
    <w:rsid w:val="002045D8"/>
    <w:rsid w:val="002046C6"/>
    <w:rsid w:val="002046EF"/>
    <w:rsid w:val="00204706"/>
    <w:rsid w:val="00204AD8"/>
    <w:rsid w:val="00204CBB"/>
    <w:rsid w:val="00204D7B"/>
    <w:rsid w:val="00204F65"/>
    <w:rsid w:val="002051D0"/>
    <w:rsid w:val="002056B7"/>
    <w:rsid w:val="0020575C"/>
    <w:rsid w:val="00205784"/>
    <w:rsid w:val="002057D5"/>
    <w:rsid w:val="002058FB"/>
    <w:rsid w:val="00205945"/>
    <w:rsid w:val="002059A6"/>
    <w:rsid w:val="00205AD7"/>
    <w:rsid w:val="00205BA5"/>
    <w:rsid w:val="00205BF1"/>
    <w:rsid w:val="00205CB0"/>
    <w:rsid w:val="00205F6A"/>
    <w:rsid w:val="0020632D"/>
    <w:rsid w:val="0020634B"/>
    <w:rsid w:val="00206365"/>
    <w:rsid w:val="002063F1"/>
    <w:rsid w:val="002065A4"/>
    <w:rsid w:val="00206825"/>
    <w:rsid w:val="00206867"/>
    <w:rsid w:val="00206B1A"/>
    <w:rsid w:val="00206BAB"/>
    <w:rsid w:val="00206E9C"/>
    <w:rsid w:val="00207051"/>
    <w:rsid w:val="00207409"/>
    <w:rsid w:val="00207634"/>
    <w:rsid w:val="002076E4"/>
    <w:rsid w:val="00207AAE"/>
    <w:rsid w:val="00207B5A"/>
    <w:rsid w:val="00207C84"/>
    <w:rsid w:val="00207D65"/>
    <w:rsid w:val="00207FFC"/>
    <w:rsid w:val="0021002A"/>
    <w:rsid w:val="00210063"/>
    <w:rsid w:val="002100E0"/>
    <w:rsid w:val="00210113"/>
    <w:rsid w:val="0021019C"/>
    <w:rsid w:val="0021031A"/>
    <w:rsid w:val="0021048E"/>
    <w:rsid w:val="0021058E"/>
    <w:rsid w:val="00210877"/>
    <w:rsid w:val="002109D9"/>
    <w:rsid w:val="00210B77"/>
    <w:rsid w:val="00210D12"/>
    <w:rsid w:val="00211065"/>
    <w:rsid w:val="002112F5"/>
    <w:rsid w:val="00211381"/>
    <w:rsid w:val="002113E4"/>
    <w:rsid w:val="00211532"/>
    <w:rsid w:val="00211A20"/>
    <w:rsid w:val="00211F5A"/>
    <w:rsid w:val="0021205E"/>
    <w:rsid w:val="0021212C"/>
    <w:rsid w:val="00212164"/>
    <w:rsid w:val="002121DE"/>
    <w:rsid w:val="00212290"/>
    <w:rsid w:val="002122F6"/>
    <w:rsid w:val="0021267E"/>
    <w:rsid w:val="002126BC"/>
    <w:rsid w:val="002126E4"/>
    <w:rsid w:val="002127BA"/>
    <w:rsid w:val="002127E8"/>
    <w:rsid w:val="0021295E"/>
    <w:rsid w:val="002129FD"/>
    <w:rsid w:val="002129FE"/>
    <w:rsid w:val="00212A6C"/>
    <w:rsid w:val="00212A7A"/>
    <w:rsid w:val="00212B9A"/>
    <w:rsid w:val="00212C4F"/>
    <w:rsid w:val="00212DF0"/>
    <w:rsid w:val="00212FA4"/>
    <w:rsid w:val="00213343"/>
    <w:rsid w:val="002133B8"/>
    <w:rsid w:val="00213731"/>
    <w:rsid w:val="00213755"/>
    <w:rsid w:val="002138B2"/>
    <w:rsid w:val="00213DD8"/>
    <w:rsid w:val="00213F1E"/>
    <w:rsid w:val="00213F63"/>
    <w:rsid w:val="00213F74"/>
    <w:rsid w:val="00213F88"/>
    <w:rsid w:val="00214308"/>
    <w:rsid w:val="00214329"/>
    <w:rsid w:val="0021458D"/>
    <w:rsid w:val="002145E2"/>
    <w:rsid w:val="00214970"/>
    <w:rsid w:val="002149C9"/>
    <w:rsid w:val="00214D66"/>
    <w:rsid w:val="00215130"/>
    <w:rsid w:val="00215160"/>
    <w:rsid w:val="00215405"/>
    <w:rsid w:val="00215436"/>
    <w:rsid w:val="002154D4"/>
    <w:rsid w:val="00215505"/>
    <w:rsid w:val="0021552C"/>
    <w:rsid w:val="002157C5"/>
    <w:rsid w:val="00215B6A"/>
    <w:rsid w:val="00215B8E"/>
    <w:rsid w:val="00215D02"/>
    <w:rsid w:val="00215D7B"/>
    <w:rsid w:val="00215E71"/>
    <w:rsid w:val="00215F04"/>
    <w:rsid w:val="00216071"/>
    <w:rsid w:val="00216075"/>
    <w:rsid w:val="002160D5"/>
    <w:rsid w:val="00216489"/>
    <w:rsid w:val="0021659A"/>
    <w:rsid w:val="002168B6"/>
    <w:rsid w:val="00216BA2"/>
    <w:rsid w:val="00216BF5"/>
    <w:rsid w:val="00216E50"/>
    <w:rsid w:val="00216E6B"/>
    <w:rsid w:val="002176C7"/>
    <w:rsid w:val="00217A82"/>
    <w:rsid w:val="00217B3A"/>
    <w:rsid w:val="00217B85"/>
    <w:rsid w:val="00217C9D"/>
    <w:rsid w:val="002200F7"/>
    <w:rsid w:val="002201D4"/>
    <w:rsid w:val="00220363"/>
    <w:rsid w:val="0022041D"/>
    <w:rsid w:val="0022048B"/>
    <w:rsid w:val="0022073A"/>
    <w:rsid w:val="0022076C"/>
    <w:rsid w:val="00220AC0"/>
    <w:rsid w:val="00220B09"/>
    <w:rsid w:val="00220CA8"/>
    <w:rsid w:val="00220F8B"/>
    <w:rsid w:val="00221135"/>
    <w:rsid w:val="002217E9"/>
    <w:rsid w:val="0022182F"/>
    <w:rsid w:val="002218F0"/>
    <w:rsid w:val="00221FE1"/>
    <w:rsid w:val="00222525"/>
    <w:rsid w:val="00222656"/>
    <w:rsid w:val="00222687"/>
    <w:rsid w:val="00222850"/>
    <w:rsid w:val="00222A69"/>
    <w:rsid w:val="00222BDE"/>
    <w:rsid w:val="00222CC5"/>
    <w:rsid w:val="00222CE5"/>
    <w:rsid w:val="00222E2E"/>
    <w:rsid w:val="00222FB3"/>
    <w:rsid w:val="00223045"/>
    <w:rsid w:val="002231B6"/>
    <w:rsid w:val="002232E4"/>
    <w:rsid w:val="002233F6"/>
    <w:rsid w:val="00223442"/>
    <w:rsid w:val="0022359C"/>
    <w:rsid w:val="002235FC"/>
    <w:rsid w:val="00223726"/>
    <w:rsid w:val="00223858"/>
    <w:rsid w:val="002238DF"/>
    <w:rsid w:val="002238F8"/>
    <w:rsid w:val="00223A54"/>
    <w:rsid w:val="00223CCA"/>
    <w:rsid w:val="00223D17"/>
    <w:rsid w:val="00223F2F"/>
    <w:rsid w:val="00224081"/>
    <w:rsid w:val="00224084"/>
    <w:rsid w:val="002241C1"/>
    <w:rsid w:val="00224236"/>
    <w:rsid w:val="002242B8"/>
    <w:rsid w:val="002244AD"/>
    <w:rsid w:val="002245C4"/>
    <w:rsid w:val="002247DE"/>
    <w:rsid w:val="00224865"/>
    <w:rsid w:val="002248FB"/>
    <w:rsid w:val="00224959"/>
    <w:rsid w:val="00224A01"/>
    <w:rsid w:val="00224C65"/>
    <w:rsid w:val="00224CA4"/>
    <w:rsid w:val="00224CAC"/>
    <w:rsid w:val="00224F9F"/>
    <w:rsid w:val="002250DD"/>
    <w:rsid w:val="00225291"/>
    <w:rsid w:val="00225338"/>
    <w:rsid w:val="002253E6"/>
    <w:rsid w:val="002254B3"/>
    <w:rsid w:val="002254DE"/>
    <w:rsid w:val="002256B8"/>
    <w:rsid w:val="00225798"/>
    <w:rsid w:val="002257EB"/>
    <w:rsid w:val="00225A89"/>
    <w:rsid w:val="00225CDE"/>
    <w:rsid w:val="00225DA0"/>
    <w:rsid w:val="00225F50"/>
    <w:rsid w:val="00225F60"/>
    <w:rsid w:val="002261AB"/>
    <w:rsid w:val="0022625B"/>
    <w:rsid w:val="0022625D"/>
    <w:rsid w:val="00226327"/>
    <w:rsid w:val="0022650F"/>
    <w:rsid w:val="0022663A"/>
    <w:rsid w:val="00226722"/>
    <w:rsid w:val="00226886"/>
    <w:rsid w:val="00226BAE"/>
    <w:rsid w:val="00226BFF"/>
    <w:rsid w:val="00226C1B"/>
    <w:rsid w:val="00226EFE"/>
    <w:rsid w:val="0022736E"/>
    <w:rsid w:val="002273CC"/>
    <w:rsid w:val="002273E8"/>
    <w:rsid w:val="002275E2"/>
    <w:rsid w:val="002275FD"/>
    <w:rsid w:val="0022787D"/>
    <w:rsid w:val="002278C8"/>
    <w:rsid w:val="002279B1"/>
    <w:rsid w:val="00227A4F"/>
    <w:rsid w:val="00227A85"/>
    <w:rsid w:val="00227F7C"/>
    <w:rsid w:val="0023000C"/>
    <w:rsid w:val="002303F5"/>
    <w:rsid w:val="00230538"/>
    <w:rsid w:val="002305A6"/>
    <w:rsid w:val="002308DF"/>
    <w:rsid w:val="002309E7"/>
    <w:rsid w:val="00230BAE"/>
    <w:rsid w:val="00230C1C"/>
    <w:rsid w:val="00230D5D"/>
    <w:rsid w:val="00230D81"/>
    <w:rsid w:val="00230F70"/>
    <w:rsid w:val="00230FA1"/>
    <w:rsid w:val="0023106F"/>
    <w:rsid w:val="002313AF"/>
    <w:rsid w:val="00231405"/>
    <w:rsid w:val="00231820"/>
    <w:rsid w:val="00231849"/>
    <w:rsid w:val="00231892"/>
    <w:rsid w:val="00231927"/>
    <w:rsid w:val="00231B32"/>
    <w:rsid w:val="00231DF9"/>
    <w:rsid w:val="0023212D"/>
    <w:rsid w:val="0023215B"/>
    <w:rsid w:val="002322C5"/>
    <w:rsid w:val="0023264B"/>
    <w:rsid w:val="0023287B"/>
    <w:rsid w:val="0023298D"/>
    <w:rsid w:val="00232A36"/>
    <w:rsid w:val="00232B63"/>
    <w:rsid w:val="00232C3C"/>
    <w:rsid w:val="00232D7C"/>
    <w:rsid w:val="00232ECB"/>
    <w:rsid w:val="00233063"/>
    <w:rsid w:val="002330EB"/>
    <w:rsid w:val="0023315C"/>
    <w:rsid w:val="00233440"/>
    <w:rsid w:val="00233705"/>
    <w:rsid w:val="0023372F"/>
    <w:rsid w:val="00233737"/>
    <w:rsid w:val="00233A36"/>
    <w:rsid w:val="00233E76"/>
    <w:rsid w:val="00234251"/>
    <w:rsid w:val="00234581"/>
    <w:rsid w:val="0023460E"/>
    <w:rsid w:val="0023485A"/>
    <w:rsid w:val="00234916"/>
    <w:rsid w:val="00234B64"/>
    <w:rsid w:val="00234BE4"/>
    <w:rsid w:val="00234C79"/>
    <w:rsid w:val="00234D34"/>
    <w:rsid w:val="00234F9F"/>
    <w:rsid w:val="00235139"/>
    <w:rsid w:val="00235158"/>
    <w:rsid w:val="0023577D"/>
    <w:rsid w:val="00235809"/>
    <w:rsid w:val="002358B4"/>
    <w:rsid w:val="002358D6"/>
    <w:rsid w:val="0023590F"/>
    <w:rsid w:val="00235972"/>
    <w:rsid w:val="00235A38"/>
    <w:rsid w:val="00235C27"/>
    <w:rsid w:val="00235D92"/>
    <w:rsid w:val="00235DE2"/>
    <w:rsid w:val="00235E20"/>
    <w:rsid w:val="00235EE4"/>
    <w:rsid w:val="00235FAF"/>
    <w:rsid w:val="002361EF"/>
    <w:rsid w:val="00236929"/>
    <w:rsid w:val="00236A23"/>
    <w:rsid w:val="00236AB5"/>
    <w:rsid w:val="00236B9E"/>
    <w:rsid w:val="00236FA8"/>
    <w:rsid w:val="00237002"/>
    <w:rsid w:val="00237020"/>
    <w:rsid w:val="00237327"/>
    <w:rsid w:val="00237385"/>
    <w:rsid w:val="00237525"/>
    <w:rsid w:val="002375A6"/>
    <w:rsid w:val="0023762F"/>
    <w:rsid w:val="0023779F"/>
    <w:rsid w:val="002379FE"/>
    <w:rsid w:val="00237D2F"/>
    <w:rsid w:val="00237DAB"/>
    <w:rsid w:val="00237DB3"/>
    <w:rsid w:val="00237E34"/>
    <w:rsid w:val="0024003B"/>
    <w:rsid w:val="002400D4"/>
    <w:rsid w:val="002402F4"/>
    <w:rsid w:val="00240672"/>
    <w:rsid w:val="00240914"/>
    <w:rsid w:val="00240BF6"/>
    <w:rsid w:val="00240D24"/>
    <w:rsid w:val="00240F27"/>
    <w:rsid w:val="00241101"/>
    <w:rsid w:val="00241591"/>
    <w:rsid w:val="002415DD"/>
    <w:rsid w:val="00241831"/>
    <w:rsid w:val="00241854"/>
    <w:rsid w:val="0024193A"/>
    <w:rsid w:val="00241B9A"/>
    <w:rsid w:val="00241BBB"/>
    <w:rsid w:val="00241C20"/>
    <w:rsid w:val="00241CDA"/>
    <w:rsid w:val="00241EB8"/>
    <w:rsid w:val="00241F94"/>
    <w:rsid w:val="002420D1"/>
    <w:rsid w:val="002422C3"/>
    <w:rsid w:val="002423A6"/>
    <w:rsid w:val="0024253B"/>
    <w:rsid w:val="00242623"/>
    <w:rsid w:val="00242742"/>
    <w:rsid w:val="002429DD"/>
    <w:rsid w:val="00242A18"/>
    <w:rsid w:val="00242B31"/>
    <w:rsid w:val="00242E30"/>
    <w:rsid w:val="00242F5A"/>
    <w:rsid w:val="0024300A"/>
    <w:rsid w:val="002431CA"/>
    <w:rsid w:val="00243243"/>
    <w:rsid w:val="00243278"/>
    <w:rsid w:val="002435A0"/>
    <w:rsid w:val="002435F5"/>
    <w:rsid w:val="00243642"/>
    <w:rsid w:val="00243691"/>
    <w:rsid w:val="002436C6"/>
    <w:rsid w:val="0024371F"/>
    <w:rsid w:val="00243730"/>
    <w:rsid w:val="002439E9"/>
    <w:rsid w:val="00243B79"/>
    <w:rsid w:val="00243C4A"/>
    <w:rsid w:val="00243C7B"/>
    <w:rsid w:val="00243CFD"/>
    <w:rsid w:val="00243E50"/>
    <w:rsid w:val="00243EC8"/>
    <w:rsid w:val="00243F76"/>
    <w:rsid w:val="00243FE2"/>
    <w:rsid w:val="00244257"/>
    <w:rsid w:val="002443B1"/>
    <w:rsid w:val="002443F1"/>
    <w:rsid w:val="00244568"/>
    <w:rsid w:val="0024462F"/>
    <w:rsid w:val="00244A1C"/>
    <w:rsid w:val="00244CE1"/>
    <w:rsid w:val="00244E59"/>
    <w:rsid w:val="002450E9"/>
    <w:rsid w:val="0024513F"/>
    <w:rsid w:val="0024517B"/>
    <w:rsid w:val="002451BE"/>
    <w:rsid w:val="002451D6"/>
    <w:rsid w:val="00245252"/>
    <w:rsid w:val="002452CC"/>
    <w:rsid w:val="002452FA"/>
    <w:rsid w:val="0024537F"/>
    <w:rsid w:val="002453E4"/>
    <w:rsid w:val="00245572"/>
    <w:rsid w:val="002455C1"/>
    <w:rsid w:val="00245758"/>
    <w:rsid w:val="00245907"/>
    <w:rsid w:val="00245926"/>
    <w:rsid w:val="00245A9A"/>
    <w:rsid w:val="00245D69"/>
    <w:rsid w:val="00245E56"/>
    <w:rsid w:val="00246028"/>
    <w:rsid w:val="002466C7"/>
    <w:rsid w:val="002466E8"/>
    <w:rsid w:val="0024679B"/>
    <w:rsid w:val="002467A0"/>
    <w:rsid w:val="002467A3"/>
    <w:rsid w:val="002469BE"/>
    <w:rsid w:val="00246CBA"/>
    <w:rsid w:val="00246E1D"/>
    <w:rsid w:val="00246EAD"/>
    <w:rsid w:val="00247369"/>
    <w:rsid w:val="00247403"/>
    <w:rsid w:val="0024793C"/>
    <w:rsid w:val="00247A85"/>
    <w:rsid w:val="00247B8C"/>
    <w:rsid w:val="00247BE2"/>
    <w:rsid w:val="00247D9B"/>
    <w:rsid w:val="00250256"/>
    <w:rsid w:val="002506B9"/>
    <w:rsid w:val="0025098C"/>
    <w:rsid w:val="00250B3A"/>
    <w:rsid w:val="00250F06"/>
    <w:rsid w:val="00250F20"/>
    <w:rsid w:val="00250F89"/>
    <w:rsid w:val="00251372"/>
    <w:rsid w:val="002513D6"/>
    <w:rsid w:val="00251478"/>
    <w:rsid w:val="00251806"/>
    <w:rsid w:val="00251924"/>
    <w:rsid w:val="002519CB"/>
    <w:rsid w:val="00251AE8"/>
    <w:rsid w:val="00251D78"/>
    <w:rsid w:val="00251EBA"/>
    <w:rsid w:val="00251F13"/>
    <w:rsid w:val="00251FBF"/>
    <w:rsid w:val="00252019"/>
    <w:rsid w:val="002520E1"/>
    <w:rsid w:val="002523B1"/>
    <w:rsid w:val="00252631"/>
    <w:rsid w:val="0025268F"/>
    <w:rsid w:val="00252704"/>
    <w:rsid w:val="00252773"/>
    <w:rsid w:val="00252A07"/>
    <w:rsid w:val="00252A74"/>
    <w:rsid w:val="00252D8A"/>
    <w:rsid w:val="00252EFC"/>
    <w:rsid w:val="00252F65"/>
    <w:rsid w:val="00252F76"/>
    <w:rsid w:val="002530B0"/>
    <w:rsid w:val="002533B3"/>
    <w:rsid w:val="002534E1"/>
    <w:rsid w:val="0025350A"/>
    <w:rsid w:val="00253603"/>
    <w:rsid w:val="00253679"/>
    <w:rsid w:val="002536B9"/>
    <w:rsid w:val="0025394F"/>
    <w:rsid w:val="002539B2"/>
    <w:rsid w:val="00253C9F"/>
    <w:rsid w:val="00253D14"/>
    <w:rsid w:val="00253E5C"/>
    <w:rsid w:val="00253E9B"/>
    <w:rsid w:val="00254399"/>
    <w:rsid w:val="0025455D"/>
    <w:rsid w:val="002545DD"/>
    <w:rsid w:val="00254787"/>
    <w:rsid w:val="00254B41"/>
    <w:rsid w:val="00254BF1"/>
    <w:rsid w:val="00254CF8"/>
    <w:rsid w:val="00254EB3"/>
    <w:rsid w:val="002551A2"/>
    <w:rsid w:val="002551DD"/>
    <w:rsid w:val="002552DC"/>
    <w:rsid w:val="00255435"/>
    <w:rsid w:val="002555F0"/>
    <w:rsid w:val="00255662"/>
    <w:rsid w:val="0025588E"/>
    <w:rsid w:val="0025592B"/>
    <w:rsid w:val="002559E3"/>
    <w:rsid w:val="002559FB"/>
    <w:rsid w:val="00255AE8"/>
    <w:rsid w:val="00255B19"/>
    <w:rsid w:val="00255B63"/>
    <w:rsid w:val="00255B7F"/>
    <w:rsid w:val="00255E48"/>
    <w:rsid w:val="00255FB9"/>
    <w:rsid w:val="0025602B"/>
    <w:rsid w:val="0025613E"/>
    <w:rsid w:val="002566E8"/>
    <w:rsid w:val="002574BA"/>
    <w:rsid w:val="002576BC"/>
    <w:rsid w:val="00257809"/>
    <w:rsid w:val="002578F2"/>
    <w:rsid w:val="002579EF"/>
    <w:rsid w:val="00257A5F"/>
    <w:rsid w:val="00257CE5"/>
    <w:rsid w:val="00257CE7"/>
    <w:rsid w:val="00257D6A"/>
    <w:rsid w:val="00257DB1"/>
    <w:rsid w:val="00257EE4"/>
    <w:rsid w:val="0026014C"/>
    <w:rsid w:val="002601F6"/>
    <w:rsid w:val="00260230"/>
    <w:rsid w:val="002602F9"/>
    <w:rsid w:val="0026030F"/>
    <w:rsid w:val="00260327"/>
    <w:rsid w:val="0026039D"/>
    <w:rsid w:val="002603C8"/>
    <w:rsid w:val="002605A6"/>
    <w:rsid w:val="002606B6"/>
    <w:rsid w:val="0026072A"/>
    <w:rsid w:val="00260905"/>
    <w:rsid w:val="00260A2C"/>
    <w:rsid w:val="00260B83"/>
    <w:rsid w:val="00260BED"/>
    <w:rsid w:val="00260E20"/>
    <w:rsid w:val="0026105D"/>
    <w:rsid w:val="002614DA"/>
    <w:rsid w:val="0026155B"/>
    <w:rsid w:val="0026160F"/>
    <w:rsid w:val="002616C0"/>
    <w:rsid w:val="0026173C"/>
    <w:rsid w:val="0026196E"/>
    <w:rsid w:val="002619F6"/>
    <w:rsid w:val="00261C93"/>
    <w:rsid w:val="00261DEE"/>
    <w:rsid w:val="00262018"/>
    <w:rsid w:val="00262173"/>
    <w:rsid w:val="00262184"/>
    <w:rsid w:val="00262320"/>
    <w:rsid w:val="00262337"/>
    <w:rsid w:val="00262463"/>
    <w:rsid w:val="002626D1"/>
    <w:rsid w:val="00262722"/>
    <w:rsid w:val="00262809"/>
    <w:rsid w:val="00262B35"/>
    <w:rsid w:val="00262C95"/>
    <w:rsid w:val="00263001"/>
    <w:rsid w:val="00263016"/>
    <w:rsid w:val="002631B9"/>
    <w:rsid w:val="00263371"/>
    <w:rsid w:val="00263440"/>
    <w:rsid w:val="00263695"/>
    <w:rsid w:val="00263749"/>
    <w:rsid w:val="0026389E"/>
    <w:rsid w:val="002638C4"/>
    <w:rsid w:val="00263A15"/>
    <w:rsid w:val="00263E98"/>
    <w:rsid w:val="00263FCD"/>
    <w:rsid w:val="00264018"/>
    <w:rsid w:val="00264214"/>
    <w:rsid w:val="00264398"/>
    <w:rsid w:val="00264793"/>
    <w:rsid w:val="002648A4"/>
    <w:rsid w:val="0026494A"/>
    <w:rsid w:val="00264A04"/>
    <w:rsid w:val="00264A8E"/>
    <w:rsid w:val="00264E57"/>
    <w:rsid w:val="00264E6E"/>
    <w:rsid w:val="00264F3C"/>
    <w:rsid w:val="00264F54"/>
    <w:rsid w:val="002651A2"/>
    <w:rsid w:val="0026538C"/>
    <w:rsid w:val="002654B5"/>
    <w:rsid w:val="00265537"/>
    <w:rsid w:val="002657ED"/>
    <w:rsid w:val="002658BE"/>
    <w:rsid w:val="00265AD4"/>
    <w:rsid w:val="00265C90"/>
    <w:rsid w:val="00265E2C"/>
    <w:rsid w:val="00266076"/>
    <w:rsid w:val="002661C0"/>
    <w:rsid w:val="0026627F"/>
    <w:rsid w:val="00266312"/>
    <w:rsid w:val="00266563"/>
    <w:rsid w:val="00266BA4"/>
    <w:rsid w:val="00266C00"/>
    <w:rsid w:val="00266C9E"/>
    <w:rsid w:val="00266E2C"/>
    <w:rsid w:val="00267029"/>
    <w:rsid w:val="00267556"/>
    <w:rsid w:val="00267A3D"/>
    <w:rsid w:val="00270120"/>
    <w:rsid w:val="002701CA"/>
    <w:rsid w:val="0027038B"/>
    <w:rsid w:val="00270426"/>
    <w:rsid w:val="00270509"/>
    <w:rsid w:val="002705DB"/>
    <w:rsid w:val="00270608"/>
    <w:rsid w:val="00270632"/>
    <w:rsid w:val="002708C7"/>
    <w:rsid w:val="00270A77"/>
    <w:rsid w:val="00270A91"/>
    <w:rsid w:val="00270C0F"/>
    <w:rsid w:val="00270DAE"/>
    <w:rsid w:val="00271075"/>
    <w:rsid w:val="00271168"/>
    <w:rsid w:val="00271235"/>
    <w:rsid w:val="00271400"/>
    <w:rsid w:val="002714EB"/>
    <w:rsid w:val="00271694"/>
    <w:rsid w:val="00271699"/>
    <w:rsid w:val="002717C7"/>
    <w:rsid w:val="00271B17"/>
    <w:rsid w:val="00271B96"/>
    <w:rsid w:val="00272239"/>
    <w:rsid w:val="00272495"/>
    <w:rsid w:val="00272580"/>
    <w:rsid w:val="00272731"/>
    <w:rsid w:val="0027276D"/>
    <w:rsid w:val="0027279E"/>
    <w:rsid w:val="00272937"/>
    <w:rsid w:val="00272B3C"/>
    <w:rsid w:val="00272B95"/>
    <w:rsid w:val="00272BC1"/>
    <w:rsid w:val="00272D05"/>
    <w:rsid w:val="00272EBD"/>
    <w:rsid w:val="0027326A"/>
    <w:rsid w:val="00273315"/>
    <w:rsid w:val="002733B0"/>
    <w:rsid w:val="0027356E"/>
    <w:rsid w:val="00273664"/>
    <w:rsid w:val="002737D1"/>
    <w:rsid w:val="00273884"/>
    <w:rsid w:val="00273EA2"/>
    <w:rsid w:val="002740CE"/>
    <w:rsid w:val="002742C0"/>
    <w:rsid w:val="002744C1"/>
    <w:rsid w:val="0027465B"/>
    <w:rsid w:val="002747E6"/>
    <w:rsid w:val="00274B98"/>
    <w:rsid w:val="00274BE0"/>
    <w:rsid w:val="00274FEC"/>
    <w:rsid w:val="002752DC"/>
    <w:rsid w:val="0027534A"/>
    <w:rsid w:val="00275632"/>
    <w:rsid w:val="002757AC"/>
    <w:rsid w:val="002757F1"/>
    <w:rsid w:val="002759C7"/>
    <w:rsid w:val="00275AE7"/>
    <w:rsid w:val="00275ED2"/>
    <w:rsid w:val="00275F9E"/>
    <w:rsid w:val="0027613A"/>
    <w:rsid w:val="002762B4"/>
    <w:rsid w:val="0027641A"/>
    <w:rsid w:val="00276440"/>
    <w:rsid w:val="002765A2"/>
    <w:rsid w:val="00276666"/>
    <w:rsid w:val="00276892"/>
    <w:rsid w:val="002769F4"/>
    <w:rsid w:val="00276A4C"/>
    <w:rsid w:val="00276D0C"/>
    <w:rsid w:val="00276E38"/>
    <w:rsid w:val="00277481"/>
    <w:rsid w:val="0027764B"/>
    <w:rsid w:val="0027771F"/>
    <w:rsid w:val="002777AE"/>
    <w:rsid w:val="00277FE1"/>
    <w:rsid w:val="00280104"/>
    <w:rsid w:val="00280246"/>
    <w:rsid w:val="0028029C"/>
    <w:rsid w:val="0028034D"/>
    <w:rsid w:val="00280417"/>
    <w:rsid w:val="00280684"/>
    <w:rsid w:val="00280738"/>
    <w:rsid w:val="002808A7"/>
    <w:rsid w:val="00280A5D"/>
    <w:rsid w:val="00280BBE"/>
    <w:rsid w:val="002812E9"/>
    <w:rsid w:val="00281427"/>
    <w:rsid w:val="002815E7"/>
    <w:rsid w:val="00281672"/>
    <w:rsid w:val="002818E8"/>
    <w:rsid w:val="00281A80"/>
    <w:rsid w:val="00281E26"/>
    <w:rsid w:val="002823F7"/>
    <w:rsid w:val="00282495"/>
    <w:rsid w:val="00282617"/>
    <w:rsid w:val="00282A38"/>
    <w:rsid w:val="00282B4A"/>
    <w:rsid w:val="00282B7C"/>
    <w:rsid w:val="00282C58"/>
    <w:rsid w:val="00282CD3"/>
    <w:rsid w:val="00282E22"/>
    <w:rsid w:val="00282F1E"/>
    <w:rsid w:val="00283050"/>
    <w:rsid w:val="0028316E"/>
    <w:rsid w:val="0028323C"/>
    <w:rsid w:val="002834B8"/>
    <w:rsid w:val="00283D43"/>
    <w:rsid w:val="00283E39"/>
    <w:rsid w:val="002843FD"/>
    <w:rsid w:val="002844A1"/>
    <w:rsid w:val="002846BB"/>
    <w:rsid w:val="002847CD"/>
    <w:rsid w:val="0028480C"/>
    <w:rsid w:val="00284AA4"/>
    <w:rsid w:val="00284BFA"/>
    <w:rsid w:val="0028521C"/>
    <w:rsid w:val="002853F9"/>
    <w:rsid w:val="00285893"/>
    <w:rsid w:val="00285926"/>
    <w:rsid w:val="00285977"/>
    <w:rsid w:val="0028597B"/>
    <w:rsid w:val="00285986"/>
    <w:rsid w:val="00285A8C"/>
    <w:rsid w:val="00285C8D"/>
    <w:rsid w:val="00285C91"/>
    <w:rsid w:val="00285CE2"/>
    <w:rsid w:val="00285D29"/>
    <w:rsid w:val="00285D72"/>
    <w:rsid w:val="00285DEF"/>
    <w:rsid w:val="00285F60"/>
    <w:rsid w:val="00286477"/>
    <w:rsid w:val="0028667E"/>
    <w:rsid w:val="002868E6"/>
    <w:rsid w:val="0028692C"/>
    <w:rsid w:val="0028698C"/>
    <w:rsid w:val="00286A93"/>
    <w:rsid w:val="00286A98"/>
    <w:rsid w:val="00286CE8"/>
    <w:rsid w:val="00286D0F"/>
    <w:rsid w:val="00287069"/>
    <w:rsid w:val="002870D4"/>
    <w:rsid w:val="00287125"/>
    <w:rsid w:val="00287151"/>
    <w:rsid w:val="002873F9"/>
    <w:rsid w:val="00287425"/>
    <w:rsid w:val="002874DB"/>
    <w:rsid w:val="00287526"/>
    <w:rsid w:val="00287551"/>
    <w:rsid w:val="002875F6"/>
    <w:rsid w:val="002879EE"/>
    <w:rsid w:val="00287B78"/>
    <w:rsid w:val="00287DB4"/>
    <w:rsid w:val="00287E92"/>
    <w:rsid w:val="00287EA7"/>
    <w:rsid w:val="002904C8"/>
    <w:rsid w:val="0029051E"/>
    <w:rsid w:val="00290555"/>
    <w:rsid w:val="00290675"/>
    <w:rsid w:val="0029097F"/>
    <w:rsid w:val="00290B6C"/>
    <w:rsid w:val="00290C01"/>
    <w:rsid w:val="00290DA1"/>
    <w:rsid w:val="00291006"/>
    <w:rsid w:val="0029101D"/>
    <w:rsid w:val="00291047"/>
    <w:rsid w:val="00291071"/>
    <w:rsid w:val="0029110D"/>
    <w:rsid w:val="002911F2"/>
    <w:rsid w:val="002912CB"/>
    <w:rsid w:val="00291303"/>
    <w:rsid w:val="0029136F"/>
    <w:rsid w:val="00291701"/>
    <w:rsid w:val="00291746"/>
    <w:rsid w:val="0029187F"/>
    <w:rsid w:val="002918A9"/>
    <w:rsid w:val="00291D21"/>
    <w:rsid w:val="00291F91"/>
    <w:rsid w:val="00292175"/>
    <w:rsid w:val="00292316"/>
    <w:rsid w:val="00292682"/>
    <w:rsid w:val="00292823"/>
    <w:rsid w:val="0029284F"/>
    <w:rsid w:val="00292897"/>
    <w:rsid w:val="00292FA8"/>
    <w:rsid w:val="002931C2"/>
    <w:rsid w:val="002932E5"/>
    <w:rsid w:val="00293322"/>
    <w:rsid w:val="002933F5"/>
    <w:rsid w:val="00293A3D"/>
    <w:rsid w:val="00293EEB"/>
    <w:rsid w:val="002940A9"/>
    <w:rsid w:val="00294118"/>
    <w:rsid w:val="0029428B"/>
    <w:rsid w:val="002942DE"/>
    <w:rsid w:val="00294336"/>
    <w:rsid w:val="00294419"/>
    <w:rsid w:val="00294586"/>
    <w:rsid w:val="002945BD"/>
    <w:rsid w:val="0029462C"/>
    <w:rsid w:val="0029474D"/>
    <w:rsid w:val="00294896"/>
    <w:rsid w:val="00294CD6"/>
    <w:rsid w:val="00294DAF"/>
    <w:rsid w:val="00294FCA"/>
    <w:rsid w:val="00295391"/>
    <w:rsid w:val="0029543C"/>
    <w:rsid w:val="0029546D"/>
    <w:rsid w:val="002958F1"/>
    <w:rsid w:val="002959BC"/>
    <w:rsid w:val="00295A06"/>
    <w:rsid w:val="00295AF4"/>
    <w:rsid w:val="00295B31"/>
    <w:rsid w:val="00295CAB"/>
    <w:rsid w:val="00295D39"/>
    <w:rsid w:val="00295D7D"/>
    <w:rsid w:val="00295EEB"/>
    <w:rsid w:val="00296190"/>
    <w:rsid w:val="002962FE"/>
    <w:rsid w:val="0029633E"/>
    <w:rsid w:val="002963C5"/>
    <w:rsid w:val="002963CD"/>
    <w:rsid w:val="002963FC"/>
    <w:rsid w:val="00296522"/>
    <w:rsid w:val="002966FE"/>
    <w:rsid w:val="00296B1B"/>
    <w:rsid w:val="00296B34"/>
    <w:rsid w:val="00296E09"/>
    <w:rsid w:val="00296EBB"/>
    <w:rsid w:val="00296FC3"/>
    <w:rsid w:val="00296FFD"/>
    <w:rsid w:val="002972B6"/>
    <w:rsid w:val="002977A9"/>
    <w:rsid w:val="002977C3"/>
    <w:rsid w:val="00297A7B"/>
    <w:rsid w:val="00297A97"/>
    <w:rsid w:val="00297B74"/>
    <w:rsid w:val="00297BD2"/>
    <w:rsid w:val="00297CD0"/>
    <w:rsid w:val="00297F67"/>
    <w:rsid w:val="002A0090"/>
    <w:rsid w:val="002A034B"/>
    <w:rsid w:val="002A0397"/>
    <w:rsid w:val="002A0446"/>
    <w:rsid w:val="002A0469"/>
    <w:rsid w:val="002A04B7"/>
    <w:rsid w:val="002A04CB"/>
    <w:rsid w:val="002A060E"/>
    <w:rsid w:val="002A076D"/>
    <w:rsid w:val="002A0965"/>
    <w:rsid w:val="002A0EA9"/>
    <w:rsid w:val="002A1187"/>
    <w:rsid w:val="002A1355"/>
    <w:rsid w:val="002A159A"/>
    <w:rsid w:val="002A1792"/>
    <w:rsid w:val="002A17E0"/>
    <w:rsid w:val="002A187A"/>
    <w:rsid w:val="002A1ADD"/>
    <w:rsid w:val="002A1B37"/>
    <w:rsid w:val="002A1C68"/>
    <w:rsid w:val="002A1D08"/>
    <w:rsid w:val="002A1D2E"/>
    <w:rsid w:val="002A1DC7"/>
    <w:rsid w:val="002A1E00"/>
    <w:rsid w:val="002A20E1"/>
    <w:rsid w:val="002A22AB"/>
    <w:rsid w:val="002A2436"/>
    <w:rsid w:val="002A2546"/>
    <w:rsid w:val="002A2A8E"/>
    <w:rsid w:val="002A2ACF"/>
    <w:rsid w:val="002A2D71"/>
    <w:rsid w:val="002A2EE9"/>
    <w:rsid w:val="002A34BD"/>
    <w:rsid w:val="002A357B"/>
    <w:rsid w:val="002A35D8"/>
    <w:rsid w:val="002A3868"/>
    <w:rsid w:val="002A3B51"/>
    <w:rsid w:val="002A3C78"/>
    <w:rsid w:val="002A3F04"/>
    <w:rsid w:val="002A4202"/>
    <w:rsid w:val="002A43F5"/>
    <w:rsid w:val="002A4403"/>
    <w:rsid w:val="002A47B4"/>
    <w:rsid w:val="002A48CA"/>
    <w:rsid w:val="002A49D2"/>
    <w:rsid w:val="002A49D6"/>
    <w:rsid w:val="002A4A39"/>
    <w:rsid w:val="002A4A6A"/>
    <w:rsid w:val="002A4D7D"/>
    <w:rsid w:val="002A4E3F"/>
    <w:rsid w:val="002A51BD"/>
    <w:rsid w:val="002A5279"/>
    <w:rsid w:val="002A5440"/>
    <w:rsid w:val="002A545A"/>
    <w:rsid w:val="002A556E"/>
    <w:rsid w:val="002A55D5"/>
    <w:rsid w:val="002A58A8"/>
    <w:rsid w:val="002A5A6E"/>
    <w:rsid w:val="002A5E0F"/>
    <w:rsid w:val="002A5ED9"/>
    <w:rsid w:val="002A5FB1"/>
    <w:rsid w:val="002A60DC"/>
    <w:rsid w:val="002A61F3"/>
    <w:rsid w:val="002A648F"/>
    <w:rsid w:val="002A6602"/>
    <w:rsid w:val="002A68A8"/>
    <w:rsid w:val="002A6A59"/>
    <w:rsid w:val="002A6ABD"/>
    <w:rsid w:val="002A773D"/>
    <w:rsid w:val="002A7865"/>
    <w:rsid w:val="002A7B3C"/>
    <w:rsid w:val="002A7B4E"/>
    <w:rsid w:val="002A7B62"/>
    <w:rsid w:val="002A7BF9"/>
    <w:rsid w:val="002B000A"/>
    <w:rsid w:val="002B002D"/>
    <w:rsid w:val="002B030A"/>
    <w:rsid w:val="002B0357"/>
    <w:rsid w:val="002B0479"/>
    <w:rsid w:val="002B0655"/>
    <w:rsid w:val="002B0935"/>
    <w:rsid w:val="002B09A3"/>
    <w:rsid w:val="002B0A11"/>
    <w:rsid w:val="002B0B82"/>
    <w:rsid w:val="002B0CFC"/>
    <w:rsid w:val="002B0F6C"/>
    <w:rsid w:val="002B1204"/>
    <w:rsid w:val="002B124C"/>
    <w:rsid w:val="002B1418"/>
    <w:rsid w:val="002B163B"/>
    <w:rsid w:val="002B17BD"/>
    <w:rsid w:val="002B1855"/>
    <w:rsid w:val="002B1A53"/>
    <w:rsid w:val="002B1CFF"/>
    <w:rsid w:val="002B1D2A"/>
    <w:rsid w:val="002B204B"/>
    <w:rsid w:val="002B250A"/>
    <w:rsid w:val="002B27DD"/>
    <w:rsid w:val="002B28EB"/>
    <w:rsid w:val="002B2BEC"/>
    <w:rsid w:val="002B2C39"/>
    <w:rsid w:val="002B2E4F"/>
    <w:rsid w:val="002B2E7D"/>
    <w:rsid w:val="002B3126"/>
    <w:rsid w:val="002B315D"/>
    <w:rsid w:val="002B31C0"/>
    <w:rsid w:val="002B345C"/>
    <w:rsid w:val="002B35B2"/>
    <w:rsid w:val="002B35F2"/>
    <w:rsid w:val="002B36E9"/>
    <w:rsid w:val="002B3732"/>
    <w:rsid w:val="002B386A"/>
    <w:rsid w:val="002B38E1"/>
    <w:rsid w:val="002B3E31"/>
    <w:rsid w:val="002B404F"/>
    <w:rsid w:val="002B41A8"/>
    <w:rsid w:val="002B42B4"/>
    <w:rsid w:val="002B4382"/>
    <w:rsid w:val="002B4468"/>
    <w:rsid w:val="002B44DD"/>
    <w:rsid w:val="002B4523"/>
    <w:rsid w:val="002B491D"/>
    <w:rsid w:val="002B497F"/>
    <w:rsid w:val="002B4A93"/>
    <w:rsid w:val="002B4ABD"/>
    <w:rsid w:val="002B4ACE"/>
    <w:rsid w:val="002B4B58"/>
    <w:rsid w:val="002B4B77"/>
    <w:rsid w:val="002B4F43"/>
    <w:rsid w:val="002B517D"/>
    <w:rsid w:val="002B5503"/>
    <w:rsid w:val="002B5683"/>
    <w:rsid w:val="002B582A"/>
    <w:rsid w:val="002B5834"/>
    <w:rsid w:val="002B593E"/>
    <w:rsid w:val="002B59F4"/>
    <w:rsid w:val="002B5AFA"/>
    <w:rsid w:val="002B5D4C"/>
    <w:rsid w:val="002B5F02"/>
    <w:rsid w:val="002B6034"/>
    <w:rsid w:val="002B60C2"/>
    <w:rsid w:val="002B6153"/>
    <w:rsid w:val="002B61E6"/>
    <w:rsid w:val="002B666E"/>
    <w:rsid w:val="002B6674"/>
    <w:rsid w:val="002B667A"/>
    <w:rsid w:val="002B677E"/>
    <w:rsid w:val="002B68E5"/>
    <w:rsid w:val="002B68FC"/>
    <w:rsid w:val="002B6A3D"/>
    <w:rsid w:val="002B6B5F"/>
    <w:rsid w:val="002B6CA5"/>
    <w:rsid w:val="002B6E9B"/>
    <w:rsid w:val="002B6EE4"/>
    <w:rsid w:val="002B6F6D"/>
    <w:rsid w:val="002B7265"/>
    <w:rsid w:val="002B75B6"/>
    <w:rsid w:val="002B7630"/>
    <w:rsid w:val="002B7699"/>
    <w:rsid w:val="002B7761"/>
    <w:rsid w:val="002B77C7"/>
    <w:rsid w:val="002B78E8"/>
    <w:rsid w:val="002B7B8F"/>
    <w:rsid w:val="002B7BB2"/>
    <w:rsid w:val="002B7CDC"/>
    <w:rsid w:val="002B7F9C"/>
    <w:rsid w:val="002C001E"/>
    <w:rsid w:val="002C0032"/>
    <w:rsid w:val="002C00AA"/>
    <w:rsid w:val="002C01A0"/>
    <w:rsid w:val="002C04C2"/>
    <w:rsid w:val="002C0511"/>
    <w:rsid w:val="002C0572"/>
    <w:rsid w:val="002C06EF"/>
    <w:rsid w:val="002C0827"/>
    <w:rsid w:val="002C0871"/>
    <w:rsid w:val="002C08D7"/>
    <w:rsid w:val="002C0938"/>
    <w:rsid w:val="002C0A38"/>
    <w:rsid w:val="002C0B35"/>
    <w:rsid w:val="002C0B7F"/>
    <w:rsid w:val="002C0BE7"/>
    <w:rsid w:val="002C0D7D"/>
    <w:rsid w:val="002C0EF2"/>
    <w:rsid w:val="002C1598"/>
    <w:rsid w:val="002C1824"/>
    <w:rsid w:val="002C18C1"/>
    <w:rsid w:val="002C197C"/>
    <w:rsid w:val="002C1B3B"/>
    <w:rsid w:val="002C1D0C"/>
    <w:rsid w:val="002C1DAE"/>
    <w:rsid w:val="002C1DB3"/>
    <w:rsid w:val="002C2037"/>
    <w:rsid w:val="002C2233"/>
    <w:rsid w:val="002C2284"/>
    <w:rsid w:val="002C2336"/>
    <w:rsid w:val="002C239D"/>
    <w:rsid w:val="002C2699"/>
    <w:rsid w:val="002C2734"/>
    <w:rsid w:val="002C2ADF"/>
    <w:rsid w:val="002C2B2A"/>
    <w:rsid w:val="002C2D25"/>
    <w:rsid w:val="002C2D89"/>
    <w:rsid w:val="002C3102"/>
    <w:rsid w:val="002C32BC"/>
    <w:rsid w:val="002C36D8"/>
    <w:rsid w:val="002C370F"/>
    <w:rsid w:val="002C3787"/>
    <w:rsid w:val="002C38CD"/>
    <w:rsid w:val="002C392E"/>
    <w:rsid w:val="002C39EF"/>
    <w:rsid w:val="002C3A31"/>
    <w:rsid w:val="002C3B5D"/>
    <w:rsid w:val="002C3BFE"/>
    <w:rsid w:val="002C3C4A"/>
    <w:rsid w:val="002C3EAF"/>
    <w:rsid w:val="002C4057"/>
    <w:rsid w:val="002C4206"/>
    <w:rsid w:val="002C4249"/>
    <w:rsid w:val="002C42E0"/>
    <w:rsid w:val="002C42ED"/>
    <w:rsid w:val="002C47E0"/>
    <w:rsid w:val="002C47E2"/>
    <w:rsid w:val="002C4A97"/>
    <w:rsid w:val="002C4AD3"/>
    <w:rsid w:val="002C4BE1"/>
    <w:rsid w:val="002C4CAE"/>
    <w:rsid w:val="002C4D35"/>
    <w:rsid w:val="002C4DF8"/>
    <w:rsid w:val="002C4FE6"/>
    <w:rsid w:val="002C5756"/>
    <w:rsid w:val="002C5761"/>
    <w:rsid w:val="002C59CD"/>
    <w:rsid w:val="002C5A26"/>
    <w:rsid w:val="002C5A41"/>
    <w:rsid w:val="002C5A5D"/>
    <w:rsid w:val="002C5AAA"/>
    <w:rsid w:val="002C5B45"/>
    <w:rsid w:val="002C5D60"/>
    <w:rsid w:val="002C5D84"/>
    <w:rsid w:val="002C5E10"/>
    <w:rsid w:val="002C5F53"/>
    <w:rsid w:val="002C5FE4"/>
    <w:rsid w:val="002C6151"/>
    <w:rsid w:val="002C616B"/>
    <w:rsid w:val="002C6235"/>
    <w:rsid w:val="002C6267"/>
    <w:rsid w:val="002C63EE"/>
    <w:rsid w:val="002C65A2"/>
    <w:rsid w:val="002C66ED"/>
    <w:rsid w:val="002C68FB"/>
    <w:rsid w:val="002C6A51"/>
    <w:rsid w:val="002C6AF7"/>
    <w:rsid w:val="002C6B7B"/>
    <w:rsid w:val="002C6C0D"/>
    <w:rsid w:val="002C6D43"/>
    <w:rsid w:val="002C6E96"/>
    <w:rsid w:val="002C6E98"/>
    <w:rsid w:val="002C6F03"/>
    <w:rsid w:val="002C70C2"/>
    <w:rsid w:val="002C73B0"/>
    <w:rsid w:val="002C74A5"/>
    <w:rsid w:val="002C77B6"/>
    <w:rsid w:val="002C7A83"/>
    <w:rsid w:val="002C7AE9"/>
    <w:rsid w:val="002C7B7F"/>
    <w:rsid w:val="002C7CA4"/>
    <w:rsid w:val="002C7CC7"/>
    <w:rsid w:val="002C7DEA"/>
    <w:rsid w:val="002C7EFE"/>
    <w:rsid w:val="002D01F5"/>
    <w:rsid w:val="002D0249"/>
    <w:rsid w:val="002D032D"/>
    <w:rsid w:val="002D0635"/>
    <w:rsid w:val="002D0655"/>
    <w:rsid w:val="002D079D"/>
    <w:rsid w:val="002D083B"/>
    <w:rsid w:val="002D09F7"/>
    <w:rsid w:val="002D0BC5"/>
    <w:rsid w:val="002D0CD3"/>
    <w:rsid w:val="002D0CD6"/>
    <w:rsid w:val="002D0D19"/>
    <w:rsid w:val="002D10C1"/>
    <w:rsid w:val="002D131B"/>
    <w:rsid w:val="002D187B"/>
    <w:rsid w:val="002D188E"/>
    <w:rsid w:val="002D1C03"/>
    <w:rsid w:val="002D1CB5"/>
    <w:rsid w:val="002D1E58"/>
    <w:rsid w:val="002D1F24"/>
    <w:rsid w:val="002D222A"/>
    <w:rsid w:val="002D2364"/>
    <w:rsid w:val="002D2412"/>
    <w:rsid w:val="002D2444"/>
    <w:rsid w:val="002D24BB"/>
    <w:rsid w:val="002D2520"/>
    <w:rsid w:val="002D253E"/>
    <w:rsid w:val="002D286F"/>
    <w:rsid w:val="002D2A97"/>
    <w:rsid w:val="002D2AA3"/>
    <w:rsid w:val="002D2AC6"/>
    <w:rsid w:val="002D2C62"/>
    <w:rsid w:val="002D2C9C"/>
    <w:rsid w:val="002D2EBA"/>
    <w:rsid w:val="002D2F5F"/>
    <w:rsid w:val="002D2F78"/>
    <w:rsid w:val="002D3077"/>
    <w:rsid w:val="002D30D7"/>
    <w:rsid w:val="002D3306"/>
    <w:rsid w:val="002D33A2"/>
    <w:rsid w:val="002D381C"/>
    <w:rsid w:val="002D3886"/>
    <w:rsid w:val="002D3963"/>
    <w:rsid w:val="002D3C6E"/>
    <w:rsid w:val="002D3CEC"/>
    <w:rsid w:val="002D4102"/>
    <w:rsid w:val="002D41A3"/>
    <w:rsid w:val="002D46B6"/>
    <w:rsid w:val="002D4757"/>
    <w:rsid w:val="002D48EA"/>
    <w:rsid w:val="002D4C37"/>
    <w:rsid w:val="002D4C68"/>
    <w:rsid w:val="002D4DAB"/>
    <w:rsid w:val="002D4EEB"/>
    <w:rsid w:val="002D4F15"/>
    <w:rsid w:val="002D532D"/>
    <w:rsid w:val="002D5340"/>
    <w:rsid w:val="002D5366"/>
    <w:rsid w:val="002D5402"/>
    <w:rsid w:val="002D5485"/>
    <w:rsid w:val="002D57FF"/>
    <w:rsid w:val="002D58FD"/>
    <w:rsid w:val="002D5AD8"/>
    <w:rsid w:val="002D5C33"/>
    <w:rsid w:val="002D5ECB"/>
    <w:rsid w:val="002D5ED2"/>
    <w:rsid w:val="002D5F85"/>
    <w:rsid w:val="002D5FE5"/>
    <w:rsid w:val="002D613D"/>
    <w:rsid w:val="002D62FD"/>
    <w:rsid w:val="002D62FE"/>
    <w:rsid w:val="002D6401"/>
    <w:rsid w:val="002D69A5"/>
    <w:rsid w:val="002D6BB9"/>
    <w:rsid w:val="002D6FE3"/>
    <w:rsid w:val="002D7097"/>
    <w:rsid w:val="002D71DC"/>
    <w:rsid w:val="002D7563"/>
    <w:rsid w:val="002D769A"/>
    <w:rsid w:val="002D778F"/>
    <w:rsid w:val="002D780F"/>
    <w:rsid w:val="002D7B62"/>
    <w:rsid w:val="002D7BE8"/>
    <w:rsid w:val="002D7DDF"/>
    <w:rsid w:val="002E00B9"/>
    <w:rsid w:val="002E00F6"/>
    <w:rsid w:val="002E038F"/>
    <w:rsid w:val="002E03C7"/>
    <w:rsid w:val="002E05DC"/>
    <w:rsid w:val="002E0850"/>
    <w:rsid w:val="002E0A4E"/>
    <w:rsid w:val="002E0A57"/>
    <w:rsid w:val="002E0ADE"/>
    <w:rsid w:val="002E0DD5"/>
    <w:rsid w:val="002E1208"/>
    <w:rsid w:val="002E1628"/>
    <w:rsid w:val="002E17B8"/>
    <w:rsid w:val="002E17BF"/>
    <w:rsid w:val="002E184D"/>
    <w:rsid w:val="002E18F0"/>
    <w:rsid w:val="002E1B04"/>
    <w:rsid w:val="002E1E7F"/>
    <w:rsid w:val="002E21A0"/>
    <w:rsid w:val="002E2349"/>
    <w:rsid w:val="002E2650"/>
    <w:rsid w:val="002E2776"/>
    <w:rsid w:val="002E279A"/>
    <w:rsid w:val="002E2CAC"/>
    <w:rsid w:val="002E2EC0"/>
    <w:rsid w:val="002E39F4"/>
    <w:rsid w:val="002E3ACF"/>
    <w:rsid w:val="002E3C57"/>
    <w:rsid w:val="002E3E2E"/>
    <w:rsid w:val="002E3E35"/>
    <w:rsid w:val="002E3F36"/>
    <w:rsid w:val="002E4093"/>
    <w:rsid w:val="002E47B1"/>
    <w:rsid w:val="002E4A10"/>
    <w:rsid w:val="002E4A92"/>
    <w:rsid w:val="002E4A95"/>
    <w:rsid w:val="002E4D31"/>
    <w:rsid w:val="002E4F11"/>
    <w:rsid w:val="002E4FA9"/>
    <w:rsid w:val="002E4FC1"/>
    <w:rsid w:val="002E4FC9"/>
    <w:rsid w:val="002E5007"/>
    <w:rsid w:val="002E5589"/>
    <w:rsid w:val="002E579D"/>
    <w:rsid w:val="002E5A5A"/>
    <w:rsid w:val="002E5FC5"/>
    <w:rsid w:val="002E60AC"/>
    <w:rsid w:val="002E62B3"/>
    <w:rsid w:val="002E62FC"/>
    <w:rsid w:val="002E6599"/>
    <w:rsid w:val="002E663C"/>
    <w:rsid w:val="002E688A"/>
    <w:rsid w:val="002E688B"/>
    <w:rsid w:val="002E68BD"/>
    <w:rsid w:val="002E693C"/>
    <w:rsid w:val="002E695A"/>
    <w:rsid w:val="002E6A2A"/>
    <w:rsid w:val="002E6B84"/>
    <w:rsid w:val="002E6BF2"/>
    <w:rsid w:val="002E6C1F"/>
    <w:rsid w:val="002E6CFE"/>
    <w:rsid w:val="002E6EB9"/>
    <w:rsid w:val="002E6FD8"/>
    <w:rsid w:val="002E77A4"/>
    <w:rsid w:val="002E77D3"/>
    <w:rsid w:val="002E77FE"/>
    <w:rsid w:val="002E7C78"/>
    <w:rsid w:val="002E7DC9"/>
    <w:rsid w:val="002E7F1A"/>
    <w:rsid w:val="002E7F73"/>
    <w:rsid w:val="002F0188"/>
    <w:rsid w:val="002F02CF"/>
    <w:rsid w:val="002F0314"/>
    <w:rsid w:val="002F03FC"/>
    <w:rsid w:val="002F0503"/>
    <w:rsid w:val="002F0581"/>
    <w:rsid w:val="002F06EB"/>
    <w:rsid w:val="002F0A38"/>
    <w:rsid w:val="002F0F6D"/>
    <w:rsid w:val="002F1201"/>
    <w:rsid w:val="002F12CB"/>
    <w:rsid w:val="002F13B2"/>
    <w:rsid w:val="002F14D9"/>
    <w:rsid w:val="002F1933"/>
    <w:rsid w:val="002F1AAB"/>
    <w:rsid w:val="002F1D81"/>
    <w:rsid w:val="002F201C"/>
    <w:rsid w:val="002F20E0"/>
    <w:rsid w:val="002F2467"/>
    <w:rsid w:val="002F24FE"/>
    <w:rsid w:val="002F298A"/>
    <w:rsid w:val="002F29ED"/>
    <w:rsid w:val="002F2ACE"/>
    <w:rsid w:val="002F2BDC"/>
    <w:rsid w:val="002F2BDF"/>
    <w:rsid w:val="002F2D90"/>
    <w:rsid w:val="002F2E5F"/>
    <w:rsid w:val="002F2E92"/>
    <w:rsid w:val="002F2EF2"/>
    <w:rsid w:val="002F2EFB"/>
    <w:rsid w:val="002F31EB"/>
    <w:rsid w:val="002F33B1"/>
    <w:rsid w:val="002F3519"/>
    <w:rsid w:val="002F356E"/>
    <w:rsid w:val="002F3666"/>
    <w:rsid w:val="002F387D"/>
    <w:rsid w:val="002F3B63"/>
    <w:rsid w:val="002F3B8E"/>
    <w:rsid w:val="002F3F02"/>
    <w:rsid w:val="002F3F29"/>
    <w:rsid w:val="002F3FB0"/>
    <w:rsid w:val="002F4007"/>
    <w:rsid w:val="002F40CD"/>
    <w:rsid w:val="002F417B"/>
    <w:rsid w:val="002F443A"/>
    <w:rsid w:val="002F4635"/>
    <w:rsid w:val="002F47A3"/>
    <w:rsid w:val="002F4C24"/>
    <w:rsid w:val="002F4C35"/>
    <w:rsid w:val="002F4D02"/>
    <w:rsid w:val="002F4F67"/>
    <w:rsid w:val="002F5051"/>
    <w:rsid w:val="002F50CE"/>
    <w:rsid w:val="002F53A2"/>
    <w:rsid w:val="002F5701"/>
    <w:rsid w:val="002F5A68"/>
    <w:rsid w:val="002F5B9C"/>
    <w:rsid w:val="002F5C93"/>
    <w:rsid w:val="002F5C94"/>
    <w:rsid w:val="002F5E38"/>
    <w:rsid w:val="002F6285"/>
    <w:rsid w:val="002F66A4"/>
    <w:rsid w:val="002F6B8C"/>
    <w:rsid w:val="002F6BAA"/>
    <w:rsid w:val="002F6CE9"/>
    <w:rsid w:val="002F6E22"/>
    <w:rsid w:val="002F7210"/>
    <w:rsid w:val="002F7216"/>
    <w:rsid w:val="002F7348"/>
    <w:rsid w:val="002F73F6"/>
    <w:rsid w:val="002F7687"/>
    <w:rsid w:val="002F7713"/>
    <w:rsid w:val="002F7813"/>
    <w:rsid w:val="002F7858"/>
    <w:rsid w:val="002F7996"/>
    <w:rsid w:val="002F7B06"/>
    <w:rsid w:val="0030026C"/>
    <w:rsid w:val="00300684"/>
    <w:rsid w:val="00300907"/>
    <w:rsid w:val="00300B2A"/>
    <w:rsid w:val="00300B6E"/>
    <w:rsid w:val="00300C10"/>
    <w:rsid w:val="00301168"/>
    <w:rsid w:val="00301686"/>
    <w:rsid w:val="0030180A"/>
    <w:rsid w:val="003019DD"/>
    <w:rsid w:val="00301D17"/>
    <w:rsid w:val="00301DF4"/>
    <w:rsid w:val="003025BB"/>
    <w:rsid w:val="00302688"/>
    <w:rsid w:val="00302800"/>
    <w:rsid w:val="00302D91"/>
    <w:rsid w:val="00302E5D"/>
    <w:rsid w:val="00303122"/>
    <w:rsid w:val="003036D0"/>
    <w:rsid w:val="00303843"/>
    <w:rsid w:val="00303BEB"/>
    <w:rsid w:val="0030417A"/>
    <w:rsid w:val="0030453B"/>
    <w:rsid w:val="00304725"/>
    <w:rsid w:val="003049B0"/>
    <w:rsid w:val="00304A7D"/>
    <w:rsid w:val="003052CE"/>
    <w:rsid w:val="003052F9"/>
    <w:rsid w:val="00305325"/>
    <w:rsid w:val="003054B9"/>
    <w:rsid w:val="003056C5"/>
    <w:rsid w:val="00305755"/>
    <w:rsid w:val="0030579B"/>
    <w:rsid w:val="003058C0"/>
    <w:rsid w:val="00305A6A"/>
    <w:rsid w:val="00305F3A"/>
    <w:rsid w:val="0030604D"/>
    <w:rsid w:val="00306193"/>
    <w:rsid w:val="003066AD"/>
    <w:rsid w:val="00306806"/>
    <w:rsid w:val="0030687C"/>
    <w:rsid w:val="003069E6"/>
    <w:rsid w:val="00306B94"/>
    <w:rsid w:val="00306C5A"/>
    <w:rsid w:val="00306C6E"/>
    <w:rsid w:val="003070AC"/>
    <w:rsid w:val="00307161"/>
    <w:rsid w:val="003071BF"/>
    <w:rsid w:val="003071D8"/>
    <w:rsid w:val="0030726C"/>
    <w:rsid w:val="003073A6"/>
    <w:rsid w:val="0030750C"/>
    <w:rsid w:val="0030752E"/>
    <w:rsid w:val="00307686"/>
    <w:rsid w:val="003077BC"/>
    <w:rsid w:val="00307999"/>
    <w:rsid w:val="00307A03"/>
    <w:rsid w:val="00307D05"/>
    <w:rsid w:val="00307D49"/>
    <w:rsid w:val="00307F40"/>
    <w:rsid w:val="00310094"/>
    <w:rsid w:val="00310097"/>
    <w:rsid w:val="003100DE"/>
    <w:rsid w:val="00310143"/>
    <w:rsid w:val="00310293"/>
    <w:rsid w:val="003102F8"/>
    <w:rsid w:val="003103B2"/>
    <w:rsid w:val="0031049F"/>
    <w:rsid w:val="00310507"/>
    <w:rsid w:val="00310535"/>
    <w:rsid w:val="00310624"/>
    <w:rsid w:val="00310770"/>
    <w:rsid w:val="00310A4E"/>
    <w:rsid w:val="00310B40"/>
    <w:rsid w:val="00310B4A"/>
    <w:rsid w:val="00310B6D"/>
    <w:rsid w:val="00310BA7"/>
    <w:rsid w:val="00310BAC"/>
    <w:rsid w:val="00310D04"/>
    <w:rsid w:val="00310D7C"/>
    <w:rsid w:val="00310E27"/>
    <w:rsid w:val="00311308"/>
    <w:rsid w:val="00311388"/>
    <w:rsid w:val="003113A5"/>
    <w:rsid w:val="0031152B"/>
    <w:rsid w:val="003115A9"/>
    <w:rsid w:val="00311773"/>
    <w:rsid w:val="0031178F"/>
    <w:rsid w:val="00311F5F"/>
    <w:rsid w:val="00312042"/>
    <w:rsid w:val="00312246"/>
    <w:rsid w:val="0031224B"/>
    <w:rsid w:val="003124B4"/>
    <w:rsid w:val="0031283F"/>
    <w:rsid w:val="003129F7"/>
    <w:rsid w:val="00312CE0"/>
    <w:rsid w:val="00312D05"/>
    <w:rsid w:val="00312D9D"/>
    <w:rsid w:val="00313075"/>
    <w:rsid w:val="003133CF"/>
    <w:rsid w:val="00313591"/>
    <w:rsid w:val="003135BE"/>
    <w:rsid w:val="003137E9"/>
    <w:rsid w:val="00313A29"/>
    <w:rsid w:val="00313A98"/>
    <w:rsid w:val="00313C2C"/>
    <w:rsid w:val="00313F66"/>
    <w:rsid w:val="00313FB9"/>
    <w:rsid w:val="003140B2"/>
    <w:rsid w:val="003142AB"/>
    <w:rsid w:val="00314335"/>
    <w:rsid w:val="00314363"/>
    <w:rsid w:val="00314534"/>
    <w:rsid w:val="003146AA"/>
    <w:rsid w:val="003147A6"/>
    <w:rsid w:val="0031488F"/>
    <w:rsid w:val="003149CE"/>
    <w:rsid w:val="003149DC"/>
    <w:rsid w:val="003149FD"/>
    <w:rsid w:val="00314A18"/>
    <w:rsid w:val="00314D4E"/>
    <w:rsid w:val="00314EB2"/>
    <w:rsid w:val="00314ED5"/>
    <w:rsid w:val="003150FE"/>
    <w:rsid w:val="00315612"/>
    <w:rsid w:val="0031587B"/>
    <w:rsid w:val="0031597D"/>
    <w:rsid w:val="003159BE"/>
    <w:rsid w:val="00315C51"/>
    <w:rsid w:val="00315D28"/>
    <w:rsid w:val="0031628E"/>
    <w:rsid w:val="00316395"/>
    <w:rsid w:val="00316756"/>
    <w:rsid w:val="00316ACC"/>
    <w:rsid w:val="00316DE4"/>
    <w:rsid w:val="00316E66"/>
    <w:rsid w:val="00317160"/>
    <w:rsid w:val="0031718F"/>
    <w:rsid w:val="00317250"/>
    <w:rsid w:val="003173B6"/>
    <w:rsid w:val="003175B1"/>
    <w:rsid w:val="003175F6"/>
    <w:rsid w:val="0031775E"/>
    <w:rsid w:val="00317ACA"/>
    <w:rsid w:val="00317B2F"/>
    <w:rsid w:val="00317D7C"/>
    <w:rsid w:val="00317F0F"/>
    <w:rsid w:val="00320165"/>
    <w:rsid w:val="003202D2"/>
    <w:rsid w:val="00320309"/>
    <w:rsid w:val="00320375"/>
    <w:rsid w:val="003203B4"/>
    <w:rsid w:val="00320B11"/>
    <w:rsid w:val="00320C24"/>
    <w:rsid w:val="00320E31"/>
    <w:rsid w:val="0032101A"/>
    <w:rsid w:val="00321175"/>
    <w:rsid w:val="0032120D"/>
    <w:rsid w:val="0032130E"/>
    <w:rsid w:val="0032136C"/>
    <w:rsid w:val="003213E3"/>
    <w:rsid w:val="00321476"/>
    <w:rsid w:val="003214C6"/>
    <w:rsid w:val="003218A0"/>
    <w:rsid w:val="00321A17"/>
    <w:rsid w:val="00321A47"/>
    <w:rsid w:val="00321A80"/>
    <w:rsid w:val="00321AD5"/>
    <w:rsid w:val="00321D9D"/>
    <w:rsid w:val="00321F4E"/>
    <w:rsid w:val="00321F6B"/>
    <w:rsid w:val="00322113"/>
    <w:rsid w:val="003222CB"/>
    <w:rsid w:val="00322658"/>
    <w:rsid w:val="003226D6"/>
    <w:rsid w:val="00322789"/>
    <w:rsid w:val="00322AA2"/>
    <w:rsid w:val="00322C43"/>
    <w:rsid w:val="00322DF6"/>
    <w:rsid w:val="003230FE"/>
    <w:rsid w:val="003233DD"/>
    <w:rsid w:val="003234B1"/>
    <w:rsid w:val="00323513"/>
    <w:rsid w:val="00323629"/>
    <w:rsid w:val="00323A4A"/>
    <w:rsid w:val="00323D8A"/>
    <w:rsid w:val="00324157"/>
    <w:rsid w:val="0032422E"/>
    <w:rsid w:val="00324350"/>
    <w:rsid w:val="0032435C"/>
    <w:rsid w:val="00324370"/>
    <w:rsid w:val="003244E8"/>
    <w:rsid w:val="00324958"/>
    <w:rsid w:val="00324B88"/>
    <w:rsid w:val="00324BD9"/>
    <w:rsid w:val="00324BF2"/>
    <w:rsid w:val="00324C3F"/>
    <w:rsid w:val="00324E6C"/>
    <w:rsid w:val="00324E92"/>
    <w:rsid w:val="00324F17"/>
    <w:rsid w:val="00324F46"/>
    <w:rsid w:val="003252CE"/>
    <w:rsid w:val="00325470"/>
    <w:rsid w:val="00325523"/>
    <w:rsid w:val="00325525"/>
    <w:rsid w:val="0032581B"/>
    <w:rsid w:val="0032592A"/>
    <w:rsid w:val="00325A53"/>
    <w:rsid w:val="00325C55"/>
    <w:rsid w:val="00325CBD"/>
    <w:rsid w:val="00325E2B"/>
    <w:rsid w:val="003260D8"/>
    <w:rsid w:val="003262B5"/>
    <w:rsid w:val="003263CE"/>
    <w:rsid w:val="00326407"/>
    <w:rsid w:val="00326605"/>
    <w:rsid w:val="003268BD"/>
    <w:rsid w:val="00326A7C"/>
    <w:rsid w:val="00326B20"/>
    <w:rsid w:val="00326B65"/>
    <w:rsid w:val="00326BCC"/>
    <w:rsid w:val="00326C66"/>
    <w:rsid w:val="00326CB4"/>
    <w:rsid w:val="00326D1D"/>
    <w:rsid w:val="00326E68"/>
    <w:rsid w:val="00327171"/>
    <w:rsid w:val="003271E9"/>
    <w:rsid w:val="00327264"/>
    <w:rsid w:val="0032727D"/>
    <w:rsid w:val="003275BF"/>
    <w:rsid w:val="003276B8"/>
    <w:rsid w:val="00327A84"/>
    <w:rsid w:val="00327BCD"/>
    <w:rsid w:val="00327CC5"/>
    <w:rsid w:val="00330128"/>
    <w:rsid w:val="00330146"/>
    <w:rsid w:val="003306BF"/>
    <w:rsid w:val="00330716"/>
    <w:rsid w:val="003307F5"/>
    <w:rsid w:val="003308BD"/>
    <w:rsid w:val="003309C2"/>
    <w:rsid w:val="00330ABC"/>
    <w:rsid w:val="00330B6F"/>
    <w:rsid w:val="00331135"/>
    <w:rsid w:val="00331395"/>
    <w:rsid w:val="0033139C"/>
    <w:rsid w:val="003317BE"/>
    <w:rsid w:val="003317FA"/>
    <w:rsid w:val="00331C83"/>
    <w:rsid w:val="00331E1C"/>
    <w:rsid w:val="0033239D"/>
    <w:rsid w:val="0033243C"/>
    <w:rsid w:val="0033292F"/>
    <w:rsid w:val="00332AE6"/>
    <w:rsid w:val="00332BC2"/>
    <w:rsid w:val="00332E2E"/>
    <w:rsid w:val="00332E2F"/>
    <w:rsid w:val="00332E9C"/>
    <w:rsid w:val="00332E9F"/>
    <w:rsid w:val="00332EC0"/>
    <w:rsid w:val="0033305A"/>
    <w:rsid w:val="0033311F"/>
    <w:rsid w:val="00333202"/>
    <w:rsid w:val="00333236"/>
    <w:rsid w:val="003334F1"/>
    <w:rsid w:val="00333566"/>
    <w:rsid w:val="00333829"/>
    <w:rsid w:val="00333AE5"/>
    <w:rsid w:val="00333D88"/>
    <w:rsid w:val="00333EDB"/>
    <w:rsid w:val="00333F47"/>
    <w:rsid w:val="00333FA8"/>
    <w:rsid w:val="003340BB"/>
    <w:rsid w:val="003342B1"/>
    <w:rsid w:val="003344B9"/>
    <w:rsid w:val="003347AD"/>
    <w:rsid w:val="0033488A"/>
    <w:rsid w:val="00334C77"/>
    <w:rsid w:val="00334CB9"/>
    <w:rsid w:val="00334D09"/>
    <w:rsid w:val="00334FB0"/>
    <w:rsid w:val="00335122"/>
    <w:rsid w:val="00335304"/>
    <w:rsid w:val="003354E2"/>
    <w:rsid w:val="0033566D"/>
    <w:rsid w:val="003356C0"/>
    <w:rsid w:val="0033571E"/>
    <w:rsid w:val="00335B73"/>
    <w:rsid w:val="00335F04"/>
    <w:rsid w:val="00335F39"/>
    <w:rsid w:val="00336322"/>
    <w:rsid w:val="00336405"/>
    <w:rsid w:val="0033645F"/>
    <w:rsid w:val="003364A5"/>
    <w:rsid w:val="003368D6"/>
    <w:rsid w:val="00336A2E"/>
    <w:rsid w:val="00336B03"/>
    <w:rsid w:val="00336C27"/>
    <w:rsid w:val="00336CAE"/>
    <w:rsid w:val="00336DBE"/>
    <w:rsid w:val="00336F93"/>
    <w:rsid w:val="0033728F"/>
    <w:rsid w:val="003373D3"/>
    <w:rsid w:val="003374C5"/>
    <w:rsid w:val="00337A31"/>
    <w:rsid w:val="00340016"/>
    <w:rsid w:val="003401F0"/>
    <w:rsid w:val="003403B7"/>
    <w:rsid w:val="003403DF"/>
    <w:rsid w:val="003404C9"/>
    <w:rsid w:val="00340698"/>
    <w:rsid w:val="003406B8"/>
    <w:rsid w:val="00340705"/>
    <w:rsid w:val="00340BB1"/>
    <w:rsid w:val="00340D89"/>
    <w:rsid w:val="00340DD5"/>
    <w:rsid w:val="003410A9"/>
    <w:rsid w:val="00341177"/>
    <w:rsid w:val="0034125D"/>
    <w:rsid w:val="0034143A"/>
    <w:rsid w:val="003418B7"/>
    <w:rsid w:val="00341AD9"/>
    <w:rsid w:val="00341C9B"/>
    <w:rsid w:val="00342328"/>
    <w:rsid w:val="00342361"/>
    <w:rsid w:val="003423FB"/>
    <w:rsid w:val="00342479"/>
    <w:rsid w:val="00342689"/>
    <w:rsid w:val="00342754"/>
    <w:rsid w:val="00342A5B"/>
    <w:rsid w:val="00342D7E"/>
    <w:rsid w:val="00342F30"/>
    <w:rsid w:val="0034351E"/>
    <w:rsid w:val="00343527"/>
    <w:rsid w:val="00343774"/>
    <w:rsid w:val="00343799"/>
    <w:rsid w:val="00343810"/>
    <w:rsid w:val="00343A43"/>
    <w:rsid w:val="00343A98"/>
    <w:rsid w:val="00343AEF"/>
    <w:rsid w:val="00343B3D"/>
    <w:rsid w:val="00343B86"/>
    <w:rsid w:val="00343B9E"/>
    <w:rsid w:val="00343D6D"/>
    <w:rsid w:val="00343E77"/>
    <w:rsid w:val="003440F8"/>
    <w:rsid w:val="00344224"/>
    <w:rsid w:val="00344439"/>
    <w:rsid w:val="00344514"/>
    <w:rsid w:val="0034452C"/>
    <w:rsid w:val="0034454F"/>
    <w:rsid w:val="00344698"/>
    <w:rsid w:val="00344702"/>
    <w:rsid w:val="003447E8"/>
    <w:rsid w:val="0034483E"/>
    <w:rsid w:val="00344853"/>
    <w:rsid w:val="0034498D"/>
    <w:rsid w:val="00344A65"/>
    <w:rsid w:val="00344B68"/>
    <w:rsid w:val="00344CB3"/>
    <w:rsid w:val="00344D6C"/>
    <w:rsid w:val="00344ECD"/>
    <w:rsid w:val="00344F54"/>
    <w:rsid w:val="00344FC3"/>
    <w:rsid w:val="003450A1"/>
    <w:rsid w:val="003454E3"/>
    <w:rsid w:val="0034579D"/>
    <w:rsid w:val="0034587B"/>
    <w:rsid w:val="0034591E"/>
    <w:rsid w:val="00345C7F"/>
    <w:rsid w:val="00346024"/>
    <w:rsid w:val="0034621C"/>
    <w:rsid w:val="00346259"/>
    <w:rsid w:val="003464FC"/>
    <w:rsid w:val="00346682"/>
    <w:rsid w:val="0034675B"/>
    <w:rsid w:val="00346A17"/>
    <w:rsid w:val="00346A4F"/>
    <w:rsid w:val="00346A93"/>
    <w:rsid w:val="00346AFA"/>
    <w:rsid w:val="00346B5B"/>
    <w:rsid w:val="00346BE6"/>
    <w:rsid w:val="00346E6E"/>
    <w:rsid w:val="00346EEE"/>
    <w:rsid w:val="0034712C"/>
    <w:rsid w:val="003471C7"/>
    <w:rsid w:val="00347338"/>
    <w:rsid w:val="00347418"/>
    <w:rsid w:val="00347527"/>
    <w:rsid w:val="00347617"/>
    <w:rsid w:val="0034762A"/>
    <w:rsid w:val="00347817"/>
    <w:rsid w:val="003479AD"/>
    <w:rsid w:val="003479DF"/>
    <w:rsid w:val="00347AEA"/>
    <w:rsid w:val="00347B49"/>
    <w:rsid w:val="00347E02"/>
    <w:rsid w:val="00347EAF"/>
    <w:rsid w:val="00347EC7"/>
    <w:rsid w:val="00350014"/>
    <w:rsid w:val="0035013B"/>
    <w:rsid w:val="003501F8"/>
    <w:rsid w:val="00350537"/>
    <w:rsid w:val="00350705"/>
    <w:rsid w:val="00350A83"/>
    <w:rsid w:val="00350A9D"/>
    <w:rsid w:val="00350C8B"/>
    <w:rsid w:val="00350E4A"/>
    <w:rsid w:val="00350EFA"/>
    <w:rsid w:val="003510C7"/>
    <w:rsid w:val="00351185"/>
    <w:rsid w:val="003514C1"/>
    <w:rsid w:val="003514F6"/>
    <w:rsid w:val="00351883"/>
    <w:rsid w:val="00351967"/>
    <w:rsid w:val="00351B48"/>
    <w:rsid w:val="00351C51"/>
    <w:rsid w:val="00351D10"/>
    <w:rsid w:val="00351DD1"/>
    <w:rsid w:val="00351E58"/>
    <w:rsid w:val="003520F0"/>
    <w:rsid w:val="0035210F"/>
    <w:rsid w:val="0035213E"/>
    <w:rsid w:val="003524A6"/>
    <w:rsid w:val="0035251F"/>
    <w:rsid w:val="00352670"/>
    <w:rsid w:val="00352792"/>
    <w:rsid w:val="003527AE"/>
    <w:rsid w:val="003527CB"/>
    <w:rsid w:val="00352820"/>
    <w:rsid w:val="00352892"/>
    <w:rsid w:val="00352B33"/>
    <w:rsid w:val="00352B96"/>
    <w:rsid w:val="00353062"/>
    <w:rsid w:val="0035315B"/>
    <w:rsid w:val="00353184"/>
    <w:rsid w:val="003532D1"/>
    <w:rsid w:val="003533AA"/>
    <w:rsid w:val="0035361B"/>
    <w:rsid w:val="0035367D"/>
    <w:rsid w:val="003536AE"/>
    <w:rsid w:val="00353707"/>
    <w:rsid w:val="00353766"/>
    <w:rsid w:val="003537DA"/>
    <w:rsid w:val="0035380B"/>
    <w:rsid w:val="0035391C"/>
    <w:rsid w:val="00353D94"/>
    <w:rsid w:val="003540A8"/>
    <w:rsid w:val="00354247"/>
    <w:rsid w:val="003542CC"/>
    <w:rsid w:val="0035459F"/>
    <w:rsid w:val="00354721"/>
    <w:rsid w:val="003547A0"/>
    <w:rsid w:val="00354C8B"/>
    <w:rsid w:val="00354CAF"/>
    <w:rsid w:val="00354D14"/>
    <w:rsid w:val="00354DA9"/>
    <w:rsid w:val="00354E1E"/>
    <w:rsid w:val="003552B1"/>
    <w:rsid w:val="003553BD"/>
    <w:rsid w:val="00355C15"/>
    <w:rsid w:val="00355C99"/>
    <w:rsid w:val="003562F5"/>
    <w:rsid w:val="0035637F"/>
    <w:rsid w:val="0035645D"/>
    <w:rsid w:val="00356527"/>
    <w:rsid w:val="003566B1"/>
    <w:rsid w:val="003566EB"/>
    <w:rsid w:val="0035691C"/>
    <w:rsid w:val="00356C79"/>
    <w:rsid w:val="00356C80"/>
    <w:rsid w:val="00356DF4"/>
    <w:rsid w:val="00356EC7"/>
    <w:rsid w:val="00356F7F"/>
    <w:rsid w:val="00356FA9"/>
    <w:rsid w:val="003570DE"/>
    <w:rsid w:val="0035717D"/>
    <w:rsid w:val="003574D5"/>
    <w:rsid w:val="00357736"/>
    <w:rsid w:val="00357787"/>
    <w:rsid w:val="0035779B"/>
    <w:rsid w:val="00357846"/>
    <w:rsid w:val="00357B76"/>
    <w:rsid w:val="00357C40"/>
    <w:rsid w:val="00357C98"/>
    <w:rsid w:val="00357DCD"/>
    <w:rsid w:val="00357E98"/>
    <w:rsid w:val="00357FF9"/>
    <w:rsid w:val="00360074"/>
    <w:rsid w:val="00360114"/>
    <w:rsid w:val="0036037A"/>
    <w:rsid w:val="00360500"/>
    <w:rsid w:val="0036071E"/>
    <w:rsid w:val="00360743"/>
    <w:rsid w:val="003607D9"/>
    <w:rsid w:val="00360867"/>
    <w:rsid w:val="0036094D"/>
    <w:rsid w:val="00360C31"/>
    <w:rsid w:val="00360D8F"/>
    <w:rsid w:val="00360FDB"/>
    <w:rsid w:val="00361273"/>
    <w:rsid w:val="00361489"/>
    <w:rsid w:val="003614DD"/>
    <w:rsid w:val="003615EA"/>
    <w:rsid w:val="00361605"/>
    <w:rsid w:val="00361D77"/>
    <w:rsid w:val="00361F0C"/>
    <w:rsid w:val="00361F45"/>
    <w:rsid w:val="00362038"/>
    <w:rsid w:val="003621D0"/>
    <w:rsid w:val="00362311"/>
    <w:rsid w:val="003626B9"/>
    <w:rsid w:val="003627A5"/>
    <w:rsid w:val="003627F0"/>
    <w:rsid w:val="003629E7"/>
    <w:rsid w:val="00362A69"/>
    <w:rsid w:val="00362AC6"/>
    <w:rsid w:val="00362BC4"/>
    <w:rsid w:val="00362D12"/>
    <w:rsid w:val="00362D9A"/>
    <w:rsid w:val="00362E0B"/>
    <w:rsid w:val="00362E16"/>
    <w:rsid w:val="00362EA6"/>
    <w:rsid w:val="00363163"/>
    <w:rsid w:val="0036325B"/>
    <w:rsid w:val="00363396"/>
    <w:rsid w:val="0036342A"/>
    <w:rsid w:val="003636BA"/>
    <w:rsid w:val="00363CCB"/>
    <w:rsid w:val="00363F70"/>
    <w:rsid w:val="00363FE6"/>
    <w:rsid w:val="0036407D"/>
    <w:rsid w:val="00364203"/>
    <w:rsid w:val="00364228"/>
    <w:rsid w:val="003643CF"/>
    <w:rsid w:val="0036479B"/>
    <w:rsid w:val="00364EA3"/>
    <w:rsid w:val="00364F7A"/>
    <w:rsid w:val="0036510C"/>
    <w:rsid w:val="003652BE"/>
    <w:rsid w:val="00365455"/>
    <w:rsid w:val="003654EE"/>
    <w:rsid w:val="0036560E"/>
    <w:rsid w:val="003657E4"/>
    <w:rsid w:val="00365DDC"/>
    <w:rsid w:val="00365E76"/>
    <w:rsid w:val="00365ED8"/>
    <w:rsid w:val="00366205"/>
    <w:rsid w:val="0036647A"/>
    <w:rsid w:val="00366583"/>
    <w:rsid w:val="00366AA4"/>
    <w:rsid w:val="00366BA3"/>
    <w:rsid w:val="00366C28"/>
    <w:rsid w:val="00366ED2"/>
    <w:rsid w:val="0036706E"/>
    <w:rsid w:val="003674B8"/>
    <w:rsid w:val="0036758D"/>
    <w:rsid w:val="003675FE"/>
    <w:rsid w:val="00367789"/>
    <w:rsid w:val="0036787F"/>
    <w:rsid w:val="00367D3A"/>
    <w:rsid w:val="00367D3F"/>
    <w:rsid w:val="00367DFD"/>
    <w:rsid w:val="00367FD2"/>
    <w:rsid w:val="00370048"/>
    <w:rsid w:val="003700F5"/>
    <w:rsid w:val="00370136"/>
    <w:rsid w:val="003703B7"/>
    <w:rsid w:val="0037042D"/>
    <w:rsid w:val="003705A3"/>
    <w:rsid w:val="003705F0"/>
    <w:rsid w:val="00370625"/>
    <w:rsid w:val="003707AC"/>
    <w:rsid w:val="003709CD"/>
    <w:rsid w:val="00370A25"/>
    <w:rsid w:val="00370B78"/>
    <w:rsid w:val="00370BD7"/>
    <w:rsid w:val="00370DDA"/>
    <w:rsid w:val="00370E81"/>
    <w:rsid w:val="00370F6F"/>
    <w:rsid w:val="00370FBB"/>
    <w:rsid w:val="003710B4"/>
    <w:rsid w:val="003710DA"/>
    <w:rsid w:val="003711CC"/>
    <w:rsid w:val="00371210"/>
    <w:rsid w:val="0037164F"/>
    <w:rsid w:val="003717FE"/>
    <w:rsid w:val="00371856"/>
    <w:rsid w:val="0037190B"/>
    <w:rsid w:val="00371A02"/>
    <w:rsid w:val="00371BB5"/>
    <w:rsid w:val="00371BE0"/>
    <w:rsid w:val="00371E67"/>
    <w:rsid w:val="00371E8F"/>
    <w:rsid w:val="00371FDD"/>
    <w:rsid w:val="003723BE"/>
    <w:rsid w:val="003723CE"/>
    <w:rsid w:val="00372410"/>
    <w:rsid w:val="003725DF"/>
    <w:rsid w:val="00372B92"/>
    <w:rsid w:val="00373084"/>
    <w:rsid w:val="003730F8"/>
    <w:rsid w:val="0037330C"/>
    <w:rsid w:val="0037340A"/>
    <w:rsid w:val="00373596"/>
    <w:rsid w:val="003735EE"/>
    <w:rsid w:val="00373643"/>
    <w:rsid w:val="00373937"/>
    <w:rsid w:val="00373966"/>
    <w:rsid w:val="00373B74"/>
    <w:rsid w:val="00373CF1"/>
    <w:rsid w:val="00373DE4"/>
    <w:rsid w:val="00373EBE"/>
    <w:rsid w:val="0037413E"/>
    <w:rsid w:val="003742BB"/>
    <w:rsid w:val="00374430"/>
    <w:rsid w:val="0037443A"/>
    <w:rsid w:val="003746D1"/>
    <w:rsid w:val="003747B5"/>
    <w:rsid w:val="00374892"/>
    <w:rsid w:val="00374A03"/>
    <w:rsid w:val="00374B61"/>
    <w:rsid w:val="00374D12"/>
    <w:rsid w:val="00374DA5"/>
    <w:rsid w:val="00375002"/>
    <w:rsid w:val="00375017"/>
    <w:rsid w:val="003750B8"/>
    <w:rsid w:val="00375394"/>
    <w:rsid w:val="003753EF"/>
    <w:rsid w:val="0037545C"/>
    <w:rsid w:val="0037568C"/>
    <w:rsid w:val="00375AC3"/>
    <w:rsid w:val="00375C5B"/>
    <w:rsid w:val="00375CA6"/>
    <w:rsid w:val="00375D0D"/>
    <w:rsid w:val="00375E05"/>
    <w:rsid w:val="003761C7"/>
    <w:rsid w:val="0037632A"/>
    <w:rsid w:val="003764BD"/>
    <w:rsid w:val="00376687"/>
    <w:rsid w:val="003766A0"/>
    <w:rsid w:val="0037680D"/>
    <w:rsid w:val="0037692F"/>
    <w:rsid w:val="00376D79"/>
    <w:rsid w:val="00376E72"/>
    <w:rsid w:val="00376F0C"/>
    <w:rsid w:val="00376FCB"/>
    <w:rsid w:val="00377146"/>
    <w:rsid w:val="0037717C"/>
    <w:rsid w:val="003773AD"/>
    <w:rsid w:val="003773BA"/>
    <w:rsid w:val="0037758E"/>
    <w:rsid w:val="003778C6"/>
    <w:rsid w:val="00377B45"/>
    <w:rsid w:val="00377BE3"/>
    <w:rsid w:val="00377C4F"/>
    <w:rsid w:val="00377F44"/>
    <w:rsid w:val="00377FA0"/>
    <w:rsid w:val="00377FCC"/>
    <w:rsid w:val="00380043"/>
    <w:rsid w:val="00380112"/>
    <w:rsid w:val="00380559"/>
    <w:rsid w:val="003805AE"/>
    <w:rsid w:val="003805C6"/>
    <w:rsid w:val="0038060A"/>
    <w:rsid w:val="0038087C"/>
    <w:rsid w:val="00380904"/>
    <w:rsid w:val="00380A02"/>
    <w:rsid w:val="00380B79"/>
    <w:rsid w:val="00380C67"/>
    <w:rsid w:val="00380DB3"/>
    <w:rsid w:val="00380DBE"/>
    <w:rsid w:val="00380E17"/>
    <w:rsid w:val="00380E8F"/>
    <w:rsid w:val="00380EB3"/>
    <w:rsid w:val="003812C6"/>
    <w:rsid w:val="003815F4"/>
    <w:rsid w:val="00381602"/>
    <w:rsid w:val="00381733"/>
    <w:rsid w:val="003819F1"/>
    <w:rsid w:val="00381D1D"/>
    <w:rsid w:val="00381EF9"/>
    <w:rsid w:val="00382155"/>
    <w:rsid w:val="00382167"/>
    <w:rsid w:val="00382457"/>
    <w:rsid w:val="003824F8"/>
    <w:rsid w:val="00382573"/>
    <w:rsid w:val="00382732"/>
    <w:rsid w:val="0038277A"/>
    <w:rsid w:val="00382782"/>
    <w:rsid w:val="003827A7"/>
    <w:rsid w:val="003829BE"/>
    <w:rsid w:val="003829CE"/>
    <w:rsid w:val="00382B30"/>
    <w:rsid w:val="00382BAC"/>
    <w:rsid w:val="00382D48"/>
    <w:rsid w:val="00382EE6"/>
    <w:rsid w:val="00382EEE"/>
    <w:rsid w:val="00383315"/>
    <w:rsid w:val="00383495"/>
    <w:rsid w:val="00383B8C"/>
    <w:rsid w:val="00383C40"/>
    <w:rsid w:val="00383C7D"/>
    <w:rsid w:val="00383DE5"/>
    <w:rsid w:val="00383F33"/>
    <w:rsid w:val="0038407D"/>
    <w:rsid w:val="003840F1"/>
    <w:rsid w:val="0038419F"/>
    <w:rsid w:val="003842B7"/>
    <w:rsid w:val="00384756"/>
    <w:rsid w:val="0038482F"/>
    <w:rsid w:val="00384878"/>
    <w:rsid w:val="00384AA4"/>
    <w:rsid w:val="00384BB4"/>
    <w:rsid w:val="00384DFF"/>
    <w:rsid w:val="00384E1B"/>
    <w:rsid w:val="00384FAC"/>
    <w:rsid w:val="003850CC"/>
    <w:rsid w:val="00385117"/>
    <w:rsid w:val="00385134"/>
    <w:rsid w:val="003853A9"/>
    <w:rsid w:val="0038544F"/>
    <w:rsid w:val="0038550D"/>
    <w:rsid w:val="0038557C"/>
    <w:rsid w:val="00385617"/>
    <w:rsid w:val="003858AC"/>
    <w:rsid w:val="003858E3"/>
    <w:rsid w:val="00385B89"/>
    <w:rsid w:val="00385D50"/>
    <w:rsid w:val="00385D5B"/>
    <w:rsid w:val="00385E00"/>
    <w:rsid w:val="00385E27"/>
    <w:rsid w:val="00385EB2"/>
    <w:rsid w:val="00385EEA"/>
    <w:rsid w:val="00385FED"/>
    <w:rsid w:val="003860CB"/>
    <w:rsid w:val="003860D6"/>
    <w:rsid w:val="003860EF"/>
    <w:rsid w:val="003861B8"/>
    <w:rsid w:val="003863F1"/>
    <w:rsid w:val="00386704"/>
    <w:rsid w:val="00386BDF"/>
    <w:rsid w:val="00386C52"/>
    <w:rsid w:val="00386CD4"/>
    <w:rsid w:val="0038703D"/>
    <w:rsid w:val="0038705E"/>
    <w:rsid w:val="0038710D"/>
    <w:rsid w:val="0038721A"/>
    <w:rsid w:val="003874C3"/>
    <w:rsid w:val="0038761B"/>
    <w:rsid w:val="00387807"/>
    <w:rsid w:val="0038781C"/>
    <w:rsid w:val="0038788C"/>
    <w:rsid w:val="003878A8"/>
    <w:rsid w:val="00387E1C"/>
    <w:rsid w:val="00390018"/>
    <w:rsid w:val="00390332"/>
    <w:rsid w:val="003904D0"/>
    <w:rsid w:val="00390507"/>
    <w:rsid w:val="00390667"/>
    <w:rsid w:val="0039076B"/>
    <w:rsid w:val="00390C0D"/>
    <w:rsid w:val="00390C93"/>
    <w:rsid w:val="00390D81"/>
    <w:rsid w:val="00390F53"/>
    <w:rsid w:val="00390FE1"/>
    <w:rsid w:val="0039101F"/>
    <w:rsid w:val="003910DB"/>
    <w:rsid w:val="0039128B"/>
    <w:rsid w:val="003912C5"/>
    <w:rsid w:val="0039150A"/>
    <w:rsid w:val="00391661"/>
    <w:rsid w:val="0039167A"/>
    <w:rsid w:val="00391A6F"/>
    <w:rsid w:val="00391C58"/>
    <w:rsid w:val="0039200F"/>
    <w:rsid w:val="003920C8"/>
    <w:rsid w:val="00392119"/>
    <w:rsid w:val="00392436"/>
    <w:rsid w:val="003926AB"/>
    <w:rsid w:val="003926DB"/>
    <w:rsid w:val="0039270A"/>
    <w:rsid w:val="0039297B"/>
    <w:rsid w:val="00392C35"/>
    <w:rsid w:val="00392CB9"/>
    <w:rsid w:val="00392EE2"/>
    <w:rsid w:val="00392F79"/>
    <w:rsid w:val="00393064"/>
    <w:rsid w:val="003931EF"/>
    <w:rsid w:val="00393392"/>
    <w:rsid w:val="003934C2"/>
    <w:rsid w:val="0039374F"/>
    <w:rsid w:val="0039381A"/>
    <w:rsid w:val="00393BBE"/>
    <w:rsid w:val="00393D44"/>
    <w:rsid w:val="00394079"/>
    <w:rsid w:val="003941B5"/>
    <w:rsid w:val="0039424C"/>
    <w:rsid w:val="003942E3"/>
    <w:rsid w:val="003944D8"/>
    <w:rsid w:val="00394804"/>
    <w:rsid w:val="0039487B"/>
    <w:rsid w:val="00394C97"/>
    <w:rsid w:val="00394DD7"/>
    <w:rsid w:val="00394F50"/>
    <w:rsid w:val="00395065"/>
    <w:rsid w:val="00395084"/>
    <w:rsid w:val="00395299"/>
    <w:rsid w:val="0039553D"/>
    <w:rsid w:val="003957B6"/>
    <w:rsid w:val="003958A5"/>
    <w:rsid w:val="003958D4"/>
    <w:rsid w:val="00395A72"/>
    <w:rsid w:val="00395C15"/>
    <w:rsid w:val="00395C1C"/>
    <w:rsid w:val="00395DA4"/>
    <w:rsid w:val="00395F05"/>
    <w:rsid w:val="00395F7B"/>
    <w:rsid w:val="00396381"/>
    <w:rsid w:val="00396526"/>
    <w:rsid w:val="0039652C"/>
    <w:rsid w:val="00396631"/>
    <w:rsid w:val="00396693"/>
    <w:rsid w:val="00396ECD"/>
    <w:rsid w:val="003970C6"/>
    <w:rsid w:val="003972FC"/>
    <w:rsid w:val="003974A5"/>
    <w:rsid w:val="003974E1"/>
    <w:rsid w:val="00397560"/>
    <w:rsid w:val="00397827"/>
    <w:rsid w:val="003978E7"/>
    <w:rsid w:val="00397922"/>
    <w:rsid w:val="0039793B"/>
    <w:rsid w:val="00397B85"/>
    <w:rsid w:val="00397BE6"/>
    <w:rsid w:val="00397C94"/>
    <w:rsid w:val="00397DEB"/>
    <w:rsid w:val="003A000E"/>
    <w:rsid w:val="003A03A1"/>
    <w:rsid w:val="003A064B"/>
    <w:rsid w:val="003A06AB"/>
    <w:rsid w:val="003A06ED"/>
    <w:rsid w:val="003A08D5"/>
    <w:rsid w:val="003A0D64"/>
    <w:rsid w:val="003A0D7D"/>
    <w:rsid w:val="003A0F82"/>
    <w:rsid w:val="003A11C4"/>
    <w:rsid w:val="003A13EF"/>
    <w:rsid w:val="003A14C1"/>
    <w:rsid w:val="003A14CC"/>
    <w:rsid w:val="003A1508"/>
    <w:rsid w:val="003A164C"/>
    <w:rsid w:val="003A17CF"/>
    <w:rsid w:val="003A1923"/>
    <w:rsid w:val="003A1A1A"/>
    <w:rsid w:val="003A1A65"/>
    <w:rsid w:val="003A1B71"/>
    <w:rsid w:val="003A1BCE"/>
    <w:rsid w:val="003A1BE4"/>
    <w:rsid w:val="003A1D51"/>
    <w:rsid w:val="003A1EAA"/>
    <w:rsid w:val="003A1EB9"/>
    <w:rsid w:val="003A200F"/>
    <w:rsid w:val="003A20DF"/>
    <w:rsid w:val="003A2203"/>
    <w:rsid w:val="003A2347"/>
    <w:rsid w:val="003A26E7"/>
    <w:rsid w:val="003A2853"/>
    <w:rsid w:val="003A2ABF"/>
    <w:rsid w:val="003A2B8C"/>
    <w:rsid w:val="003A2DDA"/>
    <w:rsid w:val="003A2DE1"/>
    <w:rsid w:val="003A3033"/>
    <w:rsid w:val="003A3060"/>
    <w:rsid w:val="003A3226"/>
    <w:rsid w:val="003A3315"/>
    <w:rsid w:val="003A3542"/>
    <w:rsid w:val="003A3782"/>
    <w:rsid w:val="003A38D7"/>
    <w:rsid w:val="003A3A5B"/>
    <w:rsid w:val="003A3A71"/>
    <w:rsid w:val="003A3B0C"/>
    <w:rsid w:val="003A3D30"/>
    <w:rsid w:val="003A40BB"/>
    <w:rsid w:val="003A4111"/>
    <w:rsid w:val="003A4170"/>
    <w:rsid w:val="003A4598"/>
    <w:rsid w:val="003A4624"/>
    <w:rsid w:val="003A48B2"/>
    <w:rsid w:val="003A4B54"/>
    <w:rsid w:val="003A4C8D"/>
    <w:rsid w:val="003A4CDB"/>
    <w:rsid w:val="003A4DD9"/>
    <w:rsid w:val="003A4E6F"/>
    <w:rsid w:val="003A4EA6"/>
    <w:rsid w:val="003A4F60"/>
    <w:rsid w:val="003A4FD5"/>
    <w:rsid w:val="003A4FDF"/>
    <w:rsid w:val="003A4FFF"/>
    <w:rsid w:val="003A51A7"/>
    <w:rsid w:val="003A53F5"/>
    <w:rsid w:val="003A5659"/>
    <w:rsid w:val="003A56F6"/>
    <w:rsid w:val="003A57B9"/>
    <w:rsid w:val="003A5A34"/>
    <w:rsid w:val="003A5C14"/>
    <w:rsid w:val="003A5DA6"/>
    <w:rsid w:val="003A6044"/>
    <w:rsid w:val="003A60C8"/>
    <w:rsid w:val="003A61C0"/>
    <w:rsid w:val="003A620A"/>
    <w:rsid w:val="003A62F4"/>
    <w:rsid w:val="003A6307"/>
    <w:rsid w:val="003A639B"/>
    <w:rsid w:val="003A63B4"/>
    <w:rsid w:val="003A64A0"/>
    <w:rsid w:val="003A6526"/>
    <w:rsid w:val="003A6767"/>
    <w:rsid w:val="003A6900"/>
    <w:rsid w:val="003A6AF1"/>
    <w:rsid w:val="003A6C85"/>
    <w:rsid w:val="003A6C86"/>
    <w:rsid w:val="003A6C94"/>
    <w:rsid w:val="003A6E4C"/>
    <w:rsid w:val="003A7112"/>
    <w:rsid w:val="003A7224"/>
    <w:rsid w:val="003A748D"/>
    <w:rsid w:val="003A777D"/>
    <w:rsid w:val="003A77C1"/>
    <w:rsid w:val="003A792E"/>
    <w:rsid w:val="003A798E"/>
    <w:rsid w:val="003A7A59"/>
    <w:rsid w:val="003A7CF0"/>
    <w:rsid w:val="003A7E84"/>
    <w:rsid w:val="003B00F3"/>
    <w:rsid w:val="003B012A"/>
    <w:rsid w:val="003B01A3"/>
    <w:rsid w:val="003B043D"/>
    <w:rsid w:val="003B0469"/>
    <w:rsid w:val="003B0509"/>
    <w:rsid w:val="003B06A8"/>
    <w:rsid w:val="003B0B60"/>
    <w:rsid w:val="003B0BE3"/>
    <w:rsid w:val="003B0F42"/>
    <w:rsid w:val="003B0F6A"/>
    <w:rsid w:val="003B1125"/>
    <w:rsid w:val="003B12B5"/>
    <w:rsid w:val="003B1408"/>
    <w:rsid w:val="003B146D"/>
    <w:rsid w:val="003B15B9"/>
    <w:rsid w:val="003B15F9"/>
    <w:rsid w:val="003B1767"/>
    <w:rsid w:val="003B1D96"/>
    <w:rsid w:val="003B1EC1"/>
    <w:rsid w:val="003B1F90"/>
    <w:rsid w:val="003B1FA0"/>
    <w:rsid w:val="003B20B0"/>
    <w:rsid w:val="003B2155"/>
    <w:rsid w:val="003B2221"/>
    <w:rsid w:val="003B22DB"/>
    <w:rsid w:val="003B23A3"/>
    <w:rsid w:val="003B24D4"/>
    <w:rsid w:val="003B2546"/>
    <w:rsid w:val="003B256F"/>
    <w:rsid w:val="003B264E"/>
    <w:rsid w:val="003B26B9"/>
    <w:rsid w:val="003B282B"/>
    <w:rsid w:val="003B28DD"/>
    <w:rsid w:val="003B2DEE"/>
    <w:rsid w:val="003B2E93"/>
    <w:rsid w:val="003B2F1D"/>
    <w:rsid w:val="003B2F62"/>
    <w:rsid w:val="003B2F6E"/>
    <w:rsid w:val="003B3183"/>
    <w:rsid w:val="003B3277"/>
    <w:rsid w:val="003B346E"/>
    <w:rsid w:val="003B353F"/>
    <w:rsid w:val="003B3553"/>
    <w:rsid w:val="003B3575"/>
    <w:rsid w:val="003B3803"/>
    <w:rsid w:val="003B380E"/>
    <w:rsid w:val="003B391B"/>
    <w:rsid w:val="003B396A"/>
    <w:rsid w:val="003B3AD8"/>
    <w:rsid w:val="003B3C0F"/>
    <w:rsid w:val="003B4537"/>
    <w:rsid w:val="003B46D9"/>
    <w:rsid w:val="003B46E6"/>
    <w:rsid w:val="003B4756"/>
    <w:rsid w:val="003B4816"/>
    <w:rsid w:val="003B49A4"/>
    <w:rsid w:val="003B4A1E"/>
    <w:rsid w:val="003B4BBF"/>
    <w:rsid w:val="003B4F1A"/>
    <w:rsid w:val="003B5035"/>
    <w:rsid w:val="003B5543"/>
    <w:rsid w:val="003B556D"/>
    <w:rsid w:val="003B57FF"/>
    <w:rsid w:val="003B5877"/>
    <w:rsid w:val="003B5A13"/>
    <w:rsid w:val="003B5CF1"/>
    <w:rsid w:val="003B5E10"/>
    <w:rsid w:val="003B5E1A"/>
    <w:rsid w:val="003B5E8F"/>
    <w:rsid w:val="003B6043"/>
    <w:rsid w:val="003B6127"/>
    <w:rsid w:val="003B61A0"/>
    <w:rsid w:val="003B61A3"/>
    <w:rsid w:val="003B6411"/>
    <w:rsid w:val="003B6509"/>
    <w:rsid w:val="003B650E"/>
    <w:rsid w:val="003B6713"/>
    <w:rsid w:val="003B6870"/>
    <w:rsid w:val="003B6949"/>
    <w:rsid w:val="003B6B33"/>
    <w:rsid w:val="003B6C26"/>
    <w:rsid w:val="003B6E1A"/>
    <w:rsid w:val="003B6EAB"/>
    <w:rsid w:val="003B6F0E"/>
    <w:rsid w:val="003B6F48"/>
    <w:rsid w:val="003B6F87"/>
    <w:rsid w:val="003B6FFA"/>
    <w:rsid w:val="003B7209"/>
    <w:rsid w:val="003B73B3"/>
    <w:rsid w:val="003B743B"/>
    <w:rsid w:val="003B75E8"/>
    <w:rsid w:val="003B76E4"/>
    <w:rsid w:val="003B771E"/>
    <w:rsid w:val="003B77D9"/>
    <w:rsid w:val="003B78E8"/>
    <w:rsid w:val="003B7937"/>
    <w:rsid w:val="003B7951"/>
    <w:rsid w:val="003B7972"/>
    <w:rsid w:val="003B7B7E"/>
    <w:rsid w:val="003B7CD0"/>
    <w:rsid w:val="003B7FC1"/>
    <w:rsid w:val="003C0036"/>
    <w:rsid w:val="003C01DE"/>
    <w:rsid w:val="003C038B"/>
    <w:rsid w:val="003C04FC"/>
    <w:rsid w:val="003C050E"/>
    <w:rsid w:val="003C05A6"/>
    <w:rsid w:val="003C09AE"/>
    <w:rsid w:val="003C0A38"/>
    <w:rsid w:val="003C0DAA"/>
    <w:rsid w:val="003C0E56"/>
    <w:rsid w:val="003C101E"/>
    <w:rsid w:val="003C115C"/>
    <w:rsid w:val="003C12BD"/>
    <w:rsid w:val="003C12E1"/>
    <w:rsid w:val="003C1A2B"/>
    <w:rsid w:val="003C1CCC"/>
    <w:rsid w:val="003C1D39"/>
    <w:rsid w:val="003C2430"/>
    <w:rsid w:val="003C263E"/>
    <w:rsid w:val="003C26BB"/>
    <w:rsid w:val="003C287F"/>
    <w:rsid w:val="003C2D28"/>
    <w:rsid w:val="003C2E89"/>
    <w:rsid w:val="003C34B0"/>
    <w:rsid w:val="003C3633"/>
    <w:rsid w:val="003C38F3"/>
    <w:rsid w:val="003C39D7"/>
    <w:rsid w:val="003C3BD2"/>
    <w:rsid w:val="003C3E48"/>
    <w:rsid w:val="003C3EE3"/>
    <w:rsid w:val="003C453B"/>
    <w:rsid w:val="003C4689"/>
    <w:rsid w:val="003C46BD"/>
    <w:rsid w:val="003C4811"/>
    <w:rsid w:val="003C497D"/>
    <w:rsid w:val="003C49BC"/>
    <w:rsid w:val="003C4B2A"/>
    <w:rsid w:val="003C52C6"/>
    <w:rsid w:val="003C53A0"/>
    <w:rsid w:val="003C5701"/>
    <w:rsid w:val="003C57B7"/>
    <w:rsid w:val="003C5889"/>
    <w:rsid w:val="003C5A35"/>
    <w:rsid w:val="003C5BAC"/>
    <w:rsid w:val="003C5C96"/>
    <w:rsid w:val="003C5DB9"/>
    <w:rsid w:val="003C5E7E"/>
    <w:rsid w:val="003C640A"/>
    <w:rsid w:val="003C6A14"/>
    <w:rsid w:val="003C6DAB"/>
    <w:rsid w:val="003C6E6B"/>
    <w:rsid w:val="003C6ECB"/>
    <w:rsid w:val="003C6EEC"/>
    <w:rsid w:val="003C6EFC"/>
    <w:rsid w:val="003C6FEB"/>
    <w:rsid w:val="003C70B5"/>
    <w:rsid w:val="003C721E"/>
    <w:rsid w:val="003C73F8"/>
    <w:rsid w:val="003C7587"/>
    <w:rsid w:val="003C75A9"/>
    <w:rsid w:val="003C77B4"/>
    <w:rsid w:val="003C7809"/>
    <w:rsid w:val="003C78D8"/>
    <w:rsid w:val="003C7A21"/>
    <w:rsid w:val="003C7A5C"/>
    <w:rsid w:val="003C7C4D"/>
    <w:rsid w:val="003C7DC8"/>
    <w:rsid w:val="003C7E0C"/>
    <w:rsid w:val="003C7E2D"/>
    <w:rsid w:val="003C7F32"/>
    <w:rsid w:val="003C7F89"/>
    <w:rsid w:val="003D0043"/>
    <w:rsid w:val="003D03AD"/>
    <w:rsid w:val="003D0416"/>
    <w:rsid w:val="003D0426"/>
    <w:rsid w:val="003D084B"/>
    <w:rsid w:val="003D08A2"/>
    <w:rsid w:val="003D0969"/>
    <w:rsid w:val="003D096F"/>
    <w:rsid w:val="003D09FF"/>
    <w:rsid w:val="003D0A28"/>
    <w:rsid w:val="003D0F57"/>
    <w:rsid w:val="003D1040"/>
    <w:rsid w:val="003D1090"/>
    <w:rsid w:val="003D1424"/>
    <w:rsid w:val="003D14B0"/>
    <w:rsid w:val="003D15EF"/>
    <w:rsid w:val="003D1737"/>
    <w:rsid w:val="003D175E"/>
    <w:rsid w:val="003D1A1E"/>
    <w:rsid w:val="003D1A3F"/>
    <w:rsid w:val="003D1AB0"/>
    <w:rsid w:val="003D1C51"/>
    <w:rsid w:val="003D1EE9"/>
    <w:rsid w:val="003D1F12"/>
    <w:rsid w:val="003D1F29"/>
    <w:rsid w:val="003D2124"/>
    <w:rsid w:val="003D2487"/>
    <w:rsid w:val="003D2555"/>
    <w:rsid w:val="003D2639"/>
    <w:rsid w:val="003D2756"/>
    <w:rsid w:val="003D2A19"/>
    <w:rsid w:val="003D2A8E"/>
    <w:rsid w:val="003D2AF3"/>
    <w:rsid w:val="003D2F8F"/>
    <w:rsid w:val="003D32C1"/>
    <w:rsid w:val="003D32DB"/>
    <w:rsid w:val="003D332E"/>
    <w:rsid w:val="003D3495"/>
    <w:rsid w:val="003D3572"/>
    <w:rsid w:val="003D357B"/>
    <w:rsid w:val="003D3760"/>
    <w:rsid w:val="003D39B9"/>
    <w:rsid w:val="003D3C49"/>
    <w:rsid w:val="003D3CDD"/>
    <w:rsid w:val="003D3E41"/>
    <w:rsid w:val="003D3EA5"/>
    <w:rsid w:val="003D3F9B"/>
    <w:rsid w:val="003D4131"/>
    <w:rsid w:val="003D427B"/>
    <w:rsid w:val="003D42E7"/>
    <w:rsid w:val="003D4448"/>
    <w:rsid w:val="003D49FC"/>
    <w:rsid w:val="003D4A31"/>
    <w:rsid w:val="003D4CD5"/>
    <w:rsid w:val="003D4F7B"/>
    <w:rsid w:val="003D4FD6"/>
    <w:rsid w:val="003D5114"/>
    <w:rsid w:val="003D55FC"/>
    <w:rsid w:val="003D5759"/>
    <w:rsid w:val="003D57A6"/>
    <w:rsid w:val="003D58C9"/>
    <w:rsid w:val="003D5DC1"/>
    <w:rsid w:val="003D5F1F"/>
    <w:rsid w:val="003D611A"/>
    <w:rsid w:val="003D6141"/>
    <w:rsid w:val="003D6198"/>
    <w:rsid w:val="003D627C"/>
    <w:rsid w:val="003D637E"/>
    <w:rsid w:val="003D653B"/>
    <w:rsid w:val="003D6575"/>
    <w:rsid w:val="003D6997"/>
    <w:rsid w:val="003D69BD"/>
    <w:rsid w:val="003D70AE"/>
    <w:rsid w:val="003D716A"/>
    <w:rsid w:val="003D71C8"/>
    <w:rsid w:val="003D74F1"/>
    <w:rsid w:val="003D7823"/>
    <w:rsid w:val="003D7861"/>
    <w:rsid w:val="003D7908"/>
    <w:rsid w:val="003D790D"/>
    <w:rsid w:val="003D79EF"/>
    <w:rsid w:val="003D79F6"/>
    <w:rsid w:val="003D7A7F"/>
    <w:rsid w:val="003D7B7E"/>
    <w:rsid w:val="003D7D2D"/>
    <w:rsid w:val="003D7E0F"/>
    <w:rsid w:val="003E0032"/>
    <w:rsid w:val="003E017A"/>
    <w:rsid w:val="003E0365"/>
    <w:rsid w:val="003E04F7"/>
    <w:rsid w:val="003E0501"/>
    <w:rsid w:val="003E0517"/>
    <w:rsid w:val="003E05B4"/>
    <w:rsid w:val="003E09C6"/>
    <w:rsid w:val="003E09E9"/>
    <w:rsid w:val="003E1224"/>
    <w:rsid w:val="003E133E"/>
    <w:rsid w:val="003E14B2"/>
    <w:rsid w:val="003E160F"/>
    <w:rsid w:val="003E1793"/>
    <w:rsid w:val="003E1820"/>
    <w:rsid w:val="003E18AA"/>
    <w:rsid w:val="003E193E"/>
    <w:rsid w:val="003E19F9"/>
    <w:rsid w:val="003E1B95"/>
    <w:rsid w:val="003E1FB9"/>
    <w:rsid w:val="003E1FBB"/>
    <w:rsid w:val="003E20EC"/>
    <w:rsid w:val="003E21C0"/>
    <w:rsid w:val="003E248A"/>
    <w:rsid w:val="003E2586"/>
    <w:rsid w:val="003E2A17"/>
    <w:rsid w:val="003E2A55"/>
    <w:rsid w:val="003E2C63"/>
    <w:rsid w:val="003E2FB8"/>
    <w:rsid w:val="003E2FD7"/>
    <w:rsid w:val="003E3097"/>
    <w:rsid w:val="003E3195"/>
    <w:rsid w:val="003E33A9"/>
    <w:rsid w:val="003E3433"/>
    <w:rsid w:val="003E3552"/>
    <w:rsid w:val="003E36FE"/>
    <w:rsid w:val="003E3999"/>
    <w:rsid w:val="003E3B62"/>
    <w:rsid w:val="003E3F07"/>
    <w:rsid w:val="003E3F65"/>
    <w:rsid w:val="003E3FB8"/>
    <w:rsid w:val="003E42D4"/>
    <w:rsid w:val="003E4315"/>
    <w:rsid w:val="003E4534"/>
    <w:rsid w:val="003E4613"/>
    <w:rsid w:val="003E478C"/>
    <w:rsid w:val="003E4855"/>
    <w:rsid w:val="003E48D2"/>
    <w:rsid w:val="003E49DD"/>
    <w:rsid w:val="003E523E"/>
    <w:rsid w:val="003E55CD"/>
    <w:rsid w:val="003E5657"/>
    <w:rsid w:val="003E5682"/>
    <w:rsid w:val="003E581E"/>
    <w:rsid w:val="003E58B3"/>
    <w:rsid w:val="003E5A2D"/>
    <w:rsid w:val="003E5A31"/>
    <w:rsid w:val="003E5ADF"/>
    <w:rsid w:val="003E5C80"/>
    <w:rsid w:val="003E5CCB"/>
    <w:rsid w:val="003E5EE4"/>
    <w:rsid w:val="003E5F41"/>
    <w:rsid w:val="003E616D"/>
    <w:rsid w:val="003E642F"/>
    <w:rsid w:val="003E64F2"/>
    <w:rsid w:val="003E6543"/>
    <w:rsid w:val="003E6575"/>
    <w:rsid w:val="003E65CA"/>
    <w:rsid w:val="003E6738"/>
    <w:rsid w:val="003E68F5"/>
    <w:rsid w:val="003E691F"/>
    <w:rsid w:val="003E6DDD"/>
    <w:rsid w:val="003E7528"/>
    <w:rsid w:val="003E761D"/>
    <w:rsid w:val="003E7752"/>
    <w:rsid w:val="003E781D"/>
    <w:rsid w:val="003E788A"/>
    <w:rsid w:val="003E7C85"/>
    <w:rsid w:val="003E7D92"/>
    <w:rsid w:val="003E7E8C"/>
    <w:rsid w:val="003E7F07"/>
    <w:rsid w:val="003E7F93"/>
    <w:rsid w:val="003F0045"/>
    <w:rsid w:val="003F0272"/>
    <w:rsid w:val="003F0442"/>
    <w:rsid w:val="003F0513"/>
    <w:rsid w:val="003F0700"/>
    <w:rsid w:val="003F09CE"/>
    <w:rsid w:val="003F0B14"/>
    <w:rsid w:val="003F0CEF"/>
    <w:rsid w:val="003F1319"/>
    <w:rsid w:val="003F1367"/>
    <w:rsid w:val="003F1662"/>
    <w:rsid w:val="003F167D"/>
    <w:rsid w:val="003F16C6"/>
    <w:rsid w:val="003F186B"/>
    <w:rsid w:val="003F188F"/>
    <w:rsid w:val="003F18DD"/>
    <w:rsid w:val="003F19A2"/>
    <w:rsid w:val="003F19E3"/>
    <w:rsid w:val="003F1AA4"/>
    <w:rsid w:val="003F1AD3"/>
    <w:rsid w:val="003F1B4C"/>
    <w:rsid w:val="003F1C26"/>
    <w:rsid w:val="003F1E01"/>
    <w:rsid w:val="003F1EB5"/>
    <w:rsid w:val="003F1F3C"/>
    <w:rsid w:val="003F1F9B"/>
    <w:rsid w:val="003F2157"/>
    <w:rsid w:val="003F2171"/>
    <w:rsid w:val="003F22F6"/>
    <w:rsid w:val="003F245D"/>
    <w:rsid w:val="003F248C"/>
    <w:rsid w:val="003F2518"/>
    <w:rsid w:val="003F2655"/>
    <w:rsid w:val="003F27DF"/>
    <w:rsid w:val="003F2941"/>
    <w:rsid w:val="003F2944"/>
    <w:rsid w:val="003F2CC5"/>
    <w:rsid w:val="003F2E94"/>
    <w:rsid w:val="003F2EAE"/>
    <w:rsid w:val="003F2F79"/>
    <w:rsid w:val="003F3014"/>
    <w:rsid w:val="003F3406"/>
    <w:rsid w:val="003F35DD"/>
    <w:rsid w:val="003F3652"/>
    <w:rsid w:val="003F376E"/>
    <w:rsid w:val="003F38B1"/>
    <w:rsid w:val="003F3C9A"/>
    <w:rsid w:val="003F3E5E"/>
    <w:rsid w:val="003F40E1"/>
    <w:rsid w:val="003F4232"/>
    <w:rsid w:val="003F436F"/>
    <w:rsid w:val="003F4538"/>
    <w:rsid w:val="003F466A"/>
    <w:rsid w:val="003F46E7"/>
    <w:rsid w:val="003F4805"/>
    <w:rsid w:val="003F498C"/>
    <w:rsid w:val="003F4A28"/>
    <w:rsid w:val="003F4A79"/>
    <w:rsid w:val="003F4BFA"/>
    <w:rsid w:val="003F4D95"/>
    <w:rsid w:val="003F4F2A"/>
    <w:rsid w:val="003F52C6"/>
    <w:rsid w:val="003F537F"/>
    <w:rsid w:val="003F5684"/>
    <w:rsid w:val="003F5AF3"/>
    <w:rsid w:val="003F5BAB"/>
    <w:rsid w:val="003F5BB3"/>
    <w:rsid w:val="003F5CDA"/>
    <w:rsid w:val="003F5E45"/>
    <w:rsid w:val="003F5F11"/>
    <w:rsid w:val="003F6065"/>
    <w:rsid w:val="003F6489"/>
    <w:rsid w:val="003F6750"/>
    <w:rsid w:val="003F69DD"/>
    <w:rsid w:val="003F69ED"/>
    <w:rsid w:val="003F6DC8"/>
    <w:rsid w:val="003F6E5D"/>
    <w:rsid w:val="003F70BF"/>
    <w:rsid w:val="003F7231"/>
    <w:rsid w:val="003F736B"/>
    <w:rsid w:val="003F753E"/>
    <w:rsid w:val="003F7590"/>
    <w:rsid w:val="003F767D"/>
    <w:rsid w:val="003F7AA4"/>
    <w:rsid w:val="003F7FF2"/>
    <w:rsid w:val="00400017"/>
    <w:rsid w:val="004000B4"/>
    <w:rsid w:val="00400138"/>
    <w:rsid w:val="00400233"/>
    <w:rsid w:val="0040025A"/>
    <w:rsid w:val="00400300"/>
    <w:rsid w:val="004007F2"/>
    <w:rsid w:val="00400B3D"/>
    <w:rsid w:val="00400BBE"/>
    <w:rsid w:val="00400F7B"/>
    <w:rsid w:val="004011A8"/>
    <w:rsid w:val="004015C7"/>
    <w:rsid w:val="00401647"/>
    <w:rsid w:val="00401B4E"/>
    <w:rsid w:val="00401D38"/>
    <w:rsid w:val="00401D86"/>
    <w:rsid w:val="00401DBE"/>
    <w:rsid w:val="00401EB3"/>
    <w:rsid w:val="00401EDB"/>
    <w:rsid w:val="004021A3"/>
    <w:rsid w:val="004022B4"/>
    <w:rsid w:val="0040238A"/>
    <w:rsid w:val="00402477"/>
    <w:rsid w:val="004027BA"/>
    <w:rsid w:val="0040280E"/>
    <w:rsid w:val="00402D31"/>
    <w:rsid w:val="00403069"/>
    <w:rsid w:val="004032B1"/>
    <w:rsid w:val="00403313"/>
    <w:rsid w:val="004035B7"/>
    <w:rsid w:val="00403626"/>
    <w:rsid w:val="00403633"/>
    <w:rsid w:val="004039A2"/>
    <w:rsid w:val="00403EE4"/>
    <w:rsid w:val="00403F92"/>
    <w:rsid w:val="0040422C"/>
    <w:rsid w:val="0040424B"/>
    <w:rsid w:val="00404636"/>
    <w:rsid w:val="0040483F"/>
    <w:rsid w:val="004049BD"/>
    <w:rsid w:val="00404A3E"/>
    <w:rsid w:val="00404A8A"/>
    <w:rsid w:val="00404BBF"/>
    <w:rsid w:val="00404C38"/>
    <w:rsid w:val="00404C5B"/>
    <w:rsid w:val="00404DBD"/>
    <w:rsid w:val="00404EF9"/>
    <w:rsid w:val="00405057"/>
    <w:rsid w:val="0040507B"/>
    <w:rsid w:val="004050AC"/>
    <w:rsid w:val="004051A2"/>
    <w:rsid w:val="004051CE"/>
    <w:rsid w:val="00405210"/>
    <w:rsid w:val="00405253"/>
    <w:rsid w:val="004052B6"/>
    <w:rsid w:val="00405474"/>
    <w:rsid w:val="0040569E"/>
    <w:rsid w:val="00405A66"/>
    <w:rsid w:val="00405AB3"/>
    <w:rsid w:val="00405C1B"/>
    <w:rsid w:val="00405D2A"/>
    <w:rsid w:val="00405D90"/>
    <w:rsid w:val="00405F4C"/>
    <w:rsid w:val="00406228"/>
    <w:rsid w:val="00406296"/>
    <w:rsid w:val="004064FB"/>
    <w:rsid w:val="00406A8E"/>
    <w:rsid w:val="00407011"/>
    <w:rsid w:val="00407171"/>
    <w:rsid w:val="004071D7"/>
    <w:rsid w:val="0040726D"/>
    <w:rsid w:val="004072B3"/>
    <w:rsid w:val="004075E5"/>
    <w:rsid w:val="00407662"/>
    <w:rsid w:val="00407803"/>
    <w:rsid w:val="004078CD"/>
    <w:rsid w:val="00407AC3"/>
    <w:rsid w:val="00407B59"/>
    <w:rsid w:val="00407BA3"/>
    <w:rsid w:val="00407BAB"/>
    <w:rsid w:val="00407C45"/>
    <w:rsid w:val="00407D35"/>
    <w:rsid w:val="00407E04"/>
    <w:rsid w:val="00410022"/>
    <w:rsid w:val="00410038"/>
    <w:rsid w:val="00410098"/>
    <w:rsid w:val="0041026C"/>
    <w:rsid w:val="0041047B"/>
    <w:rsid w:val="00410514"/>
    <w:rsid w:val="00410756"/>
    <w:rsid w:val="00410816"/>
    <w:rsid w:val="00410890"/>
    <w:rsid w:val="00410922"/>
    <w:rsid w:val="00410933"/>
    <w:rsid w:val="00410AF8"/>
    <w:rsid w:val="00410B8B"/>
    <w:rsid w:val="0041110E"/>
    <w:rsid w:val="004112E7"/>
    <w:rsid w:val="00411320"/>
    <w:rsid w:val="00411352"/>
    <w:rsid w:val="004114D0"/>
    <w:rsid w:val="004115D0"/>
    <w:rsid w:val="0041163B"/>
    <w:rsid w:val="00411849"/>
    <w:rsid w:val="00411931"/>
    <w:rsid w:val="00411950"/>
    <w:rsid w:val="0041195A"/>
    <w:rsid w:val="00411AE5"/>
    <w:rsid w:val="00411C18"/>
    <w:rsid w:val="00411DB5"/>
    <w:rsid w:val="00411F48"/>
    <w:rsid w:val="00412068"/>
    <w:rsid w:val="004123F7"/>
    <w:rsid w:val="0041242D"/>
    <w:rsid w:val="004124AC"/>
    <w:rsid w:val="00412578"/>
    <w:rsid w:val="004126AE"/>
    <w:rsid w:val="00412B84"/>
    <w:rsid w:val="00412BA3"/>
    <w:rsid w:val="00412C13"/>
    <w:rsid w:val="00412E47"/>
    <w:rsid w:val="00412E70"/>
    <w:rsid w:val="00412F82"/>
    <w:rsid w:val="0041307F"/>
    <w:rsid w:val="00413200"/>
    <w:rsid w:val="00413384"/>
    <w:rsid w:val="0041342B"/>
    <w:rsid w:val="004134CF"/>
    <w:rsid w:val="004136E0"/>
    <w:rsid w:val="00413BD6"/>
    <w:rsid w:val="00413D4C"/>
    <w:rsid w:val="00413D8C"/>
    <w:rsid w:val="00414197"/>
    <w:rsid w:val="00414225"/>
    <w:rsid w:val="004142DC"/>
    <w:rsid w:val="00414646"/>
    <w:rsid w:val="00414969"/>
    <w:rsid w:val="00414A5E"/>
    <w:rsid w:val="00414B9E"/>
    <w:rsid w:val="00414C22"/>
    <w:rsid w:val="00415094"/>
    <w:rsid w:val="004153A7"/>
    <w:rsid w:val="00415582"/>
    <w:rsid w:val="0041570E"/>
    <w:rsid w:val="00415909"/>
    <w:rsid w:val="00415AC0"/>
    <w:rsid w:val="00415C72"/>
    <w:rsid w:val="004164A8"/>
    <w:rsid w:val="004165F4"/>
    <w:rsid w:val="004166DB"/>
    <w:rsid w:val="004167FE"/>
    <w:rsid w:val="00416A2B"/>
    <w:rsid w:val="00416FEF"/>
    <w:rsid w:val="00417194"/>
    <w:rsid w:val="0041720D"/>
    <w:rsid w:val="004173BF"/>
    <w:rsid w:val="004175C3"/>
    <w:rsid w:val="004176E6"/>
    <w:rsid w:val="004178A7"/>
    <w:rsid w:val="00417902"/>
    <w:rsid w:val="0041797D"/>
    <w:rsid w:val="004179C4"/>
    <w:rsid w:val="00417A38"/>
    <w:rsid w:val="00417D2C"/>
    <w:rsid w:val="00417E82"/>
    <w:rsid w:val="00417F5F"/>
    <w:rsid w:val="00417F82"/>
    <w:rsid w:val="004200FF"/>
    <w:rsid w:val="004201FF"/>
    <w:rsid w:val="004203B6"/>
    <w:rsid w:val="004203C7"/>
    <w:rsid w:val="00420467"/>
    <w:rsid w:val="0042047F"/>
    <w:rsid w:val="004205CD"/>
    <w:rsid w:val="0042060C"/>
    <w:rsid w:val="00420701"/>
    <w:rsid w:val="0042076F"/>
    <w:rsid w:val="004208D7"/>
    <w:rsid w:val="00420B12"/>
    <w:rsid w:val="00420B5D"/>
    <w:rsid w:val="00420CF4"/>
    <w:rsid w:val="00420D04"/>
    <w:rsid w:val="00420D5E"/>
    <w:rsid w:val="00420D97"/>
    <w:rsid w:val="00420DEF"/>
    <w:rsid w:val="00420E54"/>
    <w:rsid w:val="004212B7"/>
    <w:rsid w:val="004212EF"/>
    <w:rsid w:val="0042132B"/>
    <w:rsid w:val="00421388"/>
    <w:rsid w:val="004218FA"/>
    <w:rsid w:val="00421901"/>
    <w:rsid w:val="00421C0C"/>
    <w:rsid w:val="00421C20"/>
    <w:rsid w:val="00421CE0"/>
    <w:rsid w:val="00421E5B"/>
    <w:rsid w:val="00421EBF"/>
    <w:rsid w:val="00421F2E"/>
    <w:rsid w:val="00422021"/>
    <w:rsid w:val="0042212E"/>
    <w:rsid w:val="0042215B"/>
    <w:rsid w:val="00422171"/>
    <w:rsid w:val="00422187"/>
    <w:rsid w:val="0042219C"/>
    <w:rsid w:val="004221C6"/>
    <w:rsid w:val="00422294"/>
    <w:rsid w:val="00422323"/>
    <w:rsid w:val="0042261B"/>
    <w:rsid w:val="00422881"/>
    <w:rsid w:val="00422A03"/>
    <w:rsid w:val="00422B96"/>
    <w:rsid w:val="00422C48"/>
    <w:rsid w:val="00422CB6"/>
    <w:rsid w:val="00422CCC"/>
    <w:rsid w:val="00422D36"/>
    <w:rsid w:val="00422E42"/>
    <w:rsid w:val="004231B1"/>
    <w:rsid w:val="004231F3"/>
    <w:rsid w:val="00423671"/>
    <w:rsid w:val="0042384A"/>
    <w:rsid w:val="00423D2F"/>
    <w:rsid w:val="00423E35"/>
    <w:rsid w:val="004241B0"/>
    <w:rsid w:val="00424326"/>
    <w:rsid w:val="004244D5"/>
    <w:rsid w:val="00424635"/>
    <w:rsid w:val="00424761"/>
    <w:rsid w:val="004247C7"/>
    <w:rsid w:val="00424899"/>
    <w:rsid w:val="00424906"/>
    <w:rsid w:val="00424974"/>
    <w:rsid w:val="004249A2"/>
    <w:rsid w:val="00424C7E"/>
    <w:rsid w:val="00424EE6"/>
    <w:rsid w:val="00425327"/>
    <w:rsid w:val="00425A87"/>
    <w:rsid w:val="00425B80"/>
    <w:rsid w:val="00425CDA"/>
    <w:rsid w:val="00425FBC"/>
    <w:rsid w:val="004260EB"/>
    <w:rsid w:val="0042622E"/>
    <w:rsid w:val="00426424"/>
    <w:rsid w:val="0042671A"/>
    <w:rsid w:val="00426730"/>
    <w:rsid w:val="00426802"/>
    <w:rsid w:val="00426981"/>
    <w:rsid w:val="00426BE4"/>
    <w:rsid w:val="00426DEE"/>
    <w:rsid w:val="00427214"/>
    <w:rsid w:val="004272E3"/>
    <w:rsid w:val="00427321"/>
    <w:rsid w:val="00427485"/>
    <w:rsid w:val="0042757F"/>
    <w:rsid w:val="0042765E"/>
    <w:rsid w:val="004276FD"/>
    <w:rsid w:val="004277F4"/>
    <w:rsid w:val="004278DB"/>
    <w:rsid w:val="00427CB6"/>
    <w:rsid w:val="00427DC6"/>
    <w:rsid w:val="00427E9F"/>
    <w:rsid w:val="00427FCC"/>
    <w:rsid w:val="00427FEB"/>
    <w:rsid w:val="004300FF"/>
    <w:rsid w:val="0043024D"/>
    <w:rsid w:val="0043036B"/>
    <w:rsid w:val="0043038F"/>
    <w:rsid w:val="004303A5"/>
    <w:rsid w:val="004303CA"/>
    <w:rsid w:val="004305BC"/>
    <w:rsid w:val="00430609"/>
    <w:rsid w:val="0043085F"/>
    <w:rsid w:val="00430E55"/>
    <w:rsid w:val="00430F85"/>
    <w:rsid w:val="00431051"/>
    <w:rsid w:val="0043123F"/>
    <w:rsid w:val="0043126D"/>
    <w:rsid w:val="004313D0"/>
    <w:rsid w:val="00431411"/>
    <w:rsid w:val="0043180A"/>
    <w:rsid w:val="004318F5"/>
    <w:rsid w:val="00431B43"/>
    <w:rsid w:val="00431BBB"/>
    <w:rsid w:val="00431DB2"/>
    <w:rsid w:val="00432036"/>
    <w:rsid w:val="004320F9"/>
    <w:rsid w:val="004321ED"/>
    <w:rsid w:val="0043237B"/>
    <w:rsid w:val="004323B8"/>
    <w:rsid w:val="0043247A"/>
    <w:rsid w:val="00432818"/>
    <w:rsid w:val="0043283E"/>
    <w:rsid w:val="004329DB"/>
    <w:rsid w:val="00432A12"/>
    <w:rsid w:val="00432A3D"/>
    <w:rsid w:val="00432EC0"/>
    <w:rsid w:val="0043329C"/>
    <w:rsid w:val="004332D3"/>
    <w:rsid w:val="00433342"/>
    <w:rsid w:val="00433367"/>
    <w:rsid w:val="00433481"/>
    <w:rsid w:val="004334F1"/>
    <w:rsid w:val="00433503"/>
    <w:rsid w:val="00433630"/>
    <w:rsid w:val="00433814"/>
    <w:rsid w:val="00433C9D"/>
    <w:rsid w:val="00433CF4"/>
    <w:rsid w:val="00433D93"/>
    <w:rsid w:val="00433F74"/>
    <w:rsid w:val="0043412E"/>
    <w:rsid w:val="00434829"/>
    <w:rsid w:val="0043493C"/>
    <w:rsid w:val="0043497D"/>
    <w:rsid w:val="004349C8"/>
    <w:rsid w:val="00434C17"/>
    <w:rsid w:val="00434E83"/>
    <w:rsid w:val="00434FC2"/>
    <w:rsid w:val="0043519A"/>
    <w:rsid w:val="00435394"/>
    <w:rsid w:val="00435786"/>
    <w:rsid w:val="00435813"/>
    <w:rsid w:val="00435883"/>
    <w:rsid w:val="00435D35"/>
    <w:rsid w:val="004361CF"/>
    <w:rsid w:val="00436248"/>
    <w:rsid w:val="00436456"/>
    <w:rsid w:val="00436719"/>
    <w:rsid w:val="0043699D"/>
    <w:rsid w:val="00436B35"/>
    <w:rsid w:val="00436BBB"/>
    <w:rsid w:val="00436BBC"/>
    <w:rsid w:val="00436D95"/>
    <w:rsid w:val="00436F4F"/>
    <w:rsid w:val="004370EF"/>
    <w:rsid w:val="00437418"/>
    <w:rsid w:val="00437496"/>
    <w:rsid w:val="004375FA"/>
    <w:rsid w:val="0043790F"/>
    <w:rsid w:val="004379D2"/>
    <w:rsid w:val="00437A55"/>
    <w:rsid w:val="00437BE5"/>
    <w:rsid w:val="00437C44"/>
    <w:rsid w:val="00437C93"/>
    <w:rsid w:val="00437D0F"/>
    <w:rsid w:val="00437E73"/>
    <w:rsid w:val="00437E82"/>
    <w:rsid w:val="0044016B"/>
    <w:rsid w:val="0044023C"/>
    <w:rsid w:val="004402DA"/>
    <w:rsid w:val="0044055C"/>
    <w:rsid w:val="00440598"/>
    <w:rsid w:val="0044080E"/>
    <w:rsid w:val="004408BA"/>
    <w:rsid w:val="00440938"/>
    <w:rsid w:val="00440947"/>
    <w:rsid w:val="004409DB"/>
    <w:rsid w:val="00440F94"/>
    <w:rsid w:val="00441021"/>
    <w:rsid w:val="004410A5"/>
    <w:rsid w:val="004411F7"/>
    <w:rsid w:val="0044136B"/>
    <w:rsid w:val="004413AB"/>
    <w:rsid w:val="00441425"/>
    <w:rsid w:val="0044143D"/>
    <w:rsid w:val="004414F0"/>
    <w:rsid w:val="0044154A"/>
    <w:rsid w:val="00441699"/>
    <w:rsid w:val="0044177E"/>
    <w:rsid w:val="004418AD"/>
    <w:rsid w:val="00441909"/>
    <w:rsid w:val="00441924"/>
    <w:rsid w:val="00441CAC"/>
    <w:rsid w:val="00441CC4"/>
    <w:rsid w:val="00441CDC"/>
    <w:rsid w:val="00441E12"/>
    <w:rsid w:val="00441EA4"/>
    <w:rsid w:val="00441FDC"/>
    <w:rsid w:val="00442097"/>
    <w:rsid w:val="004423BB"/>
    <w:rsid w:val="004424D9"/>
    <w:rsid w:val="004425EE"/>
    <w:rsid w:val="004426A6"/>
    <w:rsid w:val="004428E6"/>
    <w:rsid w:val="00442939"/>
    <w:rsid w:val="00442AE1"/>
    <w:rsid w:val="00442F93"/>
    <w:rsid w:val="0044310C"/>
    <w:rsid w:val="00443349"/>
    <w:rsid w:val="004433DF"/>
    <w:rsid w:val="004434C1"/>
    <w:rsid w:val="00443555"/>
    <w:rsid w:val="004436C7"/>
    <w:rsid w:val="00443721"/>
    <w:rsid w:val="00443855"/>
    <w:rsid w:val="0044397C"/>
    <w:rsid w:val="00443BA8"/>
    <w:rsid w:val="00443D34"/>
    <w:rsid w:val="00443EA5"/>
    <w:rsid w:val="00443EB4"/>
    <w:rsid w:val="00443F18"/>
    <w:rsid w:val="0044411B"/>
    <w:rsid w:val="00444469"/>
    <w:rsid w:val="00444618"/>
    <w:rsid w:val="004446BE"/>
    <w:rsid w:val="00444869"/>
    <w:rsid w:val="004448E6"/>
    <w:rsid w:val="004449F8"/>
    <w:rsid w:val="00444B1F"/>
    <w:rsid w:val="00444B93"/>
    <w:rsid w:val="00444DC0"/>
    <w:rsid w:val="0044507B"/>
    <w:rsid w:val="00445242"/>
    <w:rsid w:val="004453EA"/>
    <w:rsid w:val="004455F2"/>
    <w:rsid w:val="0044560B"/>
    <w:rsid w:val="004456B9"/>
    <w:rsid w:val="004457B0"/>
    <w:rsid w:val="004458BF"/>
    <w:rsid w:val="00445A53"/>
    <w:rsid w:val="00445A7F"/>
    <w:rsid w:val="00445ACA"/>
    <w:rsid w:val="00445E00"/>
    <w:rsid w:val="0044615F"/>
    <w:rsid w:val="004462BD"/>
    <w:rsid w:val="004462D6"/>
    <w:rsid w:val="004463E8"/>
    <w:rsid w:val="004463FE"/>
    <w:rsid w:val="0044661D"/>
    <w:rsid w:val="00446749"/>
    <w:rsid w:val="00446787"/>
    <w:rsid w:val="00446BDD"/>
    <w:rsid w:val="00446CDA"/>
    <w:rsid w:val="00446D07"/>
    <w:rsid w:val="00446EE6"/>
    <w:rsid w:val="004470BE"/>
    <w:rsid w:val="0044715D"/>
    <w:rsid w:val="00447165"/>
    <w:rsid w:val="00447220"/>
    <w:rsid w:val="004475A9"/>
    <w:rsid w:val="004475C2"/>
    <w:rsid w:val="004477E4"/>
    <w:rsid w:val="0044785A"/>
    <w:rsid w:val="00447B61"/>
    <w:rsid w:val="00447BC3"/>
    <w:rsid w:val="00447BE3"/>
    <w:rsid w:val="00447C25"/>
    <w:rsid w:val="00447D7D"/>
    <w:rsid w:val="00447DAD"/>
    <w:rsid w:val="00447E89"/>
    <w:rsid w:val="004501EF"/>
    <w:rsid w:val="004502CC"/>
    <w:rsid w:val="00450409"/>
    <w:rsid w:val="0045057F"/>
    <w:rsid w:val="0045072B"/>
    <w:rsid w:val="004508B7"/>
    <w:rsid w:val="00450B03"/>
    <w:rsid w:val="00450B77"/>
    <w:rsid w:val="00450DE3"/>
    <w:rsid w:val="00450EB9"/>
    <w:rsid w:val="00450F0F"/>
    <w:rsid w:val="00450F5D"/>
    <w:rsid w:val="00450FAB"/>
    <w:rsid w:val="00450FBA"/>
    <w:rsid w:val="00450FBB"/>
    <w:rsid w:val="00451084"/>
    <w:rsid w:val="004510C5"/>
    <w:rsid w:val="00451168"/>
    <w:rsid w:val="004511A4"/>
    <w:rsid w:val="00451347"/>
    <w:rsid w:val="004513AF"/>
    <w:rsid w:val="00451500"/>
    <w:rsid w:val="004519D0"/>
    <w:rsid w:val="00451C0D"/>
    <w:rsid w:val="00451C4E"/>
    <w:rsid w:val="00451D1A"/>
    <w:rsid w:val="00451E58"/>
    <w:rsid w:val="00451E6C"/>
    <w:rsid w:val="00451F71"/>
    <w:rsid w:val="00452183"/>
    <w:rsid w:val="00452213"/>
    <w:rsid w:val="004522DE"/>
    <w:rsid w:val="004525FE"/>
    <w:rsid w:val="00452DCD"/>
    <w:rsid w:val="00452E3B"/>
    <w:rsid w:val="0045345C"/>
    <w:rsid w:val="00453A15"/>
    <w:rsid w:val="00453A23"/>
    <w:rsid w:val="00453C64"/>
    <w:rsid w:val="00453CF1"/>
    <w:rsid w:val="00453DF3"/>
    <w:rsid w:val="00453E66"/>
    <w:rsid w:val="00453F83"/>
    <w:rsid w:val="00454000"/>
    <w:rsid w:val="00454004"/>
    <w:rsid w:val="00454008"/>
    <w:rsid w:val="004540ED"/>
    <w:rsid w:val="00454388"/>
    <w:rsid w:val="0045438A"/>
    <w:rsid w:val="004543F3"/>
    <w:rsid w:val="004544C7"/>
    <w:rsid w:val="0045453A"/>
    <w:rsid w:val="00454568"/>
    <w:rsid w:val="0045464F"/>
    <w:rsid w:val="0045490F"/>
    <w:rsid w:val="00454D84"/>
    <w:rsid w:val="00454D94"/>
    <w:rsid w:val="00454E79"/>
    <w:rsid w:val="004550E2"/>
    <w:rsid w:val="00455202"/>
    <w:rsid w:val="0045535C"/>
    <w:rsid w:val="0045535D"/>
    <w:rsid w:val="0045548F"/>
    <w:rsid w:val="004554F4"/>
    <w:rsid w:val="00455585"/>
    <w:rsid w:val="0045563C"/>
    <w:rsid w:val="00455874"/>
    <w:rsid w:val="00455890"/>
    <w:rsid w:val="00455B13"/>
    <w:rsid w:val="00455ED9"/>
    <w:rsid w:val="0045604E"/>
    <w:rsid w:val="004560FE"/>
    <w:rsid w:val="004563E3"/>
    <w:rsid w:val="00456652"/>
    <w:rsid w:val="004566A2"/>
    <w:rsid w:val="00456A89"/>
    <w:rsid w:val="00456B5E"/>
    <w:rsid w:val="00456B9B"/>
    <w:rsid w:val="00456E1D"/>
    <w:rsid w:val="00456F0F"/>
    <w:rsid w:val="00457043"/>
    <w:rsid w:val="004572D6"/>
    <w:rsid w:val="004573EC"/>
    <w:rsid w:val="0045741B"/>
    <w:rsid w:val="004574FB"/>
    <w:rsid w:val="004576AC"/>
    <w:rsid w:val="0045772E"/>
    <w:rsid w:val="0045776A"/>
    <w:rsid w:val="00457833"/>
    <w:rsid w:val="004578CF"/>
    <w:rsid w:val="004579AA"/>
    <w:rsid w:val="00457B71"/>
    <w:rsid w:val="00457B81"/>
    <w:rsid w:val="00457C2E"/>
    <w:rsid w:val="00457E9C"/>
    <w:rsid w:val="00457FC1"/>
    <w:rsid w:val="00457FDF"/>
    <w:rsid w:val="00460057"/>
    <w:rsid w:val="00460121"/>
    <w:rsid w:val="004602E5"/>
    <w:rsid w:val="00460308"/>
    <w:rsid w:val="0046035F"/>
    <w:rsid w:val="004605CB"/>
    <w:rsid w:val="004606C9"/>
    <w:rsid w:val="004607B7"/>
    <w:rsid w:val="0046081C"/>
    <w:rsid w:val="004608CE"/>
    <w:rsid w:val="00460A02"/>
    <w:rsid w:val="00460B5B"/>
    <w:rsid w:val="00460C34"/>
    <w:rsid w:val="00460F66"/>
    <w:rsid w:val="00460FE0"/>
    <w:rsid w:val="004611A9"/>
    <w:rsid w:val="00461368"/>
    <w:rsid w:val="00461552"/>
    <w:rsid w:val="00461828"/>
    <w:rsid w:val="00461923"/>
    <w:rsid w:val="00461A84"/>
    <w:rsid w:val="00461C40"/>
    <w:rsid w:val="00461CC8"/>
    <w:rsid w:val="00461E1A"/>
    <w:rsid w:val="0046208A"/>
    <w:rsid w:val="00462099"/>
    <w:rsid w:val="00462251"/>
    <w:rsid w:val="0046236A"/>
    <w:rsid w:val="00462465"/>
    <w:rsid w:val="0046256B"/>
    <w:rsid w:val="004629F5"/>
    <w:rsid w:val="004629F8"/>
    <w:rsid w:val="00462C54"/>
    <w:rsid w:val="00462EBE"/>
    <w:rsid w:val="00462F02"/>
    <w:rsid w:val="00462FD7"/>
    <w:rsid w:val="004634C5"/>
    <w:rsid w:val="00463575"/>
    <w:rsid w:val="004635D0"/>
    <w:rsid w:val="004636AF"/>
    <w:rsid w:val="004636EE"/>
    <w:rsid w:val="00463761"/>
    <w:rsid w:val="00463786"/>
    <w:rsid w:val="00463ADB"/>
    <w:rsid w:val="00463B53"/>
    <w:rsid w:val="00463C83"/>
    <w:rsid w:val="00463D7C"/>
    <w:rsid w:val="00464218"/>
    <w:rsid w:val="0046437F"/>
    <w:rsid w:val="004643D8"/>
    <w:rsid w:val="00464805"/>
    <w:rsid w:val="00464A5E"/>
    <w:rsid w:val="00464A8E"/>
    <w:rsid w:val="00464B6E"/>
    <w:rsid w:val="00464C19"/>
    <w:rsid w:val="00464D03"/>
    <w:rsid w:val="00464F38"/>
    <w:rsid w:val="004652A7"/>
    <w:rsid w:val="004652C3"/>
    <w:rsid w:val="00465608"/>
    <w:rsid w:val="004656DB"/>
    <w:rsid w:val="00465851"/>
    <w:rsid w:val="0046593C"/>
    <w:rsid w:val="00465948"/>
    <w:rsid w:val="004659A3"/>
    <w:rsid w:val="00465E1A"/>
    <w:rsid w:val="00465EC1"/>
    <w:rsid w:val="0046601D"/>
    <w:rsid w:val="0046604D"/>
    <w:rsid w:val="00466181"/>
    <w:rsid w:val="00466207"/>
    <w:rsid w:val="00466285"/>
    <w:rsid w:val="004662B2"/>
    <w:rsid w:val="00466305"/>
    <w:rsid w:val="004663CB"/>
    <w:rsid w:val="00466442"/>
    <w:rsid w:val="00466518"/>
    <w:rsid w:val="0046666E"/>
    <w:rsid w:val="0046673A"/>
    <w:rsid w:val="00466748"/>
    <w:rsid w:val="00466810"/>
    <w:rsid w:val="00466869"/>
    <w:rsid w:val="00466A4C"/>
    <w:rsid w:val="00466A79"/>
    <w:rsid w:val="00466C55"/>
    <w:rsid w:val="00467059"/>
    <w:rsid w:val="004673C7"/>
    <w:rsid w:val="0046747F"/>
    <w:rsid w:val="0046748E"/>
    <w:rsid w:val="004674AE"/>
    <w:rsid w:val="00467648"/>
    <w:rsid w:val="00467884"/>
    <w:rsid w:val="00467BAA"/>
    <w:rsid w:val="00467BAF"/>
    <w:rsid w:val="00467BCB"/>
    <w:rsid w:val="00467D6C"/>
    <w:rsid w:val="0047018C"/>
    <w:rsid w:val="004702B0"/>
    <w:rsid w:val="00470322"/>
    <w:rsid w:val="004703A0"/>
    <w:rsid w:val="00470558"/>
    <w:rsid w:val="00470590"/>
    <w:rsid w:val="004706B7"/>
    <w:rsid w:val="00470E20"/>
    <w:rsid w:val="00470FB1"/>
    <w:rsid w:val="0047107D"/>
    <w:rsid w:val="004711AE"/>
    <w:rsid w:val="0047170A"/>
    <w:rsid w:val="00471AF6"/>
    <w:rsid w:val="00471D84"/>
    <w:rsid w:val="00471DA9"/>
    <w:rsid w:val="00471E37"/>
    <w:rsid w:val="00471FC2"/>
    <w:rsid w:val="004723DB"/>
    <w:rsid w:val="00472416"/>
    <w:rsid w:val="0047246D"/>
    <w:rsid w:val="004724C3"/>
    <w:rsid w:val="00472551"/>
    <w:rsid w:val="00472732"/>
    <w:rsid w:val="0047276D"/>
    <w:rsid w:val="004728D1"/>
    <w:rsid w:val="00472A0C"/>
    <w:rsid w:val="00472AA1"/>
    <w:rsid w:val="00472AE3"/>
    <w:rsid w:val="00472B14"/>
    <w:rsid w:val="00472BDA"/>
    <w:rsid w:val="00472F35"/>
    <w:rsid w:val="004731AE"/>
    <w:rsid w:val="0047332E"/>
    <w:rsid w:val="0047336C"/>
    <w:rsid w:val="00473468"/>
    <w:rsid w:val="00473476"/>
    <w:rsid w:val="004738E5"/>
    <w:rsid w:val="0047398B"/>
    <w:rsid w:val="004739C1"/>
    <w:rsid w:val="00473AF4"/>
    <w:rsid w:val="00473BED"/>
    <w:rsid w:val="00473D10"/>
    <w:rsid w:val="00473D9F"/>
    <w:rsid w:val="00473E27"/>
    <w:rsid w:val="004741D1"/>
    <w:rsid w:val="004742CC"/>
    <w:rsid w:val="004747B1"/>
    <w:rsid w:val="0047484A"/>
    <w:rsid w:val="0047498B"/>
    <w:rsid w:val="004749DB"/>
    <w:rsid w:val="004749DC"/>
    <w:rsid w:val="00474E75"/>
    <w:rsid w:val="00474EC8"/>
    <w:rsid w:val="00474EDC"/>
    <w:rsid w:val="0047513B"/>
    <w:rsid w:val="00475163"/>
    <w:rsid w:val="00475277"/>
    <w:rsid w:val="00475296"/>
    <w:rsid w:val="004752B4"/>
    <w:rsid w:val="0047566E"/>
    <w:rsid w:val="00475AE8"/>
    <w:rsid w:val="00475CCE"/>
    <w:rsid w:val="00475CE7"/>
    <w:rsid w:val="00475D7F"/>
    <w:rsid w:val="00475DA1"/>
    <w:rsid w:val="00475DDC"/>
    <w:rsid w:val="00475EAD"/>
    <w:rsid w:val="0047618B"/>
    <w:rsid w:val="004762D6"/>
    <w:rsid w:val="004764D9"/>
    <w:rsid w:val="004765E0"/>
    <w:rsid w:val="004766B8"/>
    <w:rsid w:val="00476A74"/>
    <w:rsid w:val="00476B43"/>
    <w:rsid w:val="00476CB8"/>
    <w:rsid w:val="00476CCD"/>
    <w:rsid w:val="00476D0B"/>
    <w:rsid w:val="00476D73"/>
    <w:rsid w:val="00476E00"/>
    <w:rsid w:val="00476E17"/>
    <w:rsid w:val="00476E76"/>
    <w:rsid w:val="00476E9B"/>
    <w:rsid w:val="00476F8C"/>
    <w:rsid w:val="00477117"/>
    <w:rsid w:val="00477118"/>
    <w:rsid w:val="00477322"/>
    <w:rsid w:val="004773A6"/>
    <w:rsid w:val="004773D6"/>
    <w:rsid w:val="004775C5"/>
    <w:rsid w:val="004776B0"/>
    <w:rsid w:val="00477790"/>
    <w:rsid w:val="004777AC"/>
    <w:rsid w:val="004804DA"/>
    <w:rsid w:val="004804F9"/>
    <w:rsid w:val="0048079B"/>
    <w:rsid w:val="004807E7"/>
    <w:rsid w:val="00480946"/>
    <w:rsid w:val="004810AA"/>
    <w:rsid w:val="004814C3"/>
    <w:rsid w:val="00481566"/>
    <w:rsid w:val="004819B1"/>
    <w:rsid w:val="00481E37"/>
    <w:rsid w:val="00481F69"/>
    <w:rsid w:val="00481FC6"/>
    <w:rsid w:val="004820F9"/>
    <w:rsid w:val="00482198"/>
    <w:rsid w:val="004822E9"/>
    <w:rsid w:val="0048232B"/>
    <w:rsid w:val="00482579"/>
    <w:rsid w:val="0048260D"/>
    <w:rsid w:val="004827A7"/>
    <w:rsid w:val="004827F8"/>
    <w:rsid w:val="00482EA8"/>
    <w:rsid w:val="00482F38"/>
    <w:rsid w:val="00482FA6"/>
    <w:rsid w:val="00483171"/>
    <w:rsid w:val="00483242"/>
    <w:rsid w:val="004833FD"/>
    <w:rsid w:val="0048358C"/>
    <w:rsid w:val="004835A9"/>
    <w:rsid w:val="00483B20"/>
    <w:rsid w:val="00483E5F"/>
    <w:rsid w:val="004841CD"/>
    <w:rsid w:val="004842D3"/>
    <w:rsid w:val="004846ED"/>
    <w:rsid w:val="004848DD"/>
    <w:rsid w:val="0048494A"/>
    <w:rsid w:val="00484B8D"/>
    <w:rsid w:val="00484D77"/>
    <w:rsid w:val="00484EF5"/>
    <w:rsid w:val="004850A0"/>
    <w:rsid w:val="004852BF"/>
    <w:rsid w:val="004852D8"/>
    <w:rsid w:val="004854E6"/>
    <w:rsid w:val="00485694"/>
    <w:rsid w:val="00485937"/>
    <w:rsid w:val="00485A19"/>
    <w:rsid w:val="00486066"/>
    <w:rsid w:val="004860E1"/>
    <w:rsid w:val="0048612D"/>
    <w:rsid w:val="00486242"/>
    <w:rsid w:val="004862D0"/>
    <w:rsid w:val="004862EA"/>
    <w:rsid w:val="004864C1"/>
    <w:rsid w:val="00486782"/>
    <w:rsid w:val="00486833"/>
    <w:rsid w:val="0048696A"/>
    <w:rsid w:val="004869B1"/>
    <w:rsid w:val="00486A24"/>
    <w:rsid w:val="00486A95"/>
    <w:rsid w:val="00486ADF"/>
    <w:rsid w:val="00486B8A"/>
    <w:rsid w:val="0048711D"/>
    <w:rsid w:val="00487460"/>
    <w:rsid w:val="004875A2"/>
    <w:rsid w:val="004875C3"/>
    <w:rsid w:val="00487775"/>
    <w:rsid w:val="00487865"/>
    <w:rsid w:val="004878C8"/>
    <w:rsid w:val="004878DF"/>
    <w:rsid w:val="00487BFF"/>
    <w:rsid w:val="00487CAB"/>
    <w:rsid w:val="00487DD7"/>
    <w:rsid w:val="00487F3E"/>
    <w:rsid w:val="00490022"/>
    <w:rsid w:val="004901B8"/>
    <w:rsid w:val="0049022A"/>
    <w:rsid w:val="00490712"/>
    <w:rsid w:val="0049075A"/>
    <w:rsid w:val="0049088D"/>
    <w:rsid w:val="004908E3"/>
    <w:rsid w:val="00490A5D"/>
    <w:rsid w:val="00490C23"/>
    <w:rsid w:val="00490D39"/>
    <w:rsid w:val="00490E6A"/>
    <w:rsid w:val="00490F9D"/>
    <w:rsid w:val="00491223"/>
    <w:rsid w:val="00491266"/>
    <w:rsid w:val="004913C9"/>
    <w:rsid w:val="00491619"/>
    <w:rsid w:val="0049187C"/>
    <w:rsid w:val="00491CE5"/>
    <w:rsid w:val="00491D37"/>
    <w:rsid w:val="00491F44"/>
    <w:rsid w:val="00492088"/>
    <w:rsid w:val="004920D1"/>
    <w:rsid w:val="0049224B"/>
    <w:rsid w:val="00492724"/>
    <w:rsid w:val="004929E6"/>
    <w:rsid w:val="00492AC9"/>
    <w:rsid w:val="00492B2C"/>
    <w:rsid w:val="00492C02"/>
    <w:rsid w:val="00492C78"/>
    <w:rsid w:val="00492D6B"/>
    <w:rsid w:val="00492FFA"/>
    <w:rsid w:val="00493102"/>
    <w:rsid w:val="00493280"/>
    <w:rsid w:val="00493804"/>
    <w:rsid w:val="00493C67"/>
    <w:rsid w:val="00493D1F"/>
    <w:rsid w:val="00493E94"/>
    <w:rsid w:val="00494070"/>
    <w:rsid w:val="00494129"/>
    <w:rsid w:val="00494210"/>
    <w:rsid w:val="004944AA"/>
    <w:rsid w:val="0049451E"/>
    <w:rsid w:val="00494897"/>
    <w:rsid w:val="00494968"/>
    <w:rsid w:val="004949BC"/>
    <w:rsid w:val="00494A1F"/>
    <w:rsid w:val="00494D7E"/>
    <w:rsid w:val="00494E81"/>
    <w:rsid w:val="00494F89"/>
    <w:rsid w:val="004953CD"/>
    <w:rsid w:val="004954B1"/>
    <w:rsid w:val="004954C7"/>
    <w:rsid w:val="004954D3"/>
    <w:rsid w:val="0049555B"/>
    <w:rsid w:val="00495600"/>
    <w:rsid w:val="004956A6"/>
    <w:rsid w:val="00495842"/>
    <w:rsid w:val="00495B0F"/>
    <w:rsid w:val="00495F81"/>
    <w:rsid w:val="0049622F"/>
    <w:rsid w:val="004963F9"/>
    <w:rsid w:val="004967E6"/>
    <w:rsid w:val="00496817"/>
    <w:rsid w:val="0049690F"/>
    <w:rsid w:val="00496F51"/>
    <w:rsid w:val="0049720A"/>
    <w:rsid w:val="0049737E"/>
    <w:rsid w:val="0049738A"/>
    <w:rsid w:val="00497783"/>
    <w:rsid w:val="004978C7"/>
    <w:rsid w:val="00497A5B"/>
    <w:rsid w:val="00497B8D"/>
    <w:rsid w:val="00497BD7"/>
    <w:rsid w:val="00497E4F"/>
    <w:rsid w:val="00497E83"/>
    <w:rsid w:val="00497EDB"/>
    <w:rsid w:val="00497F47"/>
    <w:rsid w:val="00497FAF"/>
    <w:rsid w:val="004A029C"/>
    <w:rsid w:val="004A0511"/>
    <w:rsid w:val="004A0582"/>
    <w:rsid w:val="004A06D5"/>
    <w:rsid w:val="004A082E"/>
    <w:rsid w:val="004A0946"/>
    <w:rsid w:val="004A0A64"/>
    <w:rsid w:val="004A1021"/>
    <w:rsid w:val="004A122A"/>
    <w:rsid w:val="004A127E"/>
    <w:rsid w:val="004A1675"/>
    <w:rsid w:val="004A1983"/>
    <w:rsid w:val="004A1C12"/>
    <w:rsid w:val="004A1C3D"/>
    <w:rsid w:val="004A1D2C"/>
    <w:rsid w:val="004A1EE0"/>
    <w:rsid w:val="004A2220"/>
    <w:rsid w:val="004A222B"/>
    <w:rsid w:val="004A2332"/>
    <w:rsid w:val="004A2539"/>
    <w:rsid w:val="004A26F7"/>
    <w:rsid w:val="004A2D6D"/>
    <w:rsid w:val="004A2D88"/>
    <w:rsid w:val="004A2E2C"/>
    <w:rsid w:val="004A2EEA"/>
    <w:rsid w:val="004A3065"/>
    <w:rsid w:val="004A306B"/>
    <w:rsid w:val="004A31CD"/>
    <w:rsid w:val="004A327D"/>
    <w:rsid w:val="004A32CA"/>
    <w:rsid w:val="004A357E"/>
    <w:rsid w:val="004A37EC"/>
    <w:rsid w:val="004A3996"/>
    <w:rsid w:val="004A3AB2"/>
    <w:rsid w:val="004A3BA3"/>
    <w:rsid w:val="004A3DDC"/>
    <w:rsid w:val="004A427F"/>
    <w:rsid w:val="004A4766"/>
    <w:rsid w:val="004A4AEC"/>
    <w:rsid w:val="004A4B47"/>
    <w:rsid w:val="004A4BCF"/>
    <w:rsid w:val="004A4BDE"/>
    <w:rsid w:val="004A4CE1"/>
    <w:rsid w:val="004A4D4D"/>
    <w:rsid w:val="004A4E85"/>
    <w:rsid w:val="004A4EE3"/>
    <w:rsid w:val="004A5390"/>
    <w:rsid w:val="004A550F"/>
    <w:rsid w:val="004A560C"/>
    <w:rsid w:val="004A5731"/>
    <w:rsid w:val="004A588F"/>
    <w:rsid w:val="004A58B4"/>
    <w:rsid w:val="004A5A41"/>
    <w:rsid w:val="004A5D12"/>
    <w:rsid w:val="004A5D1B"/>
    <w:rsid w:val="004A5D22"/>
    <w:rsid w:val="004A5D3E"/>
    <w:rsid w:val="004A5DF5"/>
    <w:rsid w:val="004A61C7"/>
    <w:rsid w:val="004A630C"/>
    <w:rsid w:val="004A634B"/>
    <w:rsid w:val="004A64D6"/>
    <w:rsid w:val="004A6570"/>
    <w:rsid w:val="004A65CA"/>
    <w:rsid w:val="004A6721"/>
    <w:rsid w:val="004A682B"/>
    <w:rsid w:val="004A68EF"/>
    <w:rsid w:val="004A69F1"/>
    <w:rsid w:val="004A6CC2"/>
    <w:rsid w:val="004A6EF4"/>
    <w:rsid w:val="004A724B"/>
    <w:rsid w:val="004A7741"/>
    <w:rsid w:val="004A7A4D"/>
    <w:rsid w:val="004A7A51"/>
    <w:rsid w:val="004A7AD8"/>
    <w:rsid w:val="004A7B47"/>
    <w:rsid w:val="004A7EBA"/>
    <w:rsid w:val="004B0511"/>
    <w:rsid w:val="004B052F"/>
    <w:rsid w:val="004B0599"/>
    <w:rsid w:val="004B079D"/>
    <w:rsid w:val="004B099C"/>
    <w:rsid w:val="004B0A76"/>
    <w:rsid w:val="004B0A79"/>
    <w:rsid w:val="004B0B2F"/>
    <w:rsid w:val="004B0BB9"/>
    <w:rsid w:val="004B1035"/>
    <w:rsid w:val="004B106F"/>
    <w:rsid w:val="004B147F"/>
    <w:rsid w:val="004B14CA"/>
    <w:rsid w:val="004B15D4"/>
    <w:rsid w:val="004B1850"/>
    <w:rsid w:val="004B1A31"/>
    <w:rsid w:val="004B1F40"/>
    <w:rsid w:val="004B207B"/>
    <w:rsid w:val="004B2261"/>
    <w:rsid w:val="004B25B7"/>
    <w:rsid w:val="004B2678"/>
    <w:rsid w:val="004B2694"/>
    <w:rsid w:val="004B26C1"/>
    <w:rsid w:val="004B290E"/>
    <w:rsid w:val="004B29EB"/>
    <w:rsid w:val="004B2A7C"/>
    <w:rsid w:val="004B2E28"/>
    <w:rsid w:val="004B3240"/>
    <w:rsid w:val="004B32B1"/>
    <w:rsid w:val="004B33C6"/>
    <w:rsid w:val="004B37C2"/>
    <w:rsid w:val="004B4343"/>
    <w:rsid w:val="004B4806"/>
    <w:rsid w:val="004B50FA"/>
    <w:rsid w:val="004B518D"/>
    <w:rsid w:val="004B54CD"/>
    <w:rsid w:val="004B562F"/>
    <w:rsid w:val="004B5858"/>
    <w:rsid w:val="004B5867"/>
    <w:rsid w:val="004B599D"/>
    <w:rsid w:val="004B5A0D"/>
    <w:rsid w:val="004B5A1D"/>
    <w:rsid w:val="004B5B39"/>
    <w:rsid w:val="004B5B8B"/>
    <w:rsid w:val="004B5C36"/>
    <w:rsid w:val="004B5DBF"/>
    <w:rsid w:val="004B629E"/>
    <w:rsid w:val="004B634C"/>
    <w:rsid w:val="004B6478"/>
    <w:rsid w:val="004B6663"/>
    <w:rsid w:val="004B67F2"/>
    <w:rsid w:val="004B692E"/>
    <w:rsid w:val="004B6B25"/>
    <w:rsid w:val="004B6CA4"/>
    <w:rsid w:val="004B6FC1"/>
    <w:rsid w:val="004B6FF0"/>
    <w:rsid w:val="004B71B0"/>
    <w:rsid w:val="004B740F"/>
    <w:rsid w:val="004B7510"/>
    <w:rsid w:val="004B77FC"/>
    <w:rsid w:val="004B79BF"/>
    <w:rsid w:val="004B7D35"/>
    <w:rsid w:val="004C0503"/>
    <w:rsid w:val="004C05E0"/>
    <w:rsid w:val="004C087E"/>
    <w:rsid w:val="004C093C"/>
    <w:rsid w:val="004C0A45"/>
    <w:rsid w:val="004C0B99"/>
    <w:rsid w:val="004C10B5"/>
    <w:rsid w:val="004C1281"/>
    <w:rsid w:val="004C12DE"/>
    <w:rsid w:val="004C12E8"/>
    <w:rsid w:val="004C132E"/>
    <w:rsid w:val="004C1410"/>
    <w:rsid w:val="004C15D5"/>
    <w:rsid w:val="004C15F4"/>
    <w:rsid w:val="004C1778"/>
    <w:rsid w:val="004C1865"/>
    <w:rsid w:val="004C1A4B"/>
    <w:rsid w:val="004C1ABF"/>
    <w:rsid w:val="004C1B23"/>
    <w:rsid w:val="004C1BD1"/>
    <w:rsid w:val="004C2045"/>
    <w:rsid w:val="004C234E"/>
    <w:rsid w:val="004C26C0"/>
    <w:rsid w:val="004C280C"/>
    <w:rsid w:val="004C2854"/>
    <w:rsid w:val="004C2961"/>
    <w:rsid w:val="004C29FD"/>
    <w:rsid w:val="004C2E43"/>
    <w:rsid w:val="004C2EA7"/>
    <w:rsid w:val="004C2EDC"/>
    <w:rsid w:val="004C2F39"/>
    <w:rsid w:val="004C3405"/>
    <w:rsid w:val="004C3422"/>
    <w:rsid w:val="004C3489"/>
    <w:rsid w:val="004C3620"/>
    <w:rsid w:val="004C3842"/>
    <w:rsid w:val="004C395C"/>
    <w:rsid w:val="004C3C04"/>
    <w:rsid w:val="004C4079"/>
    <w:rsid w:val="004C40F2"/>
    <w:rsid w:val="004C41DC"/>
    <w:rsid w:val="004C46F1"/>
    <w:rsid w:val="004C486F"/>
    <w:rsid w:val="004C4E18"/>
    <w:rsid w:val="004C4EC0"/>
    <w:rsid w:val="004C50E8"/>
    <w:rsid w:val="004C524A"/>
    <w:rsid w:val="004C528C"/>
    <w:rsid w:val="004C5C79"/>
    <w:rsid w:val="004C5D61"/>
    <w:rsid w:val="004C5E87"/>
    <w:rsid w:val="004C5EE5"/>
    <w:rsid w:val="004C62E3"/>
    <w:rsid w:val="004C63B9"/>
    <w:rsid w:val="004C6468"/>
    <w:rsid w:val="004C6525"/>
    <w:rsid w:val="004C698B"/>
    <w:rsid w:val="004C6A58"/>
    <w:rsid w:val="004C6D44"/>
    <w:rsid w:val="004C6F30"/>
    <w:rsid w:val="004C71FB"/>
    <w:rsid w:val="004C74BD"/>
    <w:rsid w:val="004C7577"/>
    <w:rsid w:val="004C7791"/>
    <w:rsid w:val="004C77E4"/>
    <w:rsid w:val="004C785F"/>
    <w:rsid w:val="004C794D"/>
    <w:rsid w:val="004D076C"/>
    <w:rsid w:val="004D09F6"/>
    <w:rsid w:val="004D0D4A"/>
    <w:rsid w:val="004D0FFA"/>
    <w:rsid w:val="004D106B"/>
    <w:rsid w:val="004D116D"/>
    <w:rsid w:val="004D1508"/>
    <w:rsid w:val="004D16D2"/>
    <w:rsid w:val="004D1758"/>
    <w:rsid w:val="004D1D82"/>
    <w:rsid w:val="004D1E36"/>
    <w:rsid w:val="004D222B"/>
    <w:rsid w:val="004D2375"/>
    <w:rsid w:val="004D23BE"/>
    <w:rsid w:val="004D23EE"/>
    <w:rsid w:val="004D2477"/>
    <w:rsid w:val="004D24F5"/>
    <w:rsid w:val="004D262E"/>
    <w:rsid w:val="004D2832"/>
    <w:rsid w:val="004D288C"/>
    <w:rsid w:val="004D2936"/>
    <w:rsid w:val="004D2B37"/>
    <w:rsid w:val="004D2D5E"/>
    <w:rsid w:val="004D2E2F"/>
    <w:rsid w:val="004D2E6C"/>
    <w:rsid w:val="004D2EB9"/>
    <w:rsid w:val="004D2F7F"/>
    <w:rsid w:val="004D2F82"/>
    <w:rsid w:val="004D31A1"/>
    <w:rsid w:val="004D3589"/>
    <w:rsid w:val="004D35A6"/>
    <w:rsid w:val="004D361A"/>
    <w:rsid w:val="004D382F"/>
    <w:rsid w:val="004D38B5"/>
    <w:rsid w:val="004D3A76"/>
    <w:rsid w:val="004D3B59"/>
    <w:rsid w:val="004D3C3C"/>
    <w:rsid w:val="004D3D6C"/>
    <w:rsid w:val="004D3ED6"/>
    <w:rsid w:val="004D3FA5"/>
    <w:rsid w:val="004D452D"/>
    <w:rsid w:val="004D4BA0"/>
    <w:rsid w:val="004D4D8D"/>
    <w:rsid w:val="004D4EF3"/>
    <w:rsid w:val="004D4FDF"/>
    <w:rsid w:val="004D507E"/>
    <w:rsid w:val="004D507F"/>
    <w:rsid w:val="004D56B6"/>
    <w:rsid w:val="004D5ADB"/>
    <w:rsid w:val="004D5C33"/>
    <w:rsid w:val="004D5E04"/>
    <w:rsid w:val="004D5E48"/>
    <w:rsid w:val="004D61AC"/>
    <w:rsid w:val="004D61E0"/>
    <w:rsid w:val="004D64C2"/>
    <w:rsid w:val="004D6537"/>
    <w:rsid w:val="004D65E5"/>
    <w:rsid w:val="004D65FA"/>
    <w:rsid w:val="004D68BC"/>
    <w:rsid w:val="004D6D6A"/>
    <w:rsid w:val="004D6EA9"/>
    <w:rsid w:val="004D7155"/>
    <w:rsid w:val="004D7276"/>
    <w:rsid w:val="004D730C"/>
    <w:rsid w:val="004D7321"/>
    <w:rsid w:val="004D7512"/>
    <w:rsid w:val="004D758C"/>
    <w:rsid w:val="004D790B"/>
    <w:rsid w:val="004D7C28"/>
    <w:rsid w:val="004D7C2B"/>
    <w:rsid w:val="004D7F97"/>
    <w:rsid w:val="004E0012"/>
    <w:rsid w:val="004E00E0"/>
    <w:rsid w:val="004E027D"/>
    <w:rsid w:val="004E0689"/>
    <w:rsid w:val="004E0817"/>
    <w:rsid w:val="004E098D"/>
    <w:rsid w:val="004E0A90"/>
    <w:rsid w:val="004E0B77"/>
    <w:rsid w:val="004E0BEC"/>
    <w:rsid w:val="004E0D23"/>
    <w:rsid w:val="004E1017"/>
    <w:rsid w:val="004E1795"/>
    <w:rsid w:val="004E1B31"/>
    <w:rsid w:val="004E1F50"/>
    <w:rsid w:val="004E1FA2"/>
    <w:rsid w:val="004E2061"/>
    <w:rsid w:val="004E2146"/>
    <w:rsid w:val="004E21F5"/>
    <w:rsid w:val="004E22D6"/>
    <w:rsid w:val="004E23CB"/>
    <w:rsid w:val="004E2723"/>
    <w:rsid w:val="004E28B2"/>
    <w:rsid w:val="004E2B8F"/>
    <w:rsid w:val="004E2C6E"/>
    <w:rsid w:val="004E2E53"/>
    <w:rsid w:val="004E2F22"/>
    <w:rsid w:val="004E2F72"/>
    <w:rsid w:val="004E2FB3"/>
    <w:rsid w:val="004E2FCC"/>
    <w:rsid w:val="004E33FE"/>
    <w:rsid w:val="004E352F"/>
    <w:rsid w:val="004E35B0"/>
    <w:rsid w:val="004E368A"/>
    <w:rsid w:val="004E3709"/>
    <w:rsid w:val="004E3A5B"/>
    <w:rsid w:val="004E3CAC"/>
    <w:rsid w:val="004E3CDE"/>
    <w:rsid w:val="004E3F5E"/>
    <w:rsid w:val="004E409F"/>
    <w:rsid w:val="004E42AE"/>
    <w:rsid w:val="004E4464"/>
    <w:rsid w:val="004E4477"/>
    <w:rsid w:val="004E45FA"/>
    <w:rsid w:val="004E49FB"/>
    <w:rsid w:val="004E4B6C"/>
    <w:rsid w:val="004E4B74"/>
    <w:rsid w:val="004E4DDC"/>
    <w:rsid w:val="004E5072"/>
    <w:rsid w:val="004E50CC"/>
    <w:rsid w:val="004E540E"/>
    <w:rsid w:val="004E54BE"/>
    <w:rsid w:val="004E59CA"/>
    <w:rsid w:val="004E5A41"/>
    <w:rsid w:val="004E5B17"/>
    <w:rsid w:val="004E5B8A"/>
    <w:rsid w:val="004E608D"/>
    <w:rsid w:val="004E614D"/>
    <w:rsid w:val="004E630A"/>
    <w:rsid w:val="004E633D"/>
    <w:rsid w:val="004E676A"/>
    <w:rsid w:val="004E6821"/>
    <w:rsid w:val="004E6A93"/>
    <w:rsid w:val="004E6C18"/>
    <w:rsid w:val="004E6C2C"/>
    <w:rsid w:val="004E6CAD"/>
    <w:rsid w:val="004E6D05"/>
    <w:rsid w:val="004E6DD8"/>
    <w:rsid w:val="004E6F1A"/>
    <w:rsid w:val="004E6F64"/>
    <w:rsid w:val="004E710B"/>
    <w:rsid w:val="004E7246"/>
    <w:rsid w:val="004E732F"/>
    <w:rsid w:val="004E7454"/>
    <w:rsid w:val="004E7680"/>
    <w:rsid w:val="004E7792"/>
    <w:rsid w:val="004E7A7E"/>
    <w:rsid w:val="004E7B1C"/>
    <w:rsid w:val="004E7BC5"/>
    <w:rsid w:val="004E7EA8"/>
    <w:rsid w:val="004F02DB"/>
    <w:rsid w:val="004F0480"/>
    <w:rsid w:val="004F0794"/>
    <w:rsid w:val="004F09D6"/>
    <w:rsid w:val="004F0D82"/>
    <w:rsid w:val="004F0D9D"/>
    <w:rsid w:val="004F0E91"/>
    <w:rsid w:val="004F10E1"/>
    <w:rsid w:val="004F116D"/>
    <w:rsid w:val="004F11D3"/>
    <w:rsid w:val="004F1331"/>
    <w:rsid w:val="004F1437"/>
    <w:rsid w:val="004F1509"/>
    <w:rsid w:val="004F1898"/>
    <w:rsid w:val="004F1956"/>
    <w:rsid w:val="004F19A6"/>
    <w:rsid w:val="004F1C97"/>
    <w:rsid w:val="004F1EA0"/>
    <w:rsid w:val="004F1FB8"/>
    <w:rsid w:val="004F2486"/>
    <w:rsid w:val="004F2857"/>
    <w:rsid w:val="004F289D"/>
    <w:rsid w:val="004F28F6"/>
    <w:rsid w:val="004F2A6E"/>
    <w:rsid w:val="004F2B8B"/>
    <w:rsid w:val="004F2CAF"/>
    <w:rsid w:val="004F2D21"/>
    <w:rsid w:val="004F2D27"/>
    <w:rsid w:val="004F2D98"/>
    <w:rsid w:val="004F2E42"/>
    <w:rsid w:val="004F2EEA"/>
    <w:rsid w:val="004F2F92"/>
    <w:rsid w:val="004F3258"/>
    <w:rsid w:val="004F3291"/>
    <w:rsid w:val="004F335B"/>
    <w:rsid w:val="004F370A"/>
    <w:rsid w:val="004F3E29"/>
    <w:rsid w:val="004F3E76"/>
    <w:rsid w:val="004F3EDA"/>
    <w:rsid w:val="004F4484"/>
    <w:rsid w:val="004F459E"/>
    <w:rsid w:val="004F467E"/>
    <w:rsid w:val="004F4712"/>
    <w:rsid w:val="004F4856"/>
    <w:rsid w:val="004F4C95"/>
    <w:rsid w:val="004F4E37"/>
    <w:rsid w:val="004F4E92"/>
    <w:rsid w:val="004F4EC1"/>
    <w:rsid w:val="004F4F23"/>
    <w:rsid w:val="004F4F2B"/>
    <w:rsid w:val="004F4F54"/>
    <w:rsid w:val="004F50D5"/>
    <w:rsid w:val="004F5539"/>
    <w:rsid w:val="004F566D"/>
    <w:rsid w:val="004F570A"/>
    <w:rsid w:val="004F5868"/>
    <w:rsid w:val="004F58AB"/>
    <w:rsid w:val="004F5CAD"/>
    <w:rsid w:val="004F5E19"/>
    <w:rsid w:val="004F5F40"/>
    <w:rsid w:val="004F5FBF"/>
    <w:rsid w:val="004F6019"/>
    <w:rsid w:val="004F6206"/>
    <w:rsid w:val="004F6502"/>
    <w:rsid w:val="004F6591"/>
    <w:rsid w:val="004F6593"/>
    <w:rsid w:val="004F67C4"/>
    <w:rsid w:val="004F689C"/>
    <w:rsid w:val="004F68AF"/>
    <w:rsid w:val="004F6B58"/>
    <w:rsid w:val="004F6ED2"/>
    <w:rsid w:val="004F704E"/>
    <w:rsid w:val="004F70A4"/>
    <w:rsid w:val="004F726B"/>
    <w:rsid w:val="004F72ED"/>
    <w:rsid w:val="004F7F78"/>
    <w:rsid w:val="005000C3"/>
    <w:rsid w:val="005000C9"/>
    <w:rsid w:val="00500186"/>
    <w:rsid w:val="0050057E"/>
    <w:rsid w:val="005007D4"/>
    <w:rsid w:val="0050086D"/>
    <w:rsid w:val="00500884"/>
    <w:rsid w:val="00500A51"/>
    <w:rsid w:val="00500AB8"/>
    <w:rsid w:val="00500BB0"/>
    <w:rsid w:val="00500E92"/>
    <w:rsid w:val="00500EC4"/>
    <w:rsid w:val="00500FB6"/>
    <w:rsid w:val="00501065"/>
    <w:rsid w:val="00501067"/>
    <w:rsid w:val="0050110A"/>
    <w:rsid w:val="0050123A"/>
    <w:rsid w:val="005012A2"/>
    <w:rsid w:val="005012D3"/>
    <w:rsid w:val="005013B5"/>
    <w:rsid w:val="0050164F"/>
    <w:rsid w:val="005016C5"/>
    <w:rsid w:val="00501707"/>
    <w:rsid w:val="00501882"/>
    <w:rsid w:val="00501AE9"/>
    <w:rsid w:val="00501B3D"/>
    <w:rsid w:val="00501C45"/>
    <w:rsid w:val="00501EF7"/>
    <w:rsid w:val="005020DF"/>
    <w:rsid w:val="005021A4"/>
    <w:rsid w:val="0050224D"/>
    <w:rsid w:val="005022F7"/>
    <w:rsid w:val="0050234D"/>
    <w:rsid w:val="0050252C"/>
    <w:rsid w:val="005026E9"/>
    <w:rsid w:val="00502835"/>
    <w:rsid w:val="00502BF0"/>
    <w:rsid w:val="00502DF3"/>
    <w:rsid w:val="00502EFC"/>
    <w:rsid w:val="00502F77"/>
    <w:rsid w:val="005031B8"/>
    <w:rsid w:val="00503322"/>
    <w:rsid w:val="005037AA"/>
    <w:rsid w:val="00503879"/>
    <w:rsid w:val="005038C0"/>
    <w:rsid w:val="005038D6"/>
    <w:rsid w:val="005039AC"/>
    <w:rsid w:val="00503B40"/>
    <w:rsid w:val="00503F24"/>
    <w:rsid w:val="00504228"/>
    <w:rsid w:val="00504301"/>
    <w:rsid w:val="005043DF"/>
    <w:rsid w:val="0050440D"/>
    <w:rsid w:val="005044E4"/>
    <w:rsid w:val="005046B9"/>
    <w:rsid w:val="005047E3"/>
    <w:rsid w:val="0050482C"/>
    <w:rsid w:val="005048C8"/>
    <w:rsid w:val="00504994"/>
    <w:rsid w:val="00504C5A"/>
    <w:rsid w:val="00504CB3"/>
    <w:rsid w:val="00504CC7"/>
    <w:rsid w:val="00504E07"/>
    <w:rsid w:val="00505063"/>
    <w:rsid w:val="00505092"/>
    <w:rsid w:val="00505147"/>
    <w:rsid w:val="00505181"/>
    <w:rsid w:val="00505335"/>
    <w:rsid w:val="00505372"/>
    <w:rsid w:val="005057CD"/>
    <w:rsid w:val="005057DC"/>
    <w:rsid w:val="005058FC"/>
    <w:rsid w:val="00505A97"/>
    <w:rsid w:val="00505B26"/>
    <w:rsid w:val="005061A4"/>
    <w:rsid w:val="005061D2"/>
    <w:rsid w:val="00506492"/>
    <w:rsid w:val="005067DA"/>
    <w:rsid w:val="005068B2"/>
    <w:rsid w:val="00506A0A"/>
    <w:rsid w:val="00506A79"/>
    <w:rsid w:val="00506AAB"/>
    <w:rsid w:val="00506D61"/>
    <w:rsid w:val="00506F5F"/>
    <w:rsid w:val="00507157"/>
    <w:rsid w:val="00507636"/>
    <w:rsid w:val="005076EE"/>
    <w:rsid w:val="005078FD"/>
    <w:rsid w:val="00507A5F"/>
    <w:rsid w:val="00507D4B"/>
    <w:rsid w:val="00510024"/>
    <w:rsid w:val="005102D6"/>
    <w:rsid w:val="00510810"/>
    <w:rsid w:val="005108E6"/>
    <w:rsid w:val="005108FA"/>
    <w:rsid w:val="00510B8A"/>
    <w:rsid w:val="00510C5B"/>
    <w:rsid w:val="00510D14"/>
    <w:rsid w:val="00510D5A"/>
    <w:rsid w:val="00510D6B"/>
    <w:rsid w:val="00510E5B"/>
    <w:rsid w:val="00510FCE"/>
    <w:rsid w:val="00511121"/>
    <w:rsid w:val="00511221"/>
    <w:rsid w:val="00511284"/>
    <w:rsid w:val="005115F5"/>
    <w:rsid w:val="0051191E"/>
    <w:rsid w:val="005119AA"/>
    <w:rsid w:val="00511B2D"/>
    <w:rsid w:val="00511BA7"/>
    <w:rsid w:val="00511D03"/>
    <w:rsid w:val="00511DED"/>
    <w:rsid w:val="00511E0D"/>
    <w:rsid w:val="00511FB8"/>
    <w:rsid w:val="005120B2"/>
    <w:rsid w:val="00512572"/>
    <w:rsid w:val="0051262E"/>
    <w:rsid w:val="00512775"/>
    <w:rsid w:val="0051299E"/>
    <w:rsid w:val="00512ACD"/>
    <w:rsid w:val="005133B4"/>
    <w:rsid w:val="005135F7"/>
    <w:rsid w:val="005136A0"/>
    <w:rsid w:val="00513D51"/>
    <w:rsid w:val="00513D53"/>
    <w:rsid w:val="00513DD1"/>
    <w:rsid w:val="00513DE5"/>
    <w:rsid w:val="00513E2C"/>
    <w:rsid w:val="00513F3D"/>
    <w:rsid w:val="00513FF5"/>
    <w:rsid w:val="00514234"/>
    <w:rsid w:val="00514310"/>
    <w:rsid w:val="00514399"/>
    <w:rsid w:val="005143DE"/>
    <w:rsid w:val="005144A0"/>
    <w:rsid w:val="00514AAC"/>
    <w:rsid w:val="00514B5A"/>
    <w:rsid w:val="00514CA1"/>
    <w:rsid w:val="00514D3B"/>
    <w:rsid w:val="00515155"/>
    <w:rsid w:val="005151C1"/>
    <w:rsid w:val="0051546E"/>
    <w:rsid w:val="00515502"/>
    <w:rsid w:val="0051560C"/>
    <w:rsid w:val="0051564B"/>
    <w:rsid w:val="00515805"/>
    <w:rsid w:val="0051589E"/>
    <w:rsid w:val="005159DC"/>
    <w:rsid w:val="00515A8B"/>
    <w:rsid w:val="00515B27"/>
    <w:rsid w:val="00515B29"/>
    <w:rsid w:val="00515B8F"/>
    <w:rsid w:val="00515B9C"/>
    <w:rsid w:val="00516344"/>
    <w:rsid w:val="005163C2"/>
    <w:rsid w:val="00516458"/>
    <w:rsid w:val="00516554"/>
    <w:rsid w:val="00516677"/>
    <w:rsid w:val="00516769"/>
    <w:rsid w:val="00516DDC"/>
    <w:rsid w:val="00516FB1"/>
    <w:rsid w:val="00516FF1"/>
    <w:rsid w:val="00517063"/>
    <w:rsid w:val="005170D7"/>
    <w:rsid w:val="00517228"/>
    <w:rsid w:val="005173B6"/>
    <w:rsid w:val="00517530"/>
    <w:rsid w:val="0051754B"/>
    <w:rsid w:val="00517605"/>
    <w:rsid w:val="00517874"/>
    <w:rsid w:val="005178B2"/>
    <w:rsid w:val="00517A03"/>
    <w:rsid w:val="00517E26"/>
    <w:rsid w:val="00517F4F"/>
    <w:rsid w:val="00520200"/>
    <w:rsid w:val="00520411"/>
    <w:rsid w:val="005204DA"/>
    <w:rsid w:val="00520539"/>
    <w:rsid w:val="005206F6"/>
    <w:rsid w:val="00520717"/>
    <w:rsid w:val="005208F1"/>
    <w:rsid w:val="00520AC4"/>
    <w:rsid w:val="00520D36"/>
    <w:rsid w:val="00520E5D"/>
    <w:rsid w:val="00520F92"/>
    <w:rsid w:val="00520FE2"/>
    <w:rsid w:val="0052111F"/>
    <w:rsid w:val="00521197"/>
    <w:rsid w:val="00521323"/>
    <w:rsid w:val="00521371"/>
    <w:rsid w:val="005213A7"/>
    <w:rsid w:val="005214F2"/>
    <w:rsid w:val="0052176D"/>
    <w:rsid w:val="00521871"/>
    <w:rsid w:val="00521BC0"/>
    <w:rsid w:val="00521CA3"/>
    <w:rsid w:val="00521EE3"/>
    <w:rsid w:val="005220AE"/>
    <w:rsid w:val="0052231D"/>
    <w:rsid w:val="00522404"/>
    <w:rsid w:val="00522481"/>
    <w:rsid w:val="005227AC"/>
    <w:rsid w:val="0052281E"/>
    <w:rsid w:val="005228EE"/>
    <w:rsid w:val="00522911"/>
    <w:rsid w:val="00522B09"/>
    <w:rsid w:val="00522D8F"/>
    <w:rsid w:val="00523524"/>
    <w:rsid w:val="005238EB"/>
    <w:rsid w:val="005239B7"/>
    <w:rsid w:val="00523C8C"/>
    <w:rsid w:val="00523D88"/>
    <w:rsid w:val="00523EED"/>
    <w:rsid w:val="0052431D"/>
    <w:rsid w:val="00524474"/>
    <w:rsid w:val="005246C1"/>
    <w:rsid w:val="0052498F"/>
    <w:rsid w:val="00524B29"/>
    <w:rsid w:val="00524B8F"/>
    <w:rsid w:val="00524B95"/>
    <w:rsid w:val="00524F09"/>
    <w:rsid w:val="0052535E"/>
    <w:rsid w:val="0052578B"/>
    <w:rsid w:val="005257B5"/>
    <w:rsid w:val="00525915"/>
    <w:rsid w:val="0052592B"/>
    <w:rsid w:val="00525968"/>
    <w:rsid w:val="0052599C"/>
    <w:rsid w:val="00525A2B"/>
    <w:rsid w:val="00525C09"/>
    <w:rsid w:val="00525EBB"/>
    <w:rsid w:val="00525F46"/>
    <w:rsid w:val="0052612B"/>
    <w:rsid w:val="00526152"/>
    <w:rsid w:val="005261E3"/>
    <w:rsid w:val="005264A2"/>
    <w:rsid w:val="005264BD"/>
    <w:rsid w:val="00526A9F"/>
    <w:rsid w:val="00526D44"/>
    <w:rsid w:val="005270FE"/>
    <w:rsid w:val="00527238"/>
    <w:rsid w:val="00527318"/>
    <w:rsid w:val="005275F0"/>
    <w:rsid w:val="00527C60"/>
    <w:rsid w:val="00527E77"/>
    <w:rsid w:val="00530222"/>
    <w:rsid w:val="00530482"/>
    <w:rsid w:val="00530535"/>
    <w:rsid w:val="0053057C"/>
    <w:rsid w:val="00530687"/>
    <w:rsid w:val="005306A3"/>
    <w:rsid w:val="00530713"/>
    <w:rsid w:val="00530914"/>
    <w:rsid w:val="00530BAD"/>
    <w:rsid w:val="00530CCF"/>
    <w:rsid w:val="005311F9"/>
    <w:rsid w:val="00531322"/>
    <w:rsid w:val="00531407"/>
    <w:rsid w:val="0053141F"/>
    <w:rsid w:val="005314F2"/>
    <w:rsid w:val="005316C9"/>
    <w:rsid w:val="005316E1"/>
    <w:rsid w:val="00531953"/>
    <w:rsid w:val="005319A2"/>
    <w:rsid w:val="005319AF"/>
    <w:rsid w:val="00531B59"/>
    <w:rsid w:val="00531C8E"/>
    <w:rsid w:val="00531D64"/>
    <w:rsid w:val="00531D73"/>
    <w:rsid w:val="00531D78"/>
    <w:rsid w:val="00531DB8"/>
    <w:rsid w:val="00531E11"/>
    <w:rsid w:val="00531E93"/>
    <w:rsid w:val="00531FB9"/>
    <w:rsid w:val="0053226C"/>
    <w:rsid w:val="0053243A"/>
    <w:rsid w:val="005324AE"/>
    <w:rsid w:val="005325D1"/>
    <w:rsid w:val="00532601"/>
    <w:rsid w:val="005326CE"/>
    <w:rsid w:val="0053293E"/>
    <w:rsid w:val="00532B05"/>
    <w:rsid w:val="00532B5D"/>
    <w:rsid w:val="005330FB"/>
    <w:rsid w:val="0053348A"/>
    <w:rsid w:val="00533984"/>
    <w:rsid w:val="005339D7"/>
    <w:rsid w:val="00533A3B"/>
    <w:rsid w:val="00533A61"/>
    <w:rsid w:val="00533B2E"/>
    <w:rsid w:val="00533B38"/>
    <w:rsid w:val="00533DD4"/>
    <w:rsid w:val="00533DE6"/>
    <w:rsid w:val="00533F52"/>
    <w:rsid w:val="00533FA6"/>
    <w:rsid w:val="005341B9"/>
    <w:rsid w:val="005343A8"/>
    <w:rsid w:val="00534526"/>
    <w:rsid w:val="0053454D"/>
    <w:rsid w:val="0053468F"/>
    <w:rsid w:val="00534AF1"/>
    <w:rsid w:val="00534C02"/>
    <w:rsid w:val="00534C38"/>
    <w:rsid w:val="00534C56"/>
    <w:rsid w:val="00534DE5"/>
    <w:rsid w:val="00534E47"/>
    <w:rsid w:val="005350F7"/>
    <w:rsid w:val="005351EE"/>
    <w:rsid w:val="005352BE"/>
    <w:rsid w:val="005353FD"/>
    <w:rsid w:val="00535479"/>
    <w:rsid w:val="005354CA"/>
    <w:rsid w:val="00535652"/>
    <w:rsid w:val="005356B3"/>
    <w:rsid w:val="00535895"/>
    <w:rsid w:val="005359BC"/>
    <w:rsid w:val="00535D37"/>
    <w:rsid w:val="00536493"/>
    <w:rsid w:val="005364B4"/>
    <w:rsid w:val="005364B7"/>
    <w:rsid w:val="005364DF"/>
    <w:rsid w:val="005366CB"/>
    <w:rsid w:val="005369A0"/>
    <w:rsid w:val="00536A2B"/>
    <w:rsid w:val="00536F90"/>
    <w:rsid w:val="0053705A"/>
    <w:rsid w:val="0053707F"/>
    <w:rsid w:val="005371DD"/>
    <w:rsid w:val="00537459"/>
    <w:rsid w:val="005374F9"/>
    <w:rsid w:val="0053762C"/>
    <w:rsid w:val="00537AC3"/>
    <w:rsid w:val="00537AFC"/>
    <w:rsid w:val="00537DDA"/>
    <w:rsid w:val="00540013"/>
    <w:rsid w:val="005400B9"/>
    <w:rsid w:val="0054023A"/>
    <w:rsid w:val="0054046E"/>
    <w:rsid w:val="005407CA"/>
    <w:rsid w:val="00540B58"/>
    <w:rsid w:val="00540BD3"/>
    <w:rsid w:val="00540DA2"/>
    <w:rsid w:val="00540E15"/>
    <w:rsid w:val="00540EE3"/>
    <w:rsid w:val="0054117C"/>
    <w:rsid w:val="00541471"/>
    <w:rsid w:val="005414A6"/>
    <w:rsid w:val="00541810"/>
    <w:rsid w:val="005418D2"/>
    <w:rsid w:val="005418E8"/>
    <w:rsid w:val="005419D7"/>
    <w:rsid w:val="005419FB"/>
    <w:rsid w:val="00541A15"/>
    <w:rsid w:val="00541A30"/>
    <w:rsid w:val="00541E89"/>
    <w:rsid w:val="00541EF7"/>
    <w:rsid w:val="00542036"/>
    <w:rsid w:val="0054243A"/>
    <w:rsid w:val="0054252C"/>
    <w:rsid w:val="00542778"/>
    <w:rsid w:val="0054283E"/>
    <w:rsid w:val="0054288C"/>
    <w:rsid w:val="00542AE3"/>
    <w:rsid w:val="00542B1F"/>
    <w:rsid w:val="00542F03"/>
    <w:rsid w:val="00542F6C"/>
    <w:rsid w:val="00542F96"/>
    <w:rsid w:val="00542FF9"/>
    <w:rsid w:val="005431CC"/>
    <w:rsid w:val="00543239"/>
    <w:rsid w:val="0054328D"/>
    <w:rsid w:val="0054329F"/>
    <w:rsid w:val="005432A4"/>
    <w:rsid w:val="005433E7"/>
    <w:rsid w:val="00543905"/>
    <w:rsid w:val="005439F7"/>
    <w:rsid w:val="00543B58"/>
    <w:rsid w:val="00543E0C"/>
    <w:rsid w:val="00543E6B"/>
    <w:rsid w:val="00543EAF"/>
    <w:rsid w:val="00543F2F"/>
    <w:rsid w:val="00543F57"/>
    <w:rsid w:val="005440DB"/>
    <w:rsid w:val="0054435B"/>
    <w:rsid w:val="00544872"/>
    <w:rsid w:val="00544984"/>
    <w:rsid w:val="0054498D"/>
    <w:rsid w:val="00544A8E"/>
    <w:rsid w:val="00544D48"/>
    <w:rsid w:val="00544DE3"/>
    <w:rsid w:val="00544FAD"/>
    <w:rsid w:val="005450B1"/>
    <w:rsid w:val="00545200"/>
    <w:rsid w:val="00545399"/>
    <w:rsid w:val="00545514"/>
    <w:rsid w:val="00545882"/>
    <w:rsid w:val="00545D46"/>
    <w:rsid w:val="00545EFD"/>
    <w:rsid w:val="00545F78"/>
    <w:rsid w:val="005463ED"/>
    <w:rsid w:val="00546402"/>
    <w:rsid w:val="0054643D"/>
    <w:rsid w:val="00546726"/>
    <w:rsid w:val="00546A49"/>
    <w:rsid w:val="00546AF3"/>
    <w:rsid w:val="00546BCA"/>
    <w:rsid w:val="00546BFE"/>
    <w:rsid w:val="00547070"/>
    <w:rsid w:val="0054726C"/>
    <w:rsid w:val="005472B6"/>
    <w:rsid w:val="005472C4"/>
    <w:rsid w:val="00547442"/>
    <w:rsid w:val="00547452"/>
    <w:rsid w:val="00547712"/>
    <w:rsid w:val="00547819"/>
    <w:rsid w:val="00547A34"/>
    <w:rsid w:val="00547D9A"/>
    <w:rsid w:val="00547E5F"/>
    <w:rsid w:val="005503BD"/>
    <w:rsid w:val="00550406"/>
    <w:rsid w:val="00550617"/>
    <w:rsid w:val="0055078B"/>
    <w:rsid w:val="005508EC"/>
    <w:rsid w:val="00550B84"/>
    <w:rsid w:val="00550E74"/>
    <w:rsid w:val="00551390"/>
    <w:rsid w:val="00551466"/>
    <w:rsid w:val="0055161F"/>
    <w:rsid w:val="005516B3"/>
    <w:rsid w:val="005516E5"/>
    <w:rsid w:val="005518EC"/>
    <w:rsid w:val="0055193A"/>
    <w:rsid w:val="00551A79"/>
    <w:rsid w:val="00551D36"/>
    <w:rsid w:val="00551E47"/>
    <w:rsid w:val="00552763"/>
    <w:rsid w:val="005527A0"/>
    <w:rsid w:val="005527A5"/>
    <w:rsid w:val="0055289A"/>
    <w:rsid w:val="005528F1"/>
    <w:rsid w:val="0055299D"/>
    <w:rsid w:val="00552F7B"/>
    <w:rsid w:val="005530A0"/>
    <w:rsid w:val="005531D9"/>
    <w:rsid w:val="005532FC"/>
    <w:rsid w:val="00553563"/>
    <w:rsid w:val="0055356C"/>
    <w:rsid w:val="005535E1"/>
    <w:rsid w:val="00553679"/>
    <w:rsid w:val="00553738"/>
    <w:rsid w:val="005537AF"/>
    <w:rsid w:val="00553821"/>
    <w:rsid w:val="0055384D"/>
    <w:rsid w:val="00553850"/>
    <w:rsid w:val="00553A61"/>
    <w:rsid w:val="00553AF1"/>
    <w:rsid w:val="00553C11"/>
    <w:rsid w:val="00553D39"/>
    <w:rsid w:val="00553E64"/>
    <w:rsid w:val="00553FA3"/>
    <w:rsid w:val="0055453B"/>
    <w:rsid w:val="00554623"/>
    <w:rsid w:val="00554877"/>
    <w:rsid w:val="00554B94"/>
    <w:rsid w:val="00554C11"/>
    <w:rsid w:val="00555111"/>
    <w:rsid w:val="0055511B"/>
    <w:rsid w:val="00555131"/>
    <w:rsid w:val="0055522C"/>
    <w:rsid w:val="00555391"/>
    <w:rsid w:val="00555658"/>
    <w:rsid w:val="005557E5"/>
    <w:rsid w:val="00555903"/>
    <w:rsid w:val="00555A87"/>
    <w:rsid w:val="00555AF5"/>
    <w:rsid w:val="00555EE3"/>
    <w:rsid w:val="00555F2D"/>
    <w:rsid w:val="00556032"/>
    <w:rsid w:val="00556113"/>
    <w:rsid w:val="00556666"/>
    <w:rsid w:val="00556C9D"/>
    <w:rsid w:val="00556D12"/>
    <w:rsid w:val="00556F70"/>
    <w:rsid w:val="00556FD9"/>
    <w:rsid w:val="00556FE7"/>
    <w:rsid w:val="00557170"/>
    <w:rsid w:val="005571DE"/>
    <w:rsid w:val="00557678"/>
    <w:rsid w:val="00557693"/>
    <w:rsid w:val="005576C3"/>
    <w:rsid w:val="005576CF"/>
    <w:rsid w:val="0056013F"/>
    <w:rsid w:val="00560286"/>
    <w:rsid w:val="00560376"/>
    <w:rsid w:val="005603BE"/>
    <w:rsid w:val="005604D9"/>
    <w:rsid w:val="0056062B"/>
    <w:rsid w:val="00560797"/>
    <w:rsid w:val="00560871"/>
    <w:rsid w:val="005608A6"/>
    <w:rsid w:val="005608BD"/>
    <w:rsid w:val="005608F3"/>
    <w:rsid w:val="0056097D"/>
    <w:rsid w:val="005609FE"/>
    <w:rsid w:val="00560B59"/>
    <w:rsid w:val="00560B86"/>
    <w:rsid w:val="00560BBF"/>
    <w:rsid w:val="00560D7F"/>
    <w:rsid w:val="00560F6A"/>
    <w:rsid w:val="00561213"/>
    <w:rsid w:val="005612FB"/>
    <w:rsid w:val="005618BA"/>
    <w:rsid w:val="005618F6"/>
    <w:rsid w:val="00561954"/>
    <w:rsid w:val="005619AE"/>
    <w:rsid w:val="005619F5"/>
    <w:rsid w:val="00561B16"/>
    <w:rsid w:val="00561C53"/>
    <w:rsid w:val="00561D1C"/>
    <w:rsid w:val="00561E62"/>
    <w:rsid w:val="00562395"/>
    <w:rsid w:val="00562402"/>
    <w:rsid w:val="005629C2"/>
    <w:rsid w:val="00562D39"/>
    <w:rsid w:val="00562F04"/>
    <w:rsid w:val="005630DE"/>
    <w:rsid w:val="0056311D"/>
    <w:rsid w:val="00563131"/>
    <w:rsid w:val="00563330"/>
    <w:rsid w:val="005633ED"/>
    <w:rsid w:val="00563474"/>
    <w:rsid w:val="005634D4"/>
    <w:rsid w:val="005636A7"/>
    <w:rsid w:val="0056371B"/>
    <w:rsid w:val="0056372D"/>
    <w:rsid w:val="00563A67"/>
    <w:rsid w:val="00563A79"/>
    <w:rsid w:val="00563AB0"/>
    <w:rsid w:val="00563AF4"/>
    <w:rsid w:val="00563D67"/>
    <w:rsid w:val="00563DC9"/>
    <w:rsid w:val="00563DDD"/>
    <w:rsid w:val="00563E78"/>
    <w:rsid w:val="00563F33"/>
    <w:rsid w:val="00564279"/>
    <w:rsid w:val="0056440A"/>
    <w:rsid w:val="0056442A"/>
    <w:rsid w:val="005644BB"/>
    <w:rsid w:val="005644E9"/>
    <w:rsid w:val="0056466E"/>
    <w:rsid w:val="00564671"/>
    <w:rsid w:val="00564700"/>
    <w:rsid w:val="0056498D"/>
    <w:rsid w:val="00564BAF"/>
    <w:rsid w:val="00564BBD"/>
    <w:rsid w:val="00564CC8"/>
    <w:rsid w:val="00564D2B"/>
    <w:rsid w:val="00564F74"/>
    <w:rsid w:val="005650E6"/>
    <w:rsid w:val="005653D3"/>
    <w:rsid w:val="005654A4"/>
    <w:rsid w:val="005655FA"/>
    <w:rsid w:val="00565A76"/>
    <w:rsid w:val="00565B4A"/>
    <w:rsid w:val="00565D48"/>
    <w:rsid w:val="00565F33"/>
    <w:rsid w:val="00566166"/>
    <w:rsid w:val="00566331"/>
    <w:rsid w:val="005664EC"/>
    <w:rsid w:val="00566680"/>
    <w:rsid w:val="0056669F"/>
    <w:rsid w:val="005666C9"/>
    <w:rsid w:val="005669C2"/>
    <w:rsid w:val="00566C58"/>
    <w:rsid w:val="00566F68"/>
    <w:rsid w:val="00566FD9"/>
    <w:rsid w:val="00567328"/>
    <w:rsid w:val="0056765F"/>
    <w:rsid w:val="0056776D"/>
    <w:rsid w:val="005679B7"/>
    <w:rsid w:val="00567BE9"/>
    <w:rsid w:val="00567C29"/>
    <w:rsid w:val="00567F71"/>
    <w:rsid w:val="00570235"/>
    <w:rsid w:val="0057030F"/>
    <w:rsid w:val="005704F0"/>
    <w:rsid w:val="005705D8"/>
    <w:rsid w:val="0057061C"/>
    <w:rsid w:val="0057083A"/>
    <w:rsid w:val="00570CD5"/>
    <w:rsid w:val="00570E71"/>
    <w:rsid w:val="00570ED5"/>
    <w:rsid w:val="005710F6"/>
    <w:rsid w:val="00571187"/>
    <w:rsid w:val="0057123E"/>
    <w:rsid w:val="005713D7"/>
    <w:rsid w:val="0057149B"/>
    <w:rsid w:val="005715BC"/>
    <w:rsid w:val="005717BB"/>
    <w:rsid w:val="00571B2F"/>
    <w:rsid w:val="00571CDE"/>
    <w:rsid w:val="00571D7B"/>
    <w:rsid w:val="005720E3"/>
    <w:rsid w:val="005721AF"/>
    <w:rsid w:val="005721C2"/>
    <w:rsid w:val="005722D0"/>
    <w:rsid w:val="0057244B"/>
    <w:rsid w:val="00572559"/>
    <w:rsid w:val="005726CF"/>
    <w:rsid w:val="005726DB"/>
    <w:rsid w:val="005728F3"/>
    <w:rsid w:val="00572A66"/>
    <w:rsid w:val="00572A92"/>
    <w:rsid w:val="00572C15"/>
    <w:rsid w:val="00572CE8"/>
    <w:rsid w:val="00572D09"/>
    <w:rsid w:val="00572D42"/>
    <w:rsid w:val="00572DF5"/>
    <w:rsid w:val="00572F94"/>
    <w:rsid w:val="00573024"/>
    <w:rsid w:val="005730CC"/>
    <w:rsid w:val="00573323"/>
    <w:rsid w:val="0057333E"/>
    <w:rsid w:val="0057348F"/>
    <w:rsid w:val="00573572"/>
    <w:rsid w:val="00573A5A"/>
    <w:rsid w:val="00574785"/>
    <w:rsid w:val="00574979"/>
    <w:rsid w:val="00574B7B"/>
    <w:rsid w:val="00574C2E"/>
    <w:rsid w:val="00574DC9"/>
    <w:rsid w:val="00574EAE"/>
    <w:rsid w:val="00575279"/>
    <w:rsid w:val="00575349"/>
    <w:rsid w:val="005754F8"/>
    <w:rsid w:val="00575513"/>
    <w:rsid w:val="005759A1"/>
    <w:rsid w:val="00575CFA"/>
    <w:rsid w:val="00575EB8"/>
    <w:rsid w:val="0057603A"/>
    <w:rsid w:val="00576170"/>
    <w:rsid w:val="0057617C"/>
    <w:rsid w:val="00576227"/>
    <w:rsid w:val="00576364"/>
    <w:rsid w:val="00576714"/>
    <w:rsid w:val="005767A5"/>
    <w:rsid w:val="00576803"/>
    <w:rsid w:val="00576871"/>
    <w:rsid w:val="00576ADA"/>
    <w:rsid w:val="00576D92"/>
    <w:rsid w:val="005770BF"/>
    <w:rsid w:val="0057716E"/>
    <w:rsid w:val="005773E8"/>
    <w:rsid w:val="00577428"/>
    <w:rsid w:val="005775BD"/>
    <w:rsid w:val="00577600"/>
    <w:rsid w:val="005777FC"/>
    <w:rsid w:val="0057787E"/>
    <w:rsid w:val="0057794E"/>
    <w:rsid w:val="00577A14"/>
    <w:rsid w:val="00577C23"/>
    <w:rsid w:val="00577CAF"/>
    <w:rsid w:val="00577D9A"/>
    <w:rsid w:val="0058010C"/>
    <w:rsid w:val="005801D6"/>
    <w:rsid w:val="005801FB"/>
    <w:rsid w:val="00580268"/>
    <w:rsid w:val="00580662"/>
    <w:rsid w:val="005806AF"/>
    <w:rsid w:val="005808D3"/>
    <w:rsid w:val="005809C8"/>
    <w:rsid w:val="00580A79"/>
    <w:rsid w:val="00580D05"/>
    <w:rsid w:val="00580D6F"/>
    <w:rsid w:val="00580E5B"/>
    <w:rsid w:val="00580F76"/>
    <w:rsid w:val="00581125"/>
    <w:rsid w:val="005811A3"/>
    <w:rsid w:val="0058152C"/>
    <w:rsid w:val="00581572"/>
    <w:rsid w:val="005815A6"/>
    <w:rsid w:val="005815D2"/>
    <w:rsid w:val="005817A0"/>
    <w:rsid w:val="005818EB"/>
    <w:rsid w:val="00581D6A"/>
    <w:rsid w:val="00581F25"/>
    <w:rsid w:val="00581F82"/>
    <w:rsid w:val="005821F3"/>
    <w:rsid w:val="00582264"/>
    <w:rsid w:val="00582434"/>
    <w:rsid w:val="005824F9"/>
    <w:rsid w:val="00582573"/>
    <w:rsid w:val="0058278E"/>
    <w:rsid w:val="00582831"/>
    <w:rsid w:val="0058289B"/>
    <w:rsid w:val="00582933"/>
    <w:rsid w:val="00582975"/>
    <w:rsid w:val="0058297B"/>
    <w:rsid w:val="00582A32"/>
    <w:rsid w:val="00582A83"/>
    <w:rsid w:val="00582AD3"/>
    <w:rsid w:val="00582D31"/>
    <w:rsid w:val="00582FB3"/>
    <w:rsid w:val="005831B3"/>
    <w:rsid w:val="005833E5"/>
    <w:rsid w:val="005834B9"/>
    <w:rsid w:val="005834C0"/>
    <w:rsid w:val="00583694"/>
    <w:rsid w:val="00583741"/>
    <w:rsid w:val="005838A9"/>
    <w:rsid w:val="00583B2D"/>
    <w:rsid w:val="00583D1E"/>
    <w:rsid w:val="00583E16"/>
    <w:rsid w:val="0058412D"/>
    <w:rsid w:val="005841D3"/>
    <w:rsid w:val="005846F3"/>
    <w:rsid w:val="005846FD"/>
    <w:rsid w:val="005848C6"/>
    <w:rsid w:val="00584A00"/>
    <w:rsid w:val="00584AB0"/>
    <w:rsid w:val="00584B20"/>
    <w:rsid w:val="00584C21"/>
    <w:rsid w:val="00584D57"/>
    <w:rsid w:val="00584FF0"/>
    <w:rsid w:val="005850B1"/>
    <w:rsid w:val="005850C9"/>
    <w:rsid w:val="0058532D"/>
    <w:rsid w:val="0058560B"/>
    <w:rsid w:val="00585783"/>
    <w:rsid w:val="0058583C"/>
    <w:rsid w:val="00585844"/>
    <w:rsid w:val="00585882"/>
    <w:rsid w:val="005858A9"/>
    <w:rsid w:val="00585B58"/>
    <w:rsid w:val="00585BE7"/>
    <w:rsid w:val="00585E9F"/>
    <w:rsid w:val="00585F1E"/>
    <w:rsid w:val="00586044"/>
    <w:rsid w:val="00586280"/>
    <w:rsid w:val="0058633A"/>
    <w:rsid w:val="00586361"/>
    <w:rsid w:val="005864E1"/>
    <w:rsid w:val="00586535"/>
    <w:rsid w:val="00586542"/>
    <w:rsid w:val="00586863"/>
    <w:rsid w:val="005868CA"/>
    <w:rsid w:val="00586C62"/>
    <w:rsid w:val="00586CC7"/>
    <w:rsid w:val="00586D34"/>
    <w:rsid w:val="00586D8B"/>
    <w:rsid w:val="00586ED3"/>
    <w:rsid w:val="005871D9"/>
    <w:rsid w:val="005873CB"/>
    <w:rsid w:val="00587538"/>
    <w:rsid w:val="00587583"/>
    <w:rsid w:val="005875E8"/>
    <w:rsid w:val="00587858"/>
    <w:rsid w:val="00587E70"/>
    <w:rsid w:val="00587F47"/>
    <w:rsid w:val="00587F75"/>
    <w:rsid w:val="00587FF8"/>
    <w:rsid w:val="0059000F"/>
    <w:rsid w:val="00590193"/>
    <w:rsid w:val="005902A4"/>
    <w:rsid w:val="005902A8"/>
    <w:rsid w:val="00590385"/>
    <w:rsid w:val="005904EA"/>
    <w:rsid w:val="00590548"/>
    <w:rsid w:val="00590643"/>
    <w:rsid w:val="00590800"/>
    <w:rsid w:val="00590948"/>
    <w:rsid w:val="00590960"/>
    <w:rsid w:val="00590D92"/>
    <w:rsid w:val="00590DAA"/>
    <w:rsid w:val="00590E72"/>
    <w:rsid w:val="00590E8C"/>
    <w:rsid w:val="005912DB"/>
    <w:rsid w:val="0059136B"/>
    <w:rsid w:val="00591462"/>
    <w:rsid w:val="0059151E"/>
    <w:rsid w:val="005917D2"/>
    <w:rsid w:val="00591BC5"/>
    <w:rsid w:val="00591C0C"/>
    <w:rsid w:val="00591D04"/>
    <w:rsid w:val="0059200D"/>
    <w:rsid w:val="005921D5"/>
    <w:rsid w:val="00592213"/>
    <w:rsid w:val="0059221B"/>
    <w:rsid w:val="0059246D"/>
    <w:rsid w:val="00592539"/>
    <w:rsid w:val="0059255A"/>
    <w:rsid w:val="005925B0"/>
    <w:rsid w:val="005925D8"/>
    <w:rsid w:val="0059271B"/>
    <w:rsid w:val="005927C0"/>
    <w:rsid w:val="00592AA1"/>
    <w:rsid w:val="00592C98"/>
    <w:rsid w:val="005930C1"/>
    <w:rsid w:val="005930FA"/>
    <w:rsid w:val="00593165"/>
    <w:rsid w:val="00593377"/>
    <w:rsid w:val="0059339D"/>
    <w:rsid w:val="00593519"/>
    <w:rsid w:val="00593B07"/>
    <w:rsid w:val="00593DA2"/>
    <w:rsid w:val="00593E77"/>
    <w:rsid w:val="00593E8D"/>
    <w:rsid w:val="00593F4B"/>
    <w:rsid w:val="00594359"/>
    <w:rsid w:val="0059435A"/>
    <w:rsid w:val="005943EA"/>
    <w:rsid w:val="0059473E"/>
    <w:rsid w:val="005947AF"/>
    <w:rsid w:val="005948B1"/>
    <w:rsid w:val="0059499A"/>
    <w:rsid w:val="005949BE"/>
    <w:rsid w:val="00594A16"/>
    <w:rsid w:val="00594A40"/>
    <w:rsid w:val="00594AD6"/>
    <w:rsid w:val="00594C47"/>
    <w:rsid w:val="00594CCD"/>
    <w:rsid w:val="00594E5A"/>
    <w:rsid w:val="00594E72"/>
    <w:rsid w:val="00595222"/>
    <w:rsid w:val="005954DF"/>
    <w:rsid w:val="00595813"/>
    <w:rsid w:val="00595A7D"/>
    <w:rsid w:val="00595D3C"/>
    <w:rsid w:val="00595FFC"/>
    <w:rsid w:val="0059629E"/>
    <w:rsid w:val="00596344"/>
    <w:rsid w:val="0059636D"/>
    <w:rsid w:val="005963AC"/>
    <w:rsid w:val="005964F9"/>
    <w:rsid w:val="005965D2"/>
    <w:rsid w:val="0059671E"/>
    <w:rsid w:val="00596861"/>
    <w:rsid w:val="00596926"/>
    <w:rsid w:val="00596C27"/>
    <w:rsid w:val="00596C34"/>
    <w:rsid w:val="00596D1E"/>
    <w:rsid w:val="00596F7F"/>
    <w:rsid w:val="00596FE4"/>
    <w:rsid w:val="005970FF"/>
    <w:rsid w:val="005971C7"/>
    <w:rsid w:val="00597208"/>
    <w:rsid w:val="0059729F"/>
    <w:rsid w:val="00597677"/>
    <w:rsid w:val="005978E4"/>
    <w:rsid w:val="00597A80"/>
    <w:rsid w:val="00597C11"/>
    <w:rsid w:val="00597D39"/>
    <w:rsid w:val="005A00E8"/>
    <w:rsid w:val="005A0277"/>
    <w:rsid w:val="005A032E"/>
    <w:rsid w:val="005A04BE"/>
    <w:rsid w:val="005A04E2"/>
    <w:rsid w:val="005A0513"/>
    <w:rsid w:val="005A0545"/>
    <w:rsid w:val="005A05DD"/>
    <w:rsid w:val="005A062F"/>
    <w:rsid w:val="005A072C"/>
    <w:rsid w:val="005A076E"/>
    <w:rsid w:val="005A08E2"/>
    <w:rsid w:val="005A09B7"/>
    <w:rsid w:val="005A0A5F"/>
    <w:rsid w:val="005A0A76"/>
    <w:rsid w:val="005A0B83"/>
    <w:rsid w:val="005A0C80"/>
    <w:rsid w:val="005A1098"/>
    <w:rsid w:val="005A10BC"/>
    <w:rsid w:val="005A113A"/>
    <w:rsid w:val="005A12D7"/>
    <w:rsid w:val="005A13E4"/>
    <w:rsid w:val="005A16A8"/>
    <w:rsid w:val="005A1916"/>
    <w:rsid w:val="005A1AD0"/>
    <w:rsid w:val="005A1BEB"/>
    <w:rsid w:val="005A1BF9"/>
    <w:rsid w:val="005A1C05"/>
    <w:rsid w:val="005A1F8E"/>
    <w:rsid w:val="005A219F"/>
    <w:rsid w:val="005A22B6"/>
    <w:rsid w:val="005A2603"/>
    <w:rsid w:val="005A262B"/>
    <w:rsid w:val="005A2778"/>
    <w:rsid w:val="005A28F7"/>
    <w:rsid w:val="005A2936"/>
    <w:rsid w:val="005A2B20"/>
    <w:rsid w:val="005A2EA2"/>
    <w:rsid w:val="005A3092"/>
    <w:rsid w:val="005A3216"/>
    <w:rsid w:val="005A36CB"/>
    <w:rsid w:val="005A397E"/>
    <w:rsid w:val="005A398A"/>
    <w:rsid w:val="005A3A82"/>
    <w:rsid w:val="005A3B12"/>
    <w:rsid w:val="005A3C74"/>
    <w:rsid w:val="005A3C86"/>
    <w:rsid w:val="005A3F34"/>
    <w:rsid w:val="005A46E9"/>
    <w:rsid w:val="005A4A72"/>
    <w:rsid w:val="005A4BF9"/>
    <w:rsid w:val="005A4E98"/>
    <w:rsid w:val="005A4FED"/>
    <w:rsid w:val="005A50A9"/>
    <w:rsid w:val="005A51A8"/>
    <w:rsid w:val="005A5254"/>
    <w:rsid w:val="005A526B"/>
    <w:rsid w:val="005A55A0"/>
    <w:rsid w:val="005A5F15"/>
    <w:rsid w:val="005A5F6D"/>
    <w:rsid w:val="005A5FA2"/>
    <w:rsid w:val="005A6107"/>
    <w:rsid w:val="005A62F5"/>
    <w:rsid w:val="005A64B6"/>
    <w:rsid w:val="005A6627"/>
    <w:rsid w:val="005A666B"/>
    <w:rsid w:val="005A6C37"/>
    <w:rsid w:val="005A6C57"/>
    <w:rsid w:val="005A6C97"/>
    <w:rsid w:val="005A6E5F"/>
    <w:rsid w:val="005A6E61"/>
    <w:rsid w:val="005A7149"/>
    <w:rsid w:val="005A73E5"/>
    <w:rsid w:val="005A7546"/>
    <w:rsid w:val="005A7ADB"/>
    <w:rsid w:val="005A7B8E"/>
    <w:rsid w:val="005A7C87"/>
    <w:rsid w:val="005A7CA1"/>
    <w:rsid w:val="005A7CAB"/>
    <w:rsid w:val="005A7E70"/>
    <w:rsid w:val="005B0163"/>
    <w:rsid w:val="005B04AF"/>
    <w:rsid w:val="005B06BC"/>
    <w:rsid w:val="005B083F"/>
    <w:rsid w:val="005B0878"/>
    <w:rsid w:val="005B0890"/>
    <w:rsid w:val="005B090C"/>
    <w:rsid w:val="005B0981"/>
    <w:rsid w:val="005B09BD"/>
    <w:rsid w:val="005B0ABB"/>
    <w:rsid w:val="005B0BD2"/>
    <w:rsid w:val="005B0E72"/>
    <w:rsid w:val="005B1080"/>
    <w:rsid w:val="005B1158"/>
    <w:rsid w:val="005B13BE"/>
    <w:rsid w:val="005B144A"/>
    <w:rsid w:val="005B1504"/>
    <w:rsid w:val="005B15D7"/>
    <w:rsid w:val="005B160C"/>
    <w:rsid w:val="005B1B71"/>
    <w:rsid w:val="005B1B8E"/>
    <w:rsid w:val="005B1C56"/>
    <w:rsid w:val="005B1CC8"/>
    <w:rsid w:val="005B1D34"/>
    <w:rsid w:val="005B1E18"/>
    <w:rsid w:val="005B1E85"/>
    <w:rsid w:val="005B1F02"/>
    <w:rsid w:val="005B20E2"/>
    <w:rsid w:val="005B233A"/>
    <w:rsid w:val="005B241E"/>
    <w:rsid w:val="005B241F"/>
    <w:rsid w:val="005B24DF"/>
    <w:rsid w:val="005B2579"/>
    <w:rsid w:val="005B25BB"/>
    <w:rsid w:val="005B26DB"/>
    <w:rsid w:val="005B2AD7"/>
    <w:rsid w:val="005B2D29"/>
    <w:rsid w:val="005B2E82"/>
    <w:rsid w:val="005B33E1"/>
    <w:rsid w:val="005B3401"/>
    <w:rsid w:val="005B3864"/>
    <w:rsid w:val="005B3879"/>
    <w:rsid w:val="005B394E"/>
    <w:rsid w:val="005B3ADE"/>
    <w:rsid w:val="005B3DBE"/>
    <w:rsid w:val="005B3F3F"/>
    <w:rsid w:val="005B42CA"/>
    <w:rsid w:val="005B43EC"/>
    <w:rsid w:val="005B453B"/>
    <w:rsid w:val="005B4947"/>
    <w:rsid w:val="005B4A46"/>
    <w:rsid w:val="005B4BFF"/>
    <w:rsid w:val="005B5047"/>
    <w:rsid w:val="005B508A"/>
    <w:rsid w:val="005B51FD"/>
    <w:rsid w:val="005B5B4A"/>
    <w:rsid w:val="005B5CC0"/>
    <w:rsid w:val="005B5EC9"/>
    <w:rsid w:val="005B6124"/>
    <w:rsid w:val="005B6160"/>
    <w:rsid w:val="005B62D0"/>
    <w:rsid w:val="005B64A8"/>
    <w:rsid w:val="005B652A"/>
    <w:rsid w:val="005B68AC"/>
    <w:rsid w:val="005B68B4"/>
    <w:rsid w:val="005B6DFC"/>
    <w:rsid w:val="005B6E68"/>
    <w:rsid w:val="005B6FAB"/>
    <w:rsid w:val="005B70A8"/>
    <w:rsid w:val="005B72AA"/>
    <w:rsid w:val="005B7346"/>
    <w:rsid w:val="005B7436"/>
    <w:rsid w:val="005B7477"/>
    <w:rsid w:val="005B7512"/>
    <w:rsid w:val="005B753A"/>
    <w:rsid w:val="005B7735"/>
    <w:rsid w:val="005B775C"/>
    <w:rsid w:val="005B78B1"/>
    <w:rsid w:val="005B78DC"/>
    <w:rsid w:val="005B7AB5"/>
    <w:rsid w:val="005B7BAA"/>
    <w:rsid w:val="005B7C97"/>
    <w:rsid w:val="005B7D4C"/>
    <w:rsid w:val="005B7D8B"/>
    <w:rsid w:val="005B7EB0"/>
    <w:rsid w:val="005C0216"/>
    <w:rsid w:val="005C02B0"/>
    <w:rsid w:val="005C0384"/>
    <w:rsid w:val="005C0399"/>
    <w:rsid w:val="005C03AC"/>
    <w:rsid w:val="005C05B2"/>
    <w:rsid w:val="005C06DF"/>
    <w:rsid w:val="005C0C46"/>
    <w:rsid w:val="005C0E9B"/>
    <w:rsid w:val="005C0ED1"/>
    <w:rsid w:val="005C12E6"/>
    <w:rsid w:val="005C1398"/>
    <w:rsid w:val="005C13B9"/>
    <w:rsid w:val="005C14AD"/>
    <w:rsid w:val="005C1638"/>
    <w:rsid w:val="005C1649"/>
    <w:rsid w:val="005C181A"/>
    <w:rsid w:val="005C1929"/>
    <w:rsid w:val="005C1A66"/>
    <w:rsid w:val="005C1B3D"/>
    <w:rsid w:val="005C1C33"/>
    <w:rsid w:val="005C1CA1"/>
    <w:rsid w:val="005C1CD7"/>
    <w:rsid w:val="005C1FBA"/>
    <w:rsid w:val="005C2095"/>
    <w:rsid w:val="005C2099"/>
    <w:rsid w:val="005C21E2"/>
    <w:rsid w:val="005C2248"/>
    <w:rsid w:val="005C23C8"/>
    <w:rsid w:val="005C268F"/>
    <w:rsid w:val="005C2BC1"/>
    <w:rsid w:val="005C2BF3"/>
    <w:rsid w:val="005C2CFD"/>
    <w:rsid w:val="005C3010"/>
    <w:rsid w:val="005C302C"/>
    <w:rsid w:val="005C3042"/>
    <w:rsid w:val="005C325D"/>
    <w:rsid w:val="005C3273"/>
    <w:rsid w:val="005C33C3"/>
    <w:rsid w:val="005C34DE"/>
    <w:rsid w:val="005C3555"/>
    <w:rsid w:val="005C3769"/>
    <w:rsid w:val="005C379C"/>
    <w:rsid w:val="005C3974"/>
    <w:rsid w:val="005C39D9"/>
    <w:rsid w:val="005C39EA"/>
    <w:rsid w:val="005C39FE"/>
    <w:rsid w:val="005C3A4C"/>
    <w:rsid w:val="005C3B05"/>
    <w:rsid w:val="005C3D01"/>
    <w:rsid w:val="005C3DB4"/>
    <w:rsid w:val="005C421D"/>
    <w:rsid w:val="005C447E"/>
    <w:rsid w:val="005C44FE"/>
    <w:rsid w:val="005C45CB"/>
    <w:rsid w:val="005C47D5"/>
    <w:rsid w:val="005C4A6B"/>
    <w:rsid w:val="005C4C4D"/>
    <w:rsid w:val="005C518E"/>
    <w:rsid w:val="005C51E0"/>
    <w:rsid w:val="005C5236"/>
    <w:rsid w:val="005C5667"/>
    <w:rsid w:val="005C58E3"/>
    <w:rsid w:val="005C5A9E"/>
    <w:rsid w:val="005C5B66"/>
    <w:rsid w:val="005C5B8F"/>
    <w:rsid w:val="005C5E0F"/>
    <w:rsid w:val="005C5FCA"/>
    <w:rsid w:val="005C608A"/>
    <w:rsid w:val="005C60D5"/>
    <w:rsid w:val="005C6179"/>
    <w:rsid w:val="005C623F"/>
    <w:rsid w:val="005C62EA"/>
    <w:rsid w:val="005C66C5"/>
    <w:rsid w:val="005C678A"/>
    <w:rsid w:val="005C7123"/>
    <w:rsid w:val="005C71ED"/>
    <w:rsid w:val="005C747C"/>
    <w:rsid w:val="005C76C9"/>
    <w:rsid w:val="005C78C9"/>
    <w:rsid w:val="005D0117"/>
    <w:rsid w:val="005D01BB"/>
    <w:rsid w:val="005D01D4"/>
    <w:rsid w:val="005D039B"/>
    <w:rsid w:val="005D03CF"/>
    <w:rsid w:val="005D059B"/>
    <w:rsid w:val="005D090B"/>
    <w:rsid w:val="005D0A2A"/>
    <w:rsid w:val="005D0B5D"/>
    <w:rsid w:val="005D0CEC"/>
    <w:rsid w:val="005D0D86"/>
    <w:rsid w:val="005D0FA1"/>
    <w:rsid w:val="005D109D"/>
    <w:rsid w:val="005D1163"/>
    <w:rsid w:val="005D11A0"/>
    <w:rsid w:val="005D11DE"/>
    <w:rsid w:val="005D12DF"/>
    <w:rsid w:val="005D14C1"/>
    <w:rsid w:val="005D1645"/>
    <w:rsid w:val="005D1725"/>
    <w:rsid w:val="005D18F4"/>
    <w:rsid w:val="005D1926"/>
    <w:rsid w:val="005D198F"/>
    <w:rsid w:val="005D1BCA"/>
    <w:rsid w:val="005D1C6C"/>
    <w:rsid w:val="005D1CE9"/>
    <w:rsid w:val="005D1D94"/>
    <w:rsid w:val="005D1DBF"/>
    <w:rsid w:val="005D208C"/>
    <w:rsid w:val="005D2183"/>
    <w:rsid w:val="005D222B"/>
    <w:rsid w:val="005D2358"/>
    <w:rsid w:val="005D2486"/>
    <w:rsid w:val="005D2723"/>
    <w:rsid w:val="005D27D7"/>
    <w:rsid w:val="005D2BD8"/>
    <w:rsid w:val="005D3115"/>
    <w:rsid w:val="005D3445"/>
    <w:rsid w:val="005D3562"/>
    <w:rsid w:val="005D3AB6"/>
    <w:rsid w:val="005D3AF7"/>
    <w:rsid w:val="005D4067"/>
    <w:rsid w:val="005D42D7"/>
    <w:rsid w:val="005D43FB"/>
    <w:rsid w:val="005D4503"/>
    <w:rsid w:val="005D464D"/>
    <w:rsid w:val="005D4650"/>
    <w:rsid w:val="005D4664"/>
    <w:rsid w:val="005D4744"/>
    <w:rsid w:val="005D48FA"/>
    <w:rsid w:val="005D4A33"/>
    <w:rsid w:val="005D4BA3"/>
    <w:rsid w:val="005D4C32"/>
    <w:rsid w:val="005D4D41"/>
    <w:rsid w:val="005D4E6B"/>
    <w:rsid w:val="005D4F0B"/>
    <w:rsid w:val="005D4F63"/>
    <w:rsid w:val="005D511F"/>
    <w:rsid w:val="005D5458"/>
    <w:rsid w:val="005D56AC"/>
    <w:rsid w:val="005D56DE"/>
    <w:rsid w:val="005D58AD"/>
    <w:rsid w:val="005D5A6B"/>
    <w:rsid w:val="005D5AC4"/>
    <w:rsid w:val="005D5D93"/>
    <w:rsid w:val="005D5D98"/>
    <w:rsid w:val="005D5E4E"/>
    <w:rsid w:val="005D5FEF"/>
    <w:rsid w:val="005D6452"/>
    <w:rsid w:val="005D6515"/>
    <w:rsid w:val="005D660A"/>
    <w:rsid w:val="005D6F5F"/>
    <w:rsid w:val="005D6F6F"/>
    <w:rsid w:val="005D6F97"/>
    <w:rsid w:val="005D727E"/>
    <w:rsid w:val="005D73B4"/>
    <w:rsid w:val="005D74C2"/>
    <w:rsid w:val="005D7686"/>
    <w:rsid w:val="005D76C5"/>
    <w:rsid w:val="005D7758"/>
    <w:rsid w:val="005D77F2"/>
    <w:rsid w:val="005D790E"/>
    <w:rsid w:val="005D798F"/>
    <w:rsid w:val="005D7992"/>
    <w:rsid w:val="005D7E82"/>
    <w:rsid w:val="005E0073"/>
    <w:rsid w:val="005E05FE"/>
    <w:rsid w:val="005E0673"/>
    <w:rsid w:val="005E06B0"/>
    <w:rsid w:val="005E0761"/>
    <w:rsid w:val="005E07F8"/>
    <w:rsid w:val="005E0CF6"/>
    <w:rsid w:val="005E0DCD"/>
    <w:rsid w:val="005E0E78"/>
    <w:rsid w:val="005E1010"/>
    <w:rsid w:val="005E102A"/>
    <w:rsid w:val="005E1285"/>
    <w:rsid w:val="005E128D"/>
    <w:rsid w:val="005E13DF"/>
    <w:rsid w:val="005E13FD"/>
    <w:rsid w:val="005E1565"/>
    <w:rsid w:val="005E1602"/>
    <w:rsid w:val="005E190C"/>
    <w:rsid w:val="005E19B7"/>
    <w:rsid w:val="005E1A9B"/>
    <w:rsid w:val="005E1C39"/>
    <w:rsid w:val="005E2411"/>
    <w:rsid w:val="005E25C7"/>
    <w:rsid w:val="005E2727"/>
    <w:rsid w:val="005E27CB"/>
    <w:rsid w:val="005E2847"/>
    <w:rsid w:val="005E28D3"/>
    <w:rsid w:val="005E2A80"/>
    <w:rsid w:val="005E2C1A"/>
    <w:rsid w:val="005E2C38"/>
    <w:rsid w:val="005E2D74"/>
    <w:rsid w:val="005E318B"/>
    <w:rsid w:val="005E32E4"/>
    <w:rsid w:val="005E3376"/>
    <w:rsid w:val="005E34A0"/>
    <w:rsid w:val="005E352F"/>
    <w:rsid w:val="005E3599"/>
    <w:rsid w:val="005E36BB"/>
    <w:rsid w:val="005E3D1A"/>
    <w:rsid w:val="005E3F2A"/>
    <w:rsid w:val="005E3F39"/>
    <w:rsid w:val="005E3F50"/>
    <w:rsid w:val="005E3F83"/>
    <w:rsid w:val="005E42D5"/>
    <w:rsid w:val="005E4466"/>
    <w:rsid w:val="005E4740"/>
    <w:rsid w:val="005E4B65"/>
    <w:rsid w:val="005E4CD8"/>
    <w:rsid w:val="005E5029"/>
    <w:rsid w:val="005E5080"/>
    <w:rsid w:val="005E50F7"/>
    <w:rsid w:val="005E510C"/>
    <w:rsid w:val="005E5170"/>
    <w:rsid w:val="005E542F"/>
    <w:rsid w:val="005E550E"/>
    <w:rsid w:val="005E55F2"/>
    <w:rsid w:val="005E5751"/>
    <w:rsid w:val="005E5776"/>
    <w:rsid w:val="005E57C9"/>
    <w:rsid w:val="005E58AD"/>
    <w:rsid w:val="005E5917"/>
    <w:rsid w:val="005E5C84"/>
    <w:rsid w:val="005E5DA5"/>
    <w:rsid w:val="005E5E15"/>
    <w:rsid w:val="005E5F5A"/>
    <w:rsid w:val="005E61DD"/>
    <w:rsid w:val="005E6320"/>
    <w:rsid w:val="005E6691"/>
    <w:rsid w:val="005E66C2"/>
    <w:rsid w:val="005E67A1"/>
    <w:rsid w:val="005E6B5E"/>
    <w:rsid w:val="005E72FD"/>
    <w:rsid w:val="005E74A6"/>
    <w:rsid w:val="005E74D7"/>
    <w:rsid w:val="005E76DB"/>
    <w:rsid w:val="005E7795"/>
    <w:rsid w:val="005E78AB"/>
    <w:rsid w:val="005E78FD"/>
    <w:rsid w:val="005E7970"/>
    <w:rsid w:val="005E7B10"/>
    <w:rsid w:val="005E7C32"/>
    <w:rsid w:val="005E7F54"/>
    <w:rsid w:val="005F000B"/>
    <w:rsid w:val="005F0314"/>
    <w:rsid w:val="005F0516"/>
    <w:rsid w:val="005F05CD"/>
    <w:rsid w:val="005F05FF"/>
    <w:rsid w:val="005F06BA"/>
    <w:rsid w:val="005F08AD"/>
    <w:rsid w:val="005F09C0"/>
    <w:rsid w:val="005F0BA4"/>
    <w:rsid w:val="005F0BEE"/>
    <w:rsid w:val="005F0C0F"/>
    <w:rsid w:val="005F0F30"/>
    <w:rsid w:val="005F0FAC"/>
    <w:rsid w:val="005F11F6"/>
    <w:rsid w:val="005F1270"/>
    <w:rsid w:val="005F12EE"/>
    <w:rsid w:val="005F159C"/>
    <w:rsid w:val="005F165F"/>
    <w:rsid w:val="005F1725"/>
    <w:rsid w:val="005F19A4"/>
    <w:rsid w:val="005F1A5F"/>
    <w:rsid w:val="005F1BCE"/>
    <w:rsid w:val="005F1D31"/>
    <w:rsid w:val="005F1DCD"/>
    <w:rsid w:val="005F1E8A"/>
    <w:rsid w:val="005F20AD"/>
    <w:rsid w:val="005F2110"/>
    <w:rsid w:val="005F22E6"/>
    <w:rsid w:val="005F257C"/>
    <w:rsid w:val="005F25FC"/>
    <w:rsid w:val="005F27C3"/>
    <w:rsid w:val="005F27EE"/>
    <w:rsid w:val="005F2927"/>
    <w:rsid w:val="005F2979"/>
    <w:rsid w:val="005F2A4A"/>
    <w:rsid w:val="005F2D07"/>
    <w:rsid w:val="005F2E25"/>
    <w:rsid w:val="005F2EDC"/>
    <w:rsid w:val="005F3065"/>
    <w:rsid w:val="005F314E"/>
    <w:rsid w:val="005F3438"/>
    <w:rsid w:val="005F34E0"/>
    <w:rsid w:val="005F35E6"/>
    <w:rsid w:val="005F397A"/>
    <w:rsid w:val="005F3A1A"/>
    <w:rsid w:val="005F3B00"/>
    <w:rsid w:val="005F3FC0"/>
    <w:rsid w:val="005F4146"/>
    <w:rsid w:val="005F4348"/>
    <w:rsid w:val="005F4385"/>
    <w:rsid w:val="005F4681"/>
    <w:rsid w:val="005F480D"/>
    <w:rsid w:val="005F488B"/>
    <w:rsid w:val="005F48BE"/>
    <w:rsid w:val="005F4B55"/>
    <w:rsid w:val="005F4D2C"/>
    <w:rsid w:val="005F4EC8"/>
    <w:rsid w:val="005F503B"/>
    <w:rsid w:val="005F513D"/>
    <w:rsid w:val="005F537A"/>
    <w:rsid w:val="005F5507"/>
    <w:rsid w:val="005F5544"/>
    <w:rsid w:val="005F57D9"/>
    <w:rsid w:val="005F593E"/>
    <w:rsid w:val="005F59BD"/>
    <w:rsid w:val="005F5A41"/>
    <w:rsid w:val="005F5B31"/>
    <w:rsid w:val="005F5CE0"/>
    <w:rsid w:val="005F5D85"/>
    <w:rsid w:val="005F5DE9"/>
    <w:rsid w:val="005F5E4C"/>
    <w:rsid w:val="005F5F9C"/>
    <w:rsid w:val="005F602E"/>
    <w:rsid w:val="005F6205"/>
    <w:rsid w:val="005F629A"/>
    <w:rsid w:val="005F645D"/>
    <w:rsid w:val="005F646A"/>
    <w:rsid w:val="005F6805"/>
    <w:rsid w:val="005F68CD"/>
    <w:rsid w:val="005F69CD"/>
    <w:rsid w:val="005F6A85"/>
    <w:rsid w:val="005F6AA7"/>
    <w:rsid w:val="005F6AF1"/>
    <w:rsid w:val="005F6B66"/>
    <w:rsid w:val="005F6B90"/>
    <w:rsid w:val="005F6C72"/>
    <w:rsid w:val="005F6D88"/>
    <w:rsid w:val="005F6DE0"/>
    <w:rsid w:val="005F71AC"/>
    <w:rsid w:val="005F7352"/>
    <w:rsid w:val="005F772D"/>
    <w:rsid w:val="005F77D2"/>
    <w:rsid w:val="005F78B6"/>
    <w:rsid w:val="005F7B47"/>
    <w:rsid w:val="005F7B84"/>
    <w:rsid w:val="005F7C22"/>
    <w:rsid w:val="005F7EAA"/>
    <w:rsid w:val="00600217"/>
    <w:rsid w:val="00600255"/>
    <w:rsid w:val="0060026E"/>
    <w:rsid w:val="006003BC"/>
    <w:rsid w:val="006005B2"/>
    <w:rsid w:val="00600636"/>
    <w:rsid w:val="006006D5"/>
    <w:rsid w:val="00600761"/>
    <w:rsid w:val="0060096B"/>
    <w:rsid w:val="006009E5"/>
    <w:rsid w:val="00600B12"/>
    <w:rsid w:val="00600B7E"/>
    <w:rsid w:val="006012B8"/>
    <w:rsid w:val="006018B4"/>
    <w:rsid w:val="006018E7"/>
    <w:rsid w:val="0060195A"/>
    <w:rsid w:val="006019EB"/>
    <w:rsid w:val="00601A19"/>
    <w:rsid w:val="00601D52"/>
    <w:rsid w:val="00601DB7"/>
    <w:rsid w:val="00601F17"/>
    <w:rsid w:val="00602044"/>
    <w:rsid w:val="00602116"/>
    <w:rsid w:val="0060296C"/>
    <w:rsid w:val="00602A62"/>
    <w:rsid w:val="00602C53"/>
    <w:rsid w:val="00602C71"/>
    <w:rsid w:val="00602EC7"/>
    <w:rsid w:val="00603022"/>
    <w:rsid w:val="006031B4"/>
    <w:rsid w:val="0060329E"/>
    <w:rsid w:val="006033A4"/>
    <w:rsid w:val="00603534"/>
    <w:rsid w:val="00603671"/>
    <w:rsid w:val="006036A8"/>
    <w:rsid w:val="0060376B"/>
    <w:rsid w:val="00603771"/>
    <w:rsid w:val="006038BD"/>
    <w:rsid w:val="00603979"/>
    <w:rsid w:val="006039E9"/>
    <w:rsid w:val="006039EE"/>
    <w:rsid w:val="00603A62"/>
    <w:rsid w:val="00603B09"/>
    <w:rsid w:val="00603CFE"/>
    <w:rsid w:val="00603DFA"/>
    <w:rsid w:val="00603FDB"/>
    <w:rsid w:val="00603FE6"/>
    <w:rsid w:val="0060405B"/>
    <w:rsid w:val="00604499"/>
    <w:rsid w:val="006044AB"/>
    <w:rsid w:val="0060464D"/>
    <w:rsid w:val="0060483F"/>
    <w:rsid w:val="00604A8F"/>
    <w:rsid w:val="00604BF5"/>
    <w:rsid w:val="00604EB1"/>
    <w:rsid w:val="006050CB"/>
    <w:rsid w:val="006050DF"/>
    <w:rsid w:val="00605357"/>
    <w:rsid w:val="006053A4"/>
    <w:rsid w:val="0060540A"/>
    <w:rsid w:val="0060583F"/>
    <w:rsid w:val="00605BF9"/>
    <w:rsid w:val="00605C99"/>
    <w:rsid w:val="00605D4A"/>
    <w:rsid w:val="00605DB1"/>
    <w:rsid w:val="00605EDE"/>
    <w:rsid w:val="00605F5F"/>
    <w:rsid w:val="00605FA7"/>
    <w:rsid w:val="00606041"/>
    <w:rsid w:val="00606100"/>
    <w:rsid w:val="00606151"/>
    <w:rsid w:val="00606711"/>
    <w:rsid w:val="00606B3A"/>
    <w:rsid w:val="00606C09"/>
    <w:rsid w:val="00606E70"/>
    <w:rsid w:val="00606E82"/>
    <w:rsid w:val="00606F34"/>
    <w:rsid w:val="00606F9E"/>
    <w:rsid w:val="00607282"/>
    <w:rsid w:val="006075C2"/>
    <w:rsid w:val="00607645"/>
    <w:rsid w:val="00607768"/>
    <w:rsid w:val="00607804"/>
    <w:rsid w:val="006078E8"/>
    <w:rsid w:val="00607947"/>
    <w:rsid w:val="0061052A"/>
    <w:rsid w:val="006105E5"/>
    <w:rsid w:val="006106F3"/>
    <w:rsid w:val="0061084E"/>
    <w:rsid w:val="006108C6"/>
    <w:rsid w:val="0061097B"/>
    <w:rsid w:val="00610ADF"/>
    <w:rsid w:val="00610B0D"/>
    <w:rsid w:val="00610B1A"/>
    <w:rsid w:val="00610B9E"/>
    <w:rsid w:val="00610C07"/>
    <w:rsid w:val="00610C3D"/>
    <w:rsid w:val="00611177"/>
    <w:rsid w:val="006111CD"/>
    <w:rsid w:val="00611280"/>
    <w:rsid w:val="00611287"/>
    <w:rsid w:val="00611496"/>
    <w:rsid w:val="0061161A"/>
    <w:rsid w:val="00611729"/>
    <w:rsid w:val="00611784"/>
    <w:rsid w:val="00611AA1"/>
    <w:rsid w:val="00611B58"/>
    <w:rsid w:val="00611CB6"/>
    <w:rsid w:val="00611DC1"/>
    <w:rsid w:val="00611E1E"/>
    <w:rsid w:val="00611E5E"/>
    <w:rsid w:val="00611E80"/>
    <w:rsid w:val="00611ED0"/>
    <w:rsid w:val="00611F63"/>
    <w:rsid w:val="00612327"/>
    <w:rsid w:val="006125D5"/>
    <w:rsid w:val="0061264D"/>
    <w:rsid w:val="00612713"/>
    <w:rsid w:val="00612932"/>
    <w:rsid w:val="006129B3"/>
    <w:rsid w:val="006129B7"/>
    <w:rsid w:val="00612AF1"/>
    <w:rsid w:val="00612CBB"/>
    <w:rsid w:val="00612CEF"/>
    <w:rsid w:val="00612DD6"/>
    <w:rsid w:val="00612F47"/>
    <w:rsid w:val="00613675"/>
    <w:rsid w:val="00613714"/>
    <w:rsid w:val="00613802"/>
    <w:rsid w:val="006138D2"/>
    <w:rsid w:val="00613A73"/>
    <w:rsid w:val="00613A82"/>
    <w:rsid w:val="00614130"/>
    <w:rsid w:val="00614257"/>
    <w:rsid w:val="0061436A"/>
    <w:rsid w:val="00614999"/>
    <w:rsid w:val="00614ADA"/>
    <w:rsid w:val="00614AF1"/>
    <w:rsid w:val="00614CEA"/>
    <w:rsid w:val="00614DBB"/>
    <w:rsid w:val="006152FE"/>
    <w:rsid w:val="00615446"/>
    <w:rsid w:val="00615471"/>
    <w:rsid w:val="00615479"/>
    <w:rsid w:val="006156AC"/>
    <w:rsid w:val="00615986"/>
    <w:rsid w:val="00615AF4"/>
    <w:rsid w:val="00615B64"/>
    <w:rsid w:val="00615D16"/>
    <w:rsid w:val="00615DBB"/>
    <w:rsid w:val="00616161"/>
    <w:rsid w:val="006163B9"/>
    <w:rsid w:val="00616511"/>
    <w:rsid w:val="00616548"/>
    <w:rsid w:val="00616B31"/>
    <w:rsid w:val="00616CE2"/>
    <w:rsid w:val="00616E41"/>
    <w:rsid w:val="00616FE1"/>
    <w:rsid w:val="0061719A"/>
    <w:rsid w:val="00617446"/>
    <w:rsid w:val="00617517"/>
    <w:rsid w:val="00617564"/>
    <w:rsid w:val="00617B60"/>
    <w:rsid w:val="00620321"/>
    <w:rsid w:val="00620432"/>
    <w:rsid w:val="006204B6"/>
    <w:rsid w:val="00620511"/>
    <w:rsid w:val="00620755"/>
    <w:rsid w:val="006207FB"/>
    <w:rsid w:val="006209C6"/>
    <w:rsid w:val="00620AC5"/>
    <w:rsid w:val="00620B26"/>
    <w:rsid w:val="00620B6C"/>
    <w:rsid w:val="00620C90"/>
    <w:rsid w:val="00620CF0"/>
    <w:rsid w:val="00620DE9"/>
    <w:rsid w:val="0062115F"/>
    <w:rsid w:val="00621450"/>
    <w:rsid w:val="0062160C"/>
    <w:rsid w:val="00621673"/>
    <w:rsid w:val="006216D1"/>
    <w:rsid w:val="00621816"/>
    <w:rsid w:val="0062186F"/>
    <w:rsid w:val="00621B49"/>
    <w:rsid w:val="00621D77"/>
    <w:rsid w:val="00621FD2"/>
    <w:rsid w:val="0062213F"/>
    <w:rsid w:val="006222B0"/>
    <w:rsid w:val="006224F4"/>
    <w:rsid w:val="00622A25"/>
    <w:rsid w:val="00622B60"/>
    <w:rsid w:val="00622B96"/>
    <w:rsid w:val="00622C6D"/>
    <w:rsid w:val="00622EC3"/>
    <w:rsid w:val="00622F8A"/>
    <w:rsid w:val="006234BF"/>
    <w:rsid w:val="0062376E"/>
    <w:rsid w:val="006237BC"/>
    <w:rsid w:val="006237C6"/>
    <w:rsid w:val="00623810"/>
    <w:rsid w:val="00623A36"/>
    <w:rsid w:val="00623AA9"/>
    <w:rsid w:val="00623B4F"/>
    <w:rsid w:val="00623C39"/>
    <w:rsid w:val="00623CFE"/>
    <w:rsid w:val="0062402C"/>
    <w:rsid w:val="0062407B"/>
    <w:rsid w:val="006240CA"/>
    <w:rsid w:val="00624563"/>
    <w:rsid w:val="00624724"/>
    <w:rsid w:val="0062493D"/>
    <w:rsid w:val="00624B66"/>
    <w:rsid w:val="00624C2D"/>
    <w:rsid w:val="00624FE8"/>
    <w:rsid w:val="0062505B"/>
    <w:rsid w:val="006250C8"/>
    <w:rsid w:val="00625302"/>
    <w:rsid w:val="00625521"/>
    <w:rsid w:val="0062570C"/>
    <w:rsid w:val="00625AC8"/>
    <w:rsid w:val="00625B60"/>
    <w:rsid w:val="00625E63"/>
    <w:rsid w:val="00625EA6"/>
    <w:rsid w:val="0062625E"/>
    <w:rsid w:val="006263E1"/>
    <w:rsid w:val="00626573"/>
    <w:rsid w:val="006267C2"/>
    <w:rsid w:val="00626835"/>
    <w:rsid w:val="0062698F"/>
    <w:rsid w:val="006269A5"/>
    <w:rsid w:val="00626A08"/>
    <w:rsid w:val="00626AA3"/>
    <w:rsid w:val="00626AD6"/>
    <w:rsid w:val="00626B60"/>
    <w:rsid w:val="00626D6A"/>
    <w:rsid w:val="00626D8C"/>
    <w:rsid w:val="00627005"/>
    <w:rsid w:val="006276FC"/>
    <w:rsid w:val="00627799"/>
    <w:rsid w:val="006279D1"/>
    <w:rsid w:val="00627A60"/>
    <w:rsid w:val="00627A83"/>
    <w:rsid w:val="00627D7B"/>
    <w:rsid w:val="00627ED2"/>
    <w:rsid w:val="0063021C"/>
    <w:rsid w:val="00630498"/>
    <w:rsid w:val="00630507"/>
    <w:rsid w:val="006306CE"/>
    <w:rsid w:val="00630726"/>
    <w:rsid w:val="00630879"/>
    <w:rsid w:val="006308FC"/>
    <w:rsid w:val="00630929"/>
    <w:rsid w:val="00630C0F"/>
    <w:rsid w:val="00630C55"/>
    <w:rsid w:val="00630C71"/>
    <w:rsid w:val="00630CAB"/>
    <w:rsid w:val="00630D59"/>
    <w:rsid w:val="00630DCB"/>
    <w:rsid w:val="0063103A"/>
    <w:rsid w:val="006310FB"/>
    <w:rsid w:val="00631277"/>
    <w:rsid w:val="0063139E"/>
    <w:rsid w:val="00631417"/>
    <w:rsid w:val="00631440"/>
    <w:rsid w:val="006314D8"/>
    <w:rsid w:val="00631859"/>
    <w:rsid w:val="0063198B"/>
    <w:rsid w:val="00631B77"/>
    <w:rsid w:val="00631EB0"/>
    <w:rsid w:val="00632118"/>
    <w:rsid w:val="00632233"/>
    <w:rsid w:val="006322FB"/>
    <w:rsid w:val="0063290D"/>
    <w:rsid w:val="00632967"/>
    <w:rsid w:val="00632E97"/>
    <w:rsid w:val="0063380A"/>
    <w:rsid w:val="006339AA"/>
    <w:rsid w:val="00633ABE"/>
    <w:rsid w:val="00633CB7"/>
    <w:rsid w:val="00633FE5"/>
    <w:rsid w:val="00634248"/>
    <w:rsid w:val="00634273"/>
    <w:rsid w:val="00634609"/>
    <w:rsid w:val="00634721"/>
    <w:rsid w:val="00634888"/>
    <w:rsid w:val="006348B4"/>
    <w:rsid w:val="00634903"/>
    <w:rsid w:val="00634B6A"/>
    <w:rsid w:val="00634C84"/>
    <w:rsid w:val="00634D4E"/>
    <w:rsid w:val="00634EEB"/>
    <w:rsid w:val="00634EFC"/>
    <w:rsid w:val="00635113"/>
    <w:rsid w:val="00635142"/>
    <w:rsid w:val="006351B6"/>
    <w:rsid w:val="00635393"/>
    <w:rsid w:val="006354BA"/>
    <w:rsid w:val="00635515"/>
    <w:rsid w:val="00635600"/>
    <w:rsid w:val="0063563D"/>
    <w:rsid w:val="00635690"/>
    <w:rsid w:val="006356A2"/>
    <w:rsid w:val="00635C31"/>
    <w:rsid w:val="00635D93"/>
    <w:rsid w:val="00635FE9"/>
    <w:rsid w:val="00636001"/>
    <w:rsid w:val="00636110"/>
    <w:rsid w:val="00636171"/>
    <w:rsid w:val="006362C7"/>
    <w:rsid w:val="006365CF"/>
    <w:rsid w:val="00636675"/>
    <w:rsid w:val="0063675E"/>
    <w:rsid w:val="006369BC"/>
    <w:rsid w:val="00636A80"/>
    <w:rsid w:val="00636A84"/>
    <w:rsid w:val="00636A9C"/>
    <w:rsid w:val="00636CCC"/>
    <w:rsid w:val="00636DF0"/>
    <w:rsid w:val="006371B7"/>
    <w:rsid w:val="00637633"/>
    <w:rsid w:val="00637914"/>
    <w:rsid w:val="00637A9F"/>
    <w:rsid w:val="00637DF3"/>
    <w:rsid w:val="00637E00"/>
    <w:rsid w:val="00637E06"/>
    <w:rsid w:val="00637FD3"/>
    <w:rsid w:val="006400D3"/>
    <w:rsid w:val="00640159"/>
    <w:rsid w:val="0064026C"/>
    <w:rsid w:val="006402F9"/>
    <w:rsid w:val="00640447"/>
    <w:rsid w:val="00640751"/>
    <w:rsid w:val="0064091A"/>
    <w:rsid w:val="00640ACB"/>
    <w:rsid w:val="00640E13"/>
    <w:rsid w:val="006410F5"/>
    <w:rsid w:val="00641248"/>
    <w:rsid w:val="006413B7"/>
    <w:rsid w:val="00641880"/>
    <w:rsid w:val="00641F51"/>
    <w:rsid w:val="006420F1"/>
    <w:rsid w:val="006422CF"/>
    <w:rsid w:val="006423AF"/>
    <w:rsid w:val="00642477"/>
    <w:rsid w:val="00642547"/>
    <w:rsid w:val="00642595"/>
    <w:rsid w:val="00642683"/>
    <w:rsid w:val="00642777"/>
    <w:rsid w:val="006427F6"/>
    <w:rsid w:val="0064280D"/>
    <w:rsid w:val="006429BA"/>
    <w:rsid w:val="006429BB"/>
    <w:rsid w:val="00642FCF"/>
    <w:rsid w:val="00642FE5"/>
    <w:rsid w:val="0064305E"/>
    <w:rsid w:val="0064318C"/>
    <w:rsid w:val="006431C2"/>
    <w:rsid w:val="006437F4"/>
    <w:rsid w:val="00643954"/>
    <w:rsid w:val="00643A5D"/>
    <w:rsid w:val="00643CA1"/>
    <w:rsid w:val="00643D7C"/>
    <w:rsid w:val="00643F24"/>
    <w:rsid w:val="0064402A"/>
    <w:rsid w:val="0064412E"/>
    <w:rsid w:val="006444A4"/>
    <w:rsid w:val="006446B0"/>
    <w:rsid w:val="006446EA"/>
    <w:rsid w:val="0064473F"/>
    <w:rsid w:val="00644964"/>
    <w:rsid w:val="00644AF2"/>
    <w:rsid w:val="00644C19"/>
    <w:rsid w:val="00644CD1"/>
    <w:rsid w:val="00644E9F"/>
    <w:rsid w:val="00644EC8"/>
    <w:rsid w:val="006451F2"/>
    <w:rsid w:val="006452BF"/>
    <w:rsid w:val="006453DB"/>
    <w:rsid w:val="006455CE"/>
    <w:rsid w:val="00645667"/>
    <w:rsid w:val="00645733"/>
    <w:rsid w:val="006457BB"/>
    <w:rsid w:val="00645922"/>
    <w:rsid w:val="00645C05"/>
    <w:rsid w:val="00645F2D"/>
    <w:rsid w:val="0064611F"/>
    <w:rsid w:val="00646346"/>
    <w:rsid w:val="006463F5"/>
    <w:rsid w:val="00646518"/>
    <w:rsid w:val="0064651B"/>
    <w:rsid w:val="00646584"/>
    <w:rsid w:val="0064663A"/>
    <w:rsid w:val="0064683D"/>
    <w:rsid w:val="0064684A"/>
    <w:rsid w:val="00646887"/>
    <w:rsid w:val="00646904"/>
    <w:rsid w:val="00646B18"/>
    <w:rsid w:val="00647110"/>
    <w:rsid w:val="006471FA"/>
    <w:rsid w:val="00647287"/>
    <w:rsid w:val="006473D8"/>
    <w:rsid w:val="006474BC"/>
    <w:rsid w:val="00647664"/>
    <w:rsid w:val="006479CE"/>
    <w:rsid w:val="00647A25"/>
    <w:rsid w:val="00647A70"/>
    <w:rsid w:val="00647F1B"/>
    <w:rsid w:val="006500F9"/>
    <w:rsid w:val="00650149"/>
    <w:rsid w:val="006501E9"/>
    <w:rsid w:val="0065028E"/>
    <w:rsid w:val="006502FD"/>
    <w:rsid w:val="006507BD"/>
    <w:rsid w:val="006509F7"/>
    <w:rsid w:val="00650A43"/>
    <w:rsid w:val="0065119A"/>
    <w:rsid w:val="006511B5"/>
    <w:rsid w:val="00651661"/>
    <w:rsid w:val="006517CC"/>
    <w:rsid w:val="00651A6B"/>
    <w:rsid w:val="00651D35"/>
    <w:rsid w:val="0065239B"/>
    <w:rsid w:val="006527CE"/>
    <w:rsid w:val="006528FE"/>
    <w:rsid w:val="0065295F"/>
    <w:rsid w:val="00652F4B"/>
    <w:rsid w:val="00652FAF"/>
    <w:rsid w:val="006531FA"/>
    <w:rsid w:val="006532AE"/>
    <w:rsid w:val="00653558"/>
    <w:rsid w:val="006538AB"/>
    <w:rsid w:val="006538D0"/>
    <w:rsid w:val="00653DFA"/>
    <w:rsid w:val="00654013"/>
    <w:rsid w:val="0065412C"/>
    <w:rsid w:val="0065423D"/>
    <w:rsid w:val="00654265"/>
    <w:rsid w:val="006544B4"/>
    <w:rsid w:val="006545B3"/>
    <w:rsid w:val="0065481F"/>
    <w:rsid w:val="006549B2"/>
    <w:rsid w:val="00654A5C"/>
    <w:rsid w:val="00654AEC"/>
    <w:rsid w:val="00654BD7"/>
    <w:rsid w:val="0065526B"/>
    <w:rsid w:val="0065531B"/>
    <w:rsid w:val="00655464"/>
    <w:rsid w:val="0065547E"/>
    <w:rsid w:val="00655662"/>
    <w:rsid w:val="0065573B"/>
    <w:rsid w:val="0065586E"/>
    <w:rsid w:val="00655993"/>
    <w:rsid w:val="00655A7F"/>
    <w:rsid w:val="00655C3A"/>
    <w:rsid w:val="00655CE5"/>
    <w:rsid w:val="00656110"/>
    <w:rsid w:val="00656142"/>
    <w:rsid w:val="00656288"/>
    <w:rsid w:val="00656322"/>
    <w:rsid w:val="00656363"/>
    <w:rsid w:val="006567FE"/>
    <w:rsid w:val="00656A29"/>
    <w:rsid w:val="00656B34"/>
    <w:rsid w:val="00656B9C"/>
    <w:rsid w:val="00656E45"/>
    <w:rsid w:val="00656FFD"/>
    <w:rsid w:val="00657103"/>
    <w:rsid w:val="006573C2"/>
    <w:rsid w:val="00657458"/>
    <w:rsid w:val="006574C6"/>
    <w:rsid w:val="00657813"/>
    <w:rsid w:val="00657B06"/>
    <w:rsid w:val="00657B7A"/>
    <w:rsid w:val="00657C9C"/>
    <w:rsid w:val="00657D4C"/>
    <w:rsid w:val="00657E6A"/>
    <w:rsid w:val="00657F78"/>
    <w:rsid w:val="00657FA0"/>
    <w:rsid w:val="0066007C"/>
    <w:rsid w:val="00660135"/>
    <w:rsid w:val="00660348"/>
    <w:rsid w:val="006605A4"/>
    <w:rsid w:val="00660694"/>
    <w:rsid w:val="00660AB1"/>
    <w:rsid w:val="0066106F"/>
    <w:rsid w:val="006610E9"/>
    <w:rsid w:val="0066114A"/>
    <w:rsid w:val="0066124E"/>
    <w:rsid w:val="00661463"/>
    <w:rsid w:val="00661677"/>
    <w:rsid w:val="006616E4"/>
    <w:rsid w:val="00661885"/>
    <w:rsid w:val="006618F8"/>
    <w:rsid w:val="00661AA3"/>
    <w:rsid w:val="00661AAC"/>
    <w:rsid w:val="00661AD6"/>
    <w:rsid w:val="00661D08"/>
    <w:rsid w:val="00661E2D"/>
    <w:rsid w:val="006623C6"/>
    <w:rsid w:val="006624CF"/>
    <w:rsid w:val="0066263F"/>
    <w:rsid w:val="0066269A"/>
    <w:rsid w:val="00662894"/>
    <w:rsid w:val="00662C31"/>
    <w:rsid w:val="00662DD7"/>
    <w:rsid w:val="00662EEB"/>
    <w:rsid w:val="00663272"/>
    <w:rsid w:val="00663325"/>
    <w:rsid w:val="00663A59"/>
    <w:rsid w:val="00663A69"/>
    <w:rsid w:val="00663C14"/>
    <w:rsid w:val="00663CE3"/>
    <w:rsid w:val="0066410B"/>
    <w:rsid w:val="006643C6"/>
    <w:rsid w:val="00664436"/>
    <w:rsid w:val="006645CF"/>
    <w:rsid w:val="00664686"/>
    <w:rsid w:val="00664919"/>
    <w:rsid w:val="00664934"/>
    <w:rsid w:val="00664C73"/>
    <w:rsid w:val="006651C5"/>
    <w:rsid w:val="00665308"/>
    <w:rsid w:val="0066544B"/>
    <w:rsid w:val="006655AD"/>
    <w:rsid w:val="006655BF"/>
    <w:rsid w:val="006657FB"/>
    <w:rsid w:val="00665866"/>
    <w:rsid w:val="00665ADF"/>
    <w:rsid w:val="00665B20"/>
    <w:rsid w:val="00665E56"/>
    <w:rsid w:val="00665E70"/>
    <w:rsid w:val="00665F8A"/>
    <w:rsid w:val="00666092"/>
    <w:rsid w:val="0066609F"/>
    <w:rsid w:val="00666232"/>
    <w:rsid w:val="006665EF"/>
    <w:rsid w:val="006667B6"/>
    <w:rsid w:val="006667D5"/>
    <w:rsid w:val="00666A69"/>
    <w:rsid w:val="00666ACE"/>
    <w:rsid w:val="00666C88"/>
    <w:rsid w:val="00666E70"/>
    <w:rsid w:val="00667082"/>
    <w:rsid w:val="006671F4"/>
    <w:rsid w:val="00667233"/>
    <w:rsid w:val="0066746F"/>
    <w:rsid w:val="006675EF"/>
    <w:rsid w:val="006675F8"/>
    <w:rsid w:val="00667627"/>
    <w:rsid w:val="006676BD"/>
    <w:rsid w:val="006676E9"/>
    <w:rsid w:val="00667820"/>
    <w:rsid w:val="006678F8"/>
    <w:rsid w:val="006679D9"/>
    <w:rsid w:val="00667A8E"/>
    <w:rsid w:val="00667CE4"/>
    <w:rsid w:val="00667CFC"/>
    <w:rsid w:val="00667EF6"/>
    <w:rsid w:val="00667F92"/>
    <w:rsid w:val="00667FAE"/>
    <w:rsid w:val="006700DB"/>
    <w:rsid w:val="00670197"/>
    <w:rsid w:val="0067023F"/>
    <w:rsid w:val="00670396"/>
    <w:rsid w:val="0067050A"/>
    <w:rsid w:val="006707B1"/>
    <w:rsid w:val="006708B7"/>
    <w:rsid w:val="006709CE"/>
    <w:rsid w:val="00670BB1"/>
    <w:rsid w:val="00670CBC"/>
    <w:rsid w:val="00671113"/>
    <w:rsid w:val="00671291"/>
    <w:rsid w:val="00671293"/>
    <w:rsid w:val="006713C5"/>
    <w:rsid w:val="006714D6"/>
    <w:rsid w:val="00671589"/>
    <w:rsid w:val="006715AB"/>
    <w:rsid w:val="00671781"/>
    <w:rsid w:val="00671865"/>
    <w:rsid w:val="00671937"/>
    <w:rsid w:val="00671CEE"/>
    <w:rsid w:val="00671EC4"/>
    <w:rsid w:val="00672090"/>
    <w:rsid w:val="00672269"/>
    <w:rsid w:val="0067260D"/>
    <w:rsid w:val="006726B4"/>
    <w:rsid w:val="00672761"/>
    <w:rsid w:val="00672895"/>
    <w:rsid w:val="00672BAC"/>
    <w:rsid w:val="00672BC6"/>
    <w:rsid w:val="00672BFB"/>
    <w:rsid w:val="00672F64"/>
    <w:rsid w:val="00672F6C"/>
    <w:rsid w:val="00672FE3"/>
    <w:rsid w:val="0067320F"/>
    <w:rsid w:val="00673690"/>
    <w:rsid w:val="006737A0"/>
    <w:rsid w:val="0067382C"/>
    <w:rsid w:val="00673903"/>
    <w:rsid w:val="00673B2E"/>
    <w:rsid w:val="00673D9A"/>
    <w:rsid w:val="00674021"/>
    <w:rsid w:val="006742C9"/>
    <w:rsid w:val="0067453C"/>
    <w:rsid w:val="0067458B"/>
    <w:rsid w:val="00674665"/>
    <w:rsid w:val="006746FD"/>
    <w:rsid w:val="00674920"/>
    <w:rsid w:val="0067495C"/>
    <w:rsid w:val="00674ABD"/>
    <w:rsid w:val="00674D30"/>
    <w:rsid w:val="00674E6F"/>
    <w:rsid w:val="006752AF"/>
    <w:rsid w:val="00675359"/>
    <w:rsid w:val="006754C1"/>
    <w:rsid w:val="00675A66"/>
    <w:rsid w:val="00675AF5"/>
    <w:rsid w:val="00675CFF"/>
    <w:rsid w:val="006761DD"/>
    <w:rsid w:val="00676358"/>
    <w:rsid w:val="006764D1"/>
    <w:rsid w:val="00676992"/>
    <w:rsid w:val="00676A0A"/>
    <w:rsid w:val="00676B79"/>
    <w:rsid w:val="00676CCB"/>
    <w:rsid w:val="00676D12"/>
    <w:rsid w:val="00676D76"/>
    <w:rsid w:val="00676EA9"/>
    <w:rsid w:val="00676FDF"/>
    <w:rsid w:val="00677036"/>
    <w:rsid w:val="0067725F"/>
    <w:rsid w:val="00677362"/>
    <w:rsid w:val="0067778A"/>
    <w:rsid w:val="0067780C"/>
    <w:rsid w:val="006779A4"/>
    <w:rsid w:val="006779E9"/>
    <w:rsid w:val="00677E17"/>
    <w:rsid w:val="00677E6F"/>
    <w:rsid w:val="0068003E"/>
    <w:rsid w:val="0068004B"/>
    <w:rsid w:val="00680156"/>
    <w:rsid w:val="0068057B"/>
    <w:rsid w:val="006808AE"/>
    <w:rsid w:val="00680DE2"/>
    <w:rsid w:val="00681090"/>
    <w:rsid w:val="0068113F"/>
    <w:rsid w:val="006812E7"/>
    <w:rsid w:val="006816B4"/>
    <w:rsid w:val="00681819"/>
    <w:rsid w:val="006818D0"/>
    <w:rsid w:val="0068197B"/>
    <w:rsid w:val="00681E25"/>
    <w:rsid w:val="00682128"/>
    <w:rsid w:val="00682195"/>
    <w:rsid w:val="006821B1"/>
    <w:rsid w:val="00682298"/>
    <w:rsid w:val="0068248A"/>
    <w:rsid w:val="006825F7"/>
    <w:rsid w:val="006826D0"/>
    <w:rsid w:val="00682745"/>
    <w:rsid w:val="00682755"/>
    <w:rsid w:val="00682787"/>
    <w:rsid w:val="006827C8"/>
    <w:rsid w:val="0068298F"/>
    <w:rsid w:val="00682BAC"/>
    <w:rsid w:val="00682C06"/>
    <w:rsid w:val="00682CB3"/>
    <w:rsid w:val="00682CD7"/>
    <w:rsid w:val="00682F73"/>
    <w:rsid w:val="006830D6"/>
    <w:rsid w:val="006832FA"/>
    <w:rsid w:val="0068331C"/>
    <w:rsid w:val="00683394"/>
    <w:rsid w:val="006833A3"/>
    <w:rsid w:val="006835C9"/>
    <w:rsid w:val="006836C4"/>
    <w:rsid w:val="00683A4F"/>
    <w:rsid w:val="00683D73"/>
    <w:rsid w:val="00683E45"/>
    <w:rsid w:val="00683F3A"/>
    <w:rsid w:val="00683F4F"/>
    <w:rsid w:val="00683FA6"/>
    <w:rsid w:val="00683FC4"/>
    <w:rsid w:val="00684016"/>
    <w:rsid w:val="00684215"/>
    <w:rsid w:val="0068431D"/>
    <w:rsid w:val="00684488"/>
    <w:rsid w:val="0068450B"/>
    <w:rsid w:val="00684604"/>
    <w:rsid w:val="00684873"/>
    <w:rsid w:val="00684A96"/>
    <w:rsid w:val="00684DFD"/>
    <w:rsid w:val="00684E32"/>
    <w:rsid w:val="006851AF"/>
    <w:rsid w:val="00685311"/>
    <w:rsid w:val="006853B2"/>
    <w:rsid w:val="006854AF"/>
    <w:rsid w:val="00685669"/>
    <w:rsid w:val="00685744"/>
    <w:rsid w:val="006857DC"/>
    <w:rsid w:val="006859DD"/>
    <w:rsid w:val="00685A6C"/>
    <w:rsid w:val="00685B68"/>
    <w:rsid w:val="00685D8A"/>
    <w:rsid w:val="0068600C"/>
    <w:rsid w:val="00686357"/>
    <w:rsid w:val="0068646B"/>
    <w:rsid w:val="00686482"/>
    <w:rsid w:val="0068652E"/>
    <w:rsid w:val="006866A5"/>
    <w:rsid w:val="006866C0"/>
    <w:rsid w:val="0068682D"/>
    <w:rsid w:val="00686AC3"/>
    <w:rsid w:val="00686CE4"/>
    <w:rsid w:val="00686F86"/>
    <w:rsid w:val="00687171"/>
    <w:rsid w:val="00687185"/>
    <w:rsid w:val="006871EF"/>
    <w:rsid w:val="00687412"/>
    <w:rsid w:val="00687415"/>
    <w:rsid w:val="00687423"/>
    <w:rsid w:val="00687541"/>
    <w:rsid w:val="00687552"/>
    <w:rsid w:val="006875B7"/>
    <w:rsid w:val="0068761B"/>
    <w:rsid w:val="00687629"/>
    <w:rsid w:val="00687AD7"/>
    <w:rsid w:val="00687B0C"/>
    <w:rsid w:val="00687DA9"/>
    <w:rsid w:val="00687F30"/>
    <w:rsid w:val="00687F84"/>
    <w:rsid w:val="006900CD"/>
    <w:rsid w:val="006900E8"/>
    <w:rsid w:val="00690227"/>
    <w:rsid w:val="006906B1"/>
    <w:rsid w:val="0069074F"/>
    <w:rsid w:val="00690797"/>
    <w:rsid w:val="0069081C"/>
    <w:rsid w:val="00690985"/>
    <w:rsid w:val="006909E2"/>
    <w:rsid w:val="00690C58"/>
    <w:rsid w:val="00690DD1"/>
    <w:rsid w:val="0069124A"/>
    <w:rsid w:val="0069127D"/>
    <w:rsid w:val="006912C9"/>
    <w:rsid w:val="006913B2"/>
    <w:rsid w:val="0069160D"/>
    <w:rsid w:val="006919C4"/>
    <w:rsid w:val="006919F0"/>
    <w:rsid w:val="00691B9E"/>
    <w:rsid w:val="00691CE4"/>
    <w:rsid w:val="00691D0A"/>
    <w:rsid w:val="00691E2C"/>
    <w:rsid w:val="00691EC9"/>
    <w:rsid w:val="00692209"/>
    <w:rsid w:val="00692379"/>
    <w:rsid w:val="00692526"/>
    <w:rsid w:val="0069291C"/>
    <w:rsid w:val="00692BC0"/>
    <w:rsid w:val="00692BC9"/>
    <w:rsid w:val="00692C6B"/>
    <w:rsid w:val="00692CB8"/>
    <w:rsid w:val="00692CC1"/>
    <w:rsid w:val="00692CFE"/>
    <w:rsid w:val="00692D0B"/>
    <w:rsid w:val="00692E4C"/>
    <w:rsid w:val="00692F20"/>
    <w:rsid w:val="00692F3A"/>
    <w:rsid w:val="0069341B"/>
    <w:rsid w:val="006934C1"/>
    <w:rsid w:val="006934D7"/>
    <w:rsid w:val="00693611"/>
    <w:rsid w:val="00693619"/>
    <w:rsid w:val="006937E4"/>
    <w:rsid w:val="00693950"/>
    <w:rsid w:val="00693AE4"/>
    <w:rsid w:val="00694345"/>
    <w:rsid w:val="006945FC"/>
    <w:rsid w:val="006947E9"/>
    <w:rsid w:val="006948BD"/>
    <w:rsid w:val="00694B69"/>
    <w:rsid w:val="00694F08"/>
    <w:rsid w:val="00694F79"/>
    <w:rsid w:val="0069503F"/>
    <w:rsid w:val="006950A8"/>
    <w:rsid w:val="006951AA"/>
    <w:rsid w:val="00695244"/>
    <w:rsid w:val="006956ED"/>
    <w:rsid w:val="0069574A"/>
    <w:rsid w:val="00695754"/>
    <w:rsid w:val="00695B25"/>
    <w:rsid w:val="00695B93"/>
    <w:rsid w:val="00695CC7"/>
    <w:rsid w:val="00695CCA"/>
    <w:rsid w:val="00695EF8"/>
    <w:rsid w:val="0069603C"/>
    <w:rsid w:val="006960FA"/>
    <w:rsid w:val="00696191"/>
    <w:rsid w:val="006961CF"/>
    <w:rsid w:val="00696210"/>
    <w:rsid w:val="006962E6"/>
    <w:rsid w:val="0069642C"/>
    <w:rsid w:val="006964AB"/>
    <w:rsid w:val="00696642"/>
    <w:rsid w:val="00696695"/>
    <w:rsid w:val="0069693E"/>
    <w:rsid w:val="006969FB"/>
    <w:rsid w:val="00696A04"/>
    <w:rsid w:val="00696BA4"/>
    <w:rsid w:val="00696C21"/>
    <w:rsid w:val="00696C5A"/>
    <w:rsid w:val="00696ED5"/>
    <w:rsid w:val="006970ED"/>
    <w:rsid w:val="006975A7"/>
    <w:rsid w:val="006975FD"/>
    <w:rsid w:val="006976FC"/>
    <w:rsid w:val="00697719"/>
    <w:rsid w:val="00697777"/>
    <w:rsid w:val="006977E2"/>
    <w:rsid w:val="00697818"/>
    <w:rsid w:val="00697AEB"/>
    <w:rsid w:val="00697BCD"/>
    <w:rsid w:val="00697F1B"/>
    <w:rsid w:val="006A0696"/>
    <w:rsid w:val="006A0B8B"/>
    <w:rsid w:val="006A0C5C"/>
    <w:rsid w:val="006A0D7A"/>
    <w:rsid w:val="006A0FA8"/>
    <w:rsid w:val="006A10B7"/>
    <w:rsid w:val="006A123F"/>
    <w:rsid w:val="006A1702"/>
    <w:rsid w:val="006A18BB"/>
    <w:rsid w:val="006A1905"/>
    <w:rsid w:val="006A1907"/>
    <w:rsid w:val="006A19C1"/>
    <w:rsid w:val="006A1A70"/>
    <w:rsid w:val="006A1B6B"/>
    <w:rsid w:val="006A1BEF"/>
    <w:rsid w:val="006A2126"/>
    <w:rsid w:val="006A23D2"/>
    <w:rsid w:val="006A257F"/>
    <w:rsid w:val="006A26D7"/>
    <w:rsid w:val="006A2915"/>
    <w:rsid w:val="006A3100"/>
    <w:rsid w:val="006A3148"/>
    <w:rsid w:val="006A370F"/>
    <w:rsid w:val="006A3884"/>
    <w:rsid w:val="006A3B13"/>
    <w:rsid w:val="006A3BC0"/>
    <w:rsid w:val="006A3C4C"/>
    <w:rsid w:val="006A3D8C"/>
    <w:rsid w:val="006A3E63"/>
    <w:rsid w:val="006A3E6B"/>
    <w:rsid w:val="006A3E87"/>
    <w:rsid w:val="006A3E9E"/>
    <w:rsid w:val="006A3FA7"/>
    <w:rsid w:val="006A40BC"/>
    <w:rsid w:val="006A434E"/>
    <w:rsid w:val="006A4481"/>
    <w:rsid w:val="006A44E4"/>
    <w:rsid w:val="006A46C5"/>
    <w:rsid w:val="006A4738"/>
    <w:rsid w:val="006A48FD"/>
    <w:rsid w:val="006A49E1"/>
    <w:rsid w:val="006A4A0F"/>
    <w:rsid w:val="006A4F28"/>
    <w:rsid w:val="006A502A"/>
    <w:rsid w:val="006A5333"/>
    <w:rsid w:val="006A54C0"/>
    <w:rsid w:val="006A5558"/>
    <w:rsid w:val="006A557C"/>
    <w:rsid w:val="006A557E"/>
    <w:rsid w:val="006A55A8"/>
    <w:rsid w:val="006A560B"/>
    <w:rsid w:val="006A56A6"/>
    <w:rsid w:val="006A57E4"/>
    <w:rsid w:val="006A5867"/>
    <w:rsid w:val="006A5A1F"/>
    <w:rsid w:val="006A5AE2"/>
    <w:rsid w:val="006A5B0A"/>
    <w:rsid w:val="006A5CD1"/>
    <w:rsid w:val="006A5EB5"/>
    <w:rsid w:val="006A5F0A"/>
    <w:rsid w:val="006A5F35"/>
    <w:rsid w:val="006A6081"/>
    <w:rsid w:val="006A6105"/>
    <w:rsid w:val="006A63E8"/>
    <w:rsid w:val="006A670D"/>
    <w:rsid w:val="006A6F86"/>
    <w:rsid w:val="006A706E"/>
    <w:rsid w:val="006A71AB"/>
    <w:rsid w:val="006A747F"/>
    <w:rsid w:val="006A76A9"/>
    <w:rsid w:val="006A76E7"/>
    <w:rsid w:val="006A79BB"/>
    <w:rsid w:val="006A7A31"/>
    <w:rsid w:val="006A7ABD"/>
    <w:rsid w:val="006A7B4E"/>
    <w:rsid w:val="006A7E6C"/>
    <w:rsid w:val="006B0178"/>
    <w:rsid w:val="006B02F4"/>
    <w:rsid w:val="006B03CD"/>
    <w:rsid w:val="006B03DB"/>
    <w:rsid w:val="006B03E4"/>
    <w:rsid w:val="006B04AD"/>
    <w:rsid w:val="006B04B8"/>
    <w:rsid w:val="006B07A3"/>
    <w:rsid w:val="006B07F7"/>
    <w:rsid w:val="006B0850"/>
    <w:rsid w:val="006B08E6"/>
    <w:rsid w:val="006B0ADC"/>
    <w:rsid w:val="006B140B"/>
    <w:rsid w:val="006B140E"/>
    <w:rsid w:val="006B14D7"/>
    <w:rsid w:val="006B15E7"/>
    <w:rsid w:val="006B1792"/>
    <w:rsid w:val="006B17FF"/>
    <w:rsid w:val="006B189B"/>
    <w:rsid w:val="006B18E3"/>
    <w:rsid w:val="006B19BC"/>
    <w:rsid w:val="006B1B74"/>
    <w:rsid w:val="006B1D1E"/>
    <w:rsid w:val="006B1D67"/>
    <w:rsid w:val="006B1E8B"/>
    <w:rsid w:val="006B1F5B"/>
    <w:rsid w:val="006B1FCA"/>
    <w:rsid w:val="006B2496"/>
    <w:rsid w:val="006B2BC0"/>
    <w:rsid w:val="006B2D36"/>
    <w:rsid w:val="006B31E7"/>
    <w:rsid w:val="006B333A"/>
    <w:rsid w:val="006B3501"/>
    <w:rsid w:val="006B36ED"/>
    <w:rsid w:val="006B3801"/>
    <w:rsid w:val="006B381F"/>
    <w:rsid w:val="006B3824"/>
    <w:rsid w:val="006B392A"/>
    <w:rsid w:val="006B3B62"/>
    <w:rsid w:val="006B3B63"/>
    <w:rsid w:val="006B3C07"/>
    <w:rsid w:val="006B3D2E"/>
    <w:rsid w:val="006B3E13"/>
    <w:rsid w:val="006B4056"/>
    <w:rsid w:val="006B41FD"/>
    <w:rsid w:val="006B43C7"/>
    <w:rsid w:val="006B4750"/>
    <w:rsid w:val="006B4851"/>
    <w:rsid w:val="006B4967"/>
    <w:rsid w:val="006B4BAE"/>
    <w:rsid w:val="006B4BD0"/>
    <w:rsid w:val="006B4CA4"/>
    <w:rsid w:val="006B4E38"/>
    <w:rsid w:val="006B5044"/>
    <w:rsid w:val="006B50F9"/>
    <w:rsid w:val="006B5407"/>
    <w:rsid w:val="006B5488"/>
    <w:rsid w:val="006B54CB"/>
    <w:rsid w:val="006B5788"/>
    <w:rsid w:val="006B5878"/>
    <w:rsid w:val="006B5BED"/>
    <w:rsid w:val="006B5C35"/>
    <w:rsid w:val="006B5C3C"/>
    <w:rsid w:val="006B5E32"/>
    <w:rsid w:val="006B5F92"/>
    <w:rsid w:val="006B60DE"/>
    <w:rsid w:val="006B6170"/>
    <w:rsid w:val="006B6185"/>
    <w:rsid w:val="006B6199"/>
    <w:rsid w:val="006B645E"/>
    <w:rsid w:val="006B647C"/>
    <w:rsid w:val="006B6720"/>
    <w:rsid w:val="006B6788"/>
    <w:rsid w:val="006B67AA"/>
    <w:rsid w:val="006B681D"/>
    <w:rsid w:val="006B6983"/>
    <w:rsid w:val="006B6C85"/>
    <w:rsid w:val="006B6D83"/>
    <w:rsid w:val="006B6DFB"/>
    <w:rsid w:val="006B6E5A"/>
    <w:rsid w:val="006B7063"/>
    <w:rsid w:val="006B7221"/>
    <w:rsid w:val="006B724F"/>
    <w:rsid w:val="006B7419"/>
    <w:rsid w:val="006B7500"/>
    <w:rsid w:val="006B757D"/>
    <w:rsid w:val="006B75CD"/>
    <w:rsid w:val="006B7652"/>
    <w:rsid w:val="006B7835"/>
    <w:rsid w:val="006B7877"/>
    <w:rsid w:val="006B7893"/>
    <w:rsid w:val="006B7933"/>
    <w:rsid w:val="006B79F3"/>
    <w:rsid w:val="006B7A71"/>
    <w:rsid w:val="006B7AEE"/>
    <w:rsid w:val="006B7C3E"/>
    <w:rsid w:val="006B7D53"/>
    <w:rsid w:val="006B7DFB"/>
    <w:rsid w:val="006C002D"/>
    <w:rsid w:val="006C00BA"/>
    <w:rsid w:val="006C00CD"/>
    <w:rsid w:val="006C010B"/>
    <w:rsid w:val="006C030E"/>
    <w:rsid w:val="006C0543"/>
    <w:rsid w:val="006C05BB"/>
    <w:rsid w:val="006C06D6"/>
    <w:rsid w:val="006C0737"/>
    <w:rsid w:val="006C0789"/>
    <w:rsid w:val="006C08B6"/>
    <w:rsid w:val="006C0A6E"/>
    <w:rsid w:val="006C0B6B"/>
    <w:rsid w:val="006C0C15"/>
    <w:rsid w:val="006C0E9A"/>
    <w:rsid w:val="006C0F50"/>
    <w:rsid w:val="006C1159"/>
    <w:rsid w:val="006C1198"/>
    <w:rsid w:val="006C13FF"/>
    <w:rsid w:val="006C14D4"/>
    <w:rsid w:val="006C1505"/>
    <w:rsid w:val="006C15E4"/>
    <w:rsid w:val="006C1673"/>
    <w:rsid w:val="006C1746"/>
    <w:rsid w:val="006C1774"/>
    <w:rsid w:val="006C17DF"/>
    <w:rsid w:val="006C17E0"/>
    <w:rsid w:val="006C1972"/>
    <w:rsid w:val="006C19C5"/>
    <w:rsid w:val="006C1BDB"/>
    <w:rsid w:val="006C1E48"/>
    <w:rsid w:val="006C1F14"/>
    <w:rsid w:val="006C1F68"/>
    <w:rsid w:val="006C2170"/>
    <w:rsid w:val="006C247E"/>
    <w:rsid w:val="006C25C1"/>
    <w:rsid w:val="006C25FF"/>
    <w:rsid w:val="006C263E"/>
    <w:rsid w:val="006C2A75"/>
    <w:rsid w:val="006C2C2E"/>
    <w:rsid w:val="006C2D60"/>
    <w:rsid w:val="006C2EB5"/>
    <w:rsid w:val="006C2EB9"/>
    <w:rsid w:val="006C2FBB"/>
    <w:rsid w:val="006C31B3"/>
    <w:rsid w:val="006C33F7"/>
    <w:rsid w:val="006C353A"/>
    <w:rsid w:val="006C359A"/>
    <w:rsid w:val="006C36B8"/>
    <w:rsid w:val="006C38A6"/>
    <w:rsid w:val="006C38D4"/>
    <w:rsid w:val="006C3DAB"/>
    <w:rsid w:val="006C3ECF"/>
    <w:rsid w:val="006C405C"/>
    <w:rsid w:val="006C40A5"/>
    <w:rsid w:val="006C45C2"/>
    <w:rsid w:val="006C4681"/>
    <w:rsid w:val="006C473B"/>
    <w:rsid w:val="006C4882"/>
    <w:rsid w:val="006C4B37"/>
    <w:rsid w:val="006C4CD9"/>
    <w:rsid w:val="006C4D03"/>
    <w:rsid w:val="006C4D7C"/>
    <w:rsid w:val="006C4DCB"/>
    <w:rsid w:val="006C4F05"/>
    <w:rsid w:val="006C4F18"/>
    <w:rsid w:val="006C4FB8"/>
    <w:rsid w:val="006C5166"/>
    <w:rsid w:val="006C5342"/>
    <w:rsid w:val="006C5630"/>
    <w:rsid w:val="006C59F1"/>
    <w:rsid w:val="006C5A06"/>
    <w:rsid w:val="006C5A29"/>
    <w:rsid w:val="006C5BA9"/>
    <w:rsid w:val="006C5BC5"/>
    <w:rsid w:val="006C5C1C"/>
    <w:rsid w:val="006C5EEE"/>
    <w:rsid w:val="006C6336"/>
    <w:rsid w:val="006C6484"/>
    <w:rsid w:val="006C66A5"/>
    <w:rsid w:val="006C66AF"/>
    <w:rsid w:val="006C68CE"/>
    <w:rsid w:val="006C69AB"/>
    <w:rsid w:val="006C6A48"/>
    <w:rsid w:val="006C6ACF"/>
    <w:rsid w:val="006C6B45"/>
    <w:rsid w:val="006C6EB1"/>
    <w:rsid w:val="006C6F49"/>
    <w:rsid w:val="006C6F67"/>
    <w:rsid w:val="006C71F8"/>
    <w:rsid w:val="006C727B"/>
    <w:rsid w:val="006C7429"/>
    <w:rsid w:val="006C74B1"/>
    <w:rsid w:val="006C754F"/>
    <w:rsid w:val="006C7585"/>
    <w:rsid w:val="006C75F1"/>
    <w:rsid w:val="006C76CE"/>
    <w:rsid w:val="006C781A"/>
    <w:rsid w:val="006C788A"/>
    <w:rsid w:val="006C79D1"/>
    <w:rsid w:val="006C7B1C"/>
    <w:rsid w:val="006C7C05"/>
    <w:rsid w:val="006D02FF"/>
    <w:rsid w:val="006D030E"/>
    <w:rsid w:val="006D0634"/>
    <w:rsid w:val="006D06A0"/>
    <w:rsid w:val="006D0885"/>
    <w:rsid w:val="006D0901"/>
    <w:rsid w:val="006D0936"/>
    <w:rsid w:val="006D0B2B"/>
    <w:rsid w:val="006D0B71"/>
    <w:rsid w:val="006D0BEB"/>
    <w:rsid w:val="006D0CA2"/>
    <w:rsid w:val="006D0E3A"/>
    <w:rsid w:val="006D10F0"/>
    <w:rsid w:val="006D1136"/>
    <w:rsid w:val="006D11B7"/>
    <w:rsid w:val="006D123D"/>
    <w:rsid w:val="006D1387"/>
    <w:rsid w:val="006D16CE"/>
    <w:rsid w:val="006D16E8"/>
    <w:rsid w:val="006D1704"/>
    <w:rsid w:val="006D1850"/>
    <w:rsid w:val="006D18C4"/>
    <w:rsid w:val="006D1956"/>
    <w:rsid w:val="006D1EA2"/>
    <w:rsid w:val="006D2173"/>
    <w:rsid w:val="006D2250"/>
    <w:rsid w:val="006D2745"/>
    <w:rsid w:val="006D2848"/>
    <w:rsid w:val="006D294B"/>
    <w:rsid w:val="006D2C33"/>
    <w:rsid w:val="006D30E7"/>
    <w:rsid w:val="006D3283"/>
    <w:rsid w:val="006D32DE"/>
    <w:rsid w:val="006D33F3"/>
    <w:rsid w:val="006D35D8"/>
    <w:rsid w:val="006D3D46"/>
    <w:rsid w:val="006D404F"/>
    <w:rsid w:val="006D4070"/>
    <w:rsid w:val="006D40CC"/>
    <w:rsid w:val="006D4175"/>
    <w:rsid w:val="006D42FC"/>
    <w:rsid w:val="006D43CF"/>
    <w:rsid w:val="006D4459"/>
    <w:rsid w:val="006D44AD"/>
    <w:rsid w:val="006D47FC"/>
    <w:rsid w:val="006D491A"/>
    <w:rsid w:val="006D4943"/>
    <w:rsid w:val="006D49D4"/>
    <w:rsid w:val="006D4BE6"/>
    <w:rsid w:val="006D4C8E"/>
    <w:rsid w:val="006D4E1D"/>
    <w:rsid w:val="006D4E67"/>
    <w:rsid w:val="006D5080"/>
    <w:rsid w:val="006D51B3"/>
    <w:rsid w:val="006D52EC"/>
    <w:rsid w:val="006D5436"/>
    <w:rsid w:val="006D5457"/>
    <w:rsid w:val="006D54C0"/>
    <w:rsid w:val="006D56A0"/>
    <w:rsid w:val="006D5786"/>
    <w:rsid w:val="006D5B41"/>
    <w:rsid w:val="006D5C16"/>
    <w:rsid w:val="006D5C77"/>
    <w:rsid w:val="006D5D94"/>
    <w:rsid w:val="006D5DC8"/>
    <w:rsid w:val="006D5F73"/>
    <w:rsid w:val="006D5F89"/>
    <w:rsid w:val="006D61EF"/>
    <w:rsid w:val="006D65F7"/>
    <w:rsid w:val="006D687F"/>
    <w:rsid w:val="006D6A73"/>
    <w:rsid w:val="006D6AC8"/>
    <w:rsid w:val="006D6B6E"/>
    <w:rsid w:val="006D6BDF"/>
    <w:rsid w:val="006D6D25"/>
    <w:rsid w:val="006D6E5A"/>
    <w:rsid w:val="006D6E9F"/>
    <w:rsid w:val="006D6FE6"/>
    <w:rsid w:val="006D71B0"/>
    <w:rsid w:val="006D72BD"/>
    <w:rsid w:val="006D7317"/>
    <w:rsid w:val="006D7462"/>
    <w:rsid w:val="006D74EC"/>
    <w:rsid w:val="006D75EC"/>
    <w:rsid w:val="006D763F"/>
    <w:rsid w:val="006D7664"/>
    <w:rsid w:val="006D769A"/>
    <w:rsid w:val="006D76B5"/>
    <w:rsid w:val="006D76EA"/>
    <w:rsid w:val="006D781C"/>
    <w:rsid w:val="006D78E9"/>
    <w:rsid w:val="006D7E10"/>
    <w:rsid w:val="006D7E40"/>
    <w:rsid w:val="006D7E66"/>
    <w:rsid w:val="006D7F46"/>
    <w:rsid w:val="006D7F9A"/>
    <w:rsid w:val="006D7FE2"/>
    <w:rsid w:val="006E0023"/>
    <w:rsid w:val="006E02E6"/>
    <w:rsid w:val="006E0866"/>
    <w:rsid w:val="006E088B"/>
    <w:rsid w:val="006E0893"/>
    <w:rsid w:val="006E08FC"/>
    <w:rsid w:val="006E0B07"/>
    <w:rsid w:val="006E0C61"/>
    <w:rsid w:val="006E0EF1"/>
    <w:rsid w:val="006E0F35"/>
    <w:rsid w:val="006E0F36"/>
    <w:rsid w:val="006E1143"/>
    <w:rsid w:val="006E11C2"/>
    <w:rsid w:val="006E11DE"/>
    <w:rsid w:val="006E122E"/>
    <w:rsid w:val="006E1335"/>
    <w:rsid w:val="006E141D"/>
    <w:rsid w:val="006E143D"/>
    <w:rsid w:val="006E146B"/>
    <w:rsid w:val="006E15A8"/>
    <w:rsid w:val="006E1649"/>
    <w:rsid w:val="006E18BA"/>
    <w:rsid w:val="006E1CCC"/>
    <w:rsid w:val="006E1CD3"/>
    <w:rsid w:val="006E1CDB"/>
    <w:rsid w:val="006E2087"/>
    <w:rsid w:val="006E209F"/>
    <w:rsid w:val="006E20B1"/>
    <w:rsid w:val="006E221E"/>
    <w:rsid w:val="006E24F5"/>
    <w:rsid w:val="006E261A"/>
    <w:rsid w:val="006E27F1"/>
    <w:rsid w:val="006E294D"/>
    <w:rsid w:val="006E2B83"/>
    <w:rsid w:val="006E2C1F"/>
    <w:rsid w:val="006E2E53"/>
    <w:rsid w:val="006E2F78"/>
    <w:rsid w:val="006E3160"/>
    <w:rsid w:val="006E33C5"/>
    <w:rsid w:val="006E3452"/>
    <w:rsid w:val="006E34B2"/>
    <w:rsid w:val="006E353F"/>
    <w:rsid w:val="006E35FC"/>
    <w:rsid w:val="006E3808"/>
    <w:rsid w:val="006E3972"/>
    <w:rsid w:val="006E3D1C"/>
    <w:rsid w:val="006E3DA5"/>
    <w:rsid w:val="006E441A"/>
    <w:rsid w:val="006E448E"/>
    <w:rsid w:val="006E495A"/>
    <w:rsid w:val="006E4AE5"/>
    <w:rsid w:val="006E4D20"/>
    <w:rsid w:val="006E4F36"/>
    <w:rsid w:val="006E577E"/>
    <w:rsid w:val="006E57C8"/>
    <w:rsid w:val="006E5876"/>
    <w:rsid w:val="006E5AF3"/>
    <w:rsid w:val="006E5B9F"/>
    <w:rsid w:val="006E5BBF"/>
    <w:rsid w:val="006E5C37"/>
    <w:rsid w:val="006E5EF1"/>
    <w:rsid w:val="006E5FF8"/>
    <w:rsid w:val="006E6024"/>
    <w:rsid w:val="006E6216"/>
    <w:rsid w:val="006E6235"/>
    <w:rsid w:val="006E642A"/>
    <w:rsid w:val="006E6905"/>
    <w:rsid w:val="006E6A25"/>
    <w:rsid w:val="006E6E02"/>
    <w:rsid w:val="006E7003"/>
    <w:rsid w:val="006E7271"/>
    <w:rsid w:val="006E761D"/>
    <w:rsid w:val="006E7958"/>
    <w:rsid w:val="006E79FA"/>
    <w:rsid w:val="006E7BB8"/>
    <w:rsid w:val="006E7CDF"/>
    <w:rsid w:val="006E7E63"/>
    <w:rsid w:val="006E7E7B"/>
    <w:rsid w:val="006F01FA"/>
    <w:rsid w:val="006F02F5"/>
    <w:rsid w:val="006F060E"/>
    <w:rsid w:val="006F062F"/>
    <w:rsid w:val="006F08C5"/>
    <w:rsid w:val="006F093C"/>
    <w:rsid w:val="006F0A23"/>
    <w:rsid w:val="006F0BBD"/>
    <w:rsid w:val="006F109A"/>
    <w:rsid w:val="006F10B3"/>
    <w:rsid w:val="006F10C5"/>
    <w:rsid w:val="006F1230"/>
    <w:rsid w:val="006F14B3"/>
    <w:rsid w:val="006F1780"/>
    <w:rsid w:val="006F17F1"/>
    <w:rsid w:val="006F19F3"/>
    <w:rsid w:val="006F1E9A"/>
    <w:rsid w:val="006F20A6"/>
    <w:rsid w:val="006F2639"/>
    <w:rsid w:val="006F26CE"/>
    <w:rsid w:val="006F2749"/>
    <w:rsid w:val="006F28A8"/>
    <w:rsid w:val="006F2990"/>
    <w:rsid w:val="006F29F6"/>
    <w:rsid w:val="006F2C93"/>
    <w:rsid w:val="006F2E84"/>
    <w:rsid w:val="006F2FA5"/>
    <w:rsid w:val="006F3066"/>
    <w:rsid w:val="006F3399"/>
    <w:rsid w:val="006F370F"/>
    <w:rsid w:val="006F39DD"/>
    <w:rsid w:val="006F3B96"/>
    <w:rsid w:val="006F3D40"/>
    <w:rsid w:val="006F3D75"/>
    <w:rsid w:val="006F3DD0"/>
    <w:rsid w:val="006F3EC0"/>
    <w:rsid w:val="006F40DF"/>
    <w:rsid w:val="006F4192"/>
    <w:rsid w:val="006F46D7"/>
    <w:rsid w:val="006F49AC"/>
    <w:rsid w:val="006F4C16"/>
    <w:rsid w:val="006F4C22"/>
    <w:rsid w:val="006F4F19"/>
    <w:rsid w:val="006F5377"/>
    <w:rsid w:val="006F57BA"/>
    <w:rsid w:val="006F58F7"/>
    <w:rsid w:val="006F5A1E"/>
    <w:rsid w:val="006F5A28"/>
    <w:rsid w:val="006F5B59"/>
    <w:rsid w:val="006F5DF0"/>
    <w:rsid w:val="006F5EA4"/>
    <w:rsid w:val="006F5F55"/>
    <w:rsid w:val="006F60B6"/>
    <w:rsid w:val="006F6235"/>
    <w:rsid w:val="006F63AC"/>
    <w:rsid w:val="006F6591"/>
    <w:rsid w:val="006F6815"/>
    <w:rsid w:val="006F6A79"/>
    <w:rsid w:val="006F6AB8"/>
    <w:rsid w:val="006F6C14"/>
    <w:rsid w:val="006F6D3B"/>
    <w:rsid w:val="006F6EE8"/>
    <w:rsid w:val="006F6F87"/>
    <w:rsid w:val="006F7064"/>
    <w:rsid w:val="006F71A5"/>
    <w:rsid w:val="006F734E"/>
    <w:rsid w:val="006F7379"/>
    <w:rsid w:val="006F749F"/>
    <w:rsid w:val="006F7799"/>
    <w:rsid w:val="006F7DF0"/>
    <w:rsid w:val="006F7EC8"/>
    <w:rsid w:val="006F7F0C"/>
    <w:rsid w:val="006F7FB6"/>
    <w:rsid w:val="006F7FE7"/>
    <w:rsid w:val="007001BF"/>
    <w:rsid w:val="00700359"/>
    <w:rsid w:val="007004E2"/>
    <w:rsid w:val="0070064D"/>
    <w:rsid w:val="0070069B"/>
    <w:rsid w:val="007008AC"/>
    <w:rsid w:val="007008F6"/>
    <w:rsid w:val="00700B8A"/>
    <w:rsid w:val="00700DA2"/>
    <w:rsid w:val="00700DC1"/>
    <w:rsid w:val="00701133"/>
    <w:rsid w:val="007011BA"/>
    <w:rsid w:val="0070127D"/>
    <w:rsid w:val="007013C2"/>
    <w:rsid w:val="00701484"/>
    <w:rsid w:val="007015F1"/>
    <w:rsid w:val="00701799"/>
    <w:rsid w:val="00701A2D"/>
    <w:rsid w:val="00701E2C"/>
    <w:rsid w:val="00701EE9"/>
    <w:rsid w:val="00701FBA"/>
    <w:rsid w:val="0070223E"/>
    <w:rsid w:val="00702266"/>
    <w:rsid w:val="007023F0"/>
    <w:rsid w:val="007028FD"/>
    <w:rsid w:val="00702A11"/>
    <w:rsid w:val="00702AA5"/>
    <w:rsid w:val="00702BC8"/>
    <w:rsid w:val="00702BF3"/>
    <w:rsid w:val="00702C54"/>
    <w:rsid w:val="0070303B"/>
    <w:rsid w:val="007036E7"/>
    <w:rsid w:val="007038F6"/>
    <w:rsid w:val="00703B74"/>
    <w:rsid w:val="00703C03"/>
    <w:rsid w:val="00703C45"/>
    <w:rsid w:val="00703D85"/>
    <w:rsid w:val="00703ED8"/>
    <w:rsid w:val="00703FA0"/>
    <w:rsid w:val="007041BB"/>
    <w:rsid w:val="0070423A"/>
    <w:rsid w:val="0070431E"/>
    <w:rsid w:val="0070438C"/>
    <w:rsid w:val="007045DC"/>
    <w:rsid w:val="007046E6"/>
    <w:rsid w:val="00704720"/>
    <w:rsid w:val="007047A4"/>
    <w:rsid w:val="0070486D"/>
    <w:rsid w:val="00704B1C"/>
    <w:rsid w:val="00704B46"/>
    <w:rsid w:val="00704BCA"/>
    <w:rsid w:val="00704D9F"/>
    <w:rsid w:val="00704DAD"/>
    <w:rsid w:val="00704DF8"/>
    <w:rsid w:val="00704F00"/>
    <w:rsid w:val="00704F78"/>
    <w:rsid w:val="00704FBA"/>
    <w:rsid w:val="00705073"/>
    <w:rsid w:val="00705090"/>
    <w:rsid w:val="00705240"/>
    <w:rsid w:val="00705342"/>
    <w:rsid w:val="007053A1"/>
    <w:rsid w:val="0070564D"/>
    <w:rsid w:val="007059A1"/>
    <w:rsid w:val="00705A32"/>
    <w:rsid w:val="00705A9B"/>
    <w:rsid w:val="00705D95"/>
    <w:rsid w:val="00705DE6"/>
    <w:rsid w:val="00705E5E"/>
    <w:rsid w:val="00705F99"/>
    <w:rsid w:val="007060E3"/>
    <w:rsid w:val="0070626A"/>
    <w:rsid w:val="0070629C"/>
    <w:rsid w:val="007062BE"/>
    <w:rsid w:val="0070631B"/>
    <w:rsid w:val="007064D4"/>
    <w:rsid w:val="00706964"/>
    <w:rsid w:val="007069FF"/>
    <w:rsid w:val="00706B24"/>
    <w:rsid w:val="00706C47"/>
    <w:rsid w:val="007070EA"/>
    <w:rsid w:val="00707164"/>
    <w:rsid w:val="007071C2"/>
    <w:rsid w:val="007071C5"/>
    <w:rsid w:val="007071F8"/>
    <w:rsid w:val="00707270"/>
    <w:rsid w:val="0070746E"/>
    <w:rsid w:val="00707487"/>
    <w:rsid w:val="00707509"/>
    <w:rsid w:val="007075B4"/>
    <w:rsid w:val="007075EA"/>
    <w:rsid w:val="007075FA"/>
    <w:rsid w:val="007076C2"/>
    <w:rsid w:val="007077BD"/>
    <w:rsid w:val="00707A32"/>
    <w:rsid w:val="00707DAC"/>
    <w:rsid w:val="007102FA"/>
    <w:rsid w:val="007103A2"/>
    <w:rsid w:val="00710572"/>
    <w:rsid w:val="0071071F"/>
    <w:rsid w:val="00710874"/>
    <w:rsid w:val="007109FA"/>
    <w:rsid w:val="00710A09"/>
    <w:rsid w:val="00710E70"/>
    <w:rsid w:val="00710E97"/>
    <w:rsid w:val="007110B4"/>
    <w:rsid w:val="0071120F"/>
    <w:rsid w:val="0071176D"/>
    <w:rsid w:val="00711913"/>
    <w:rsid w:val="00711B81"/>
    <w:rsid w:val="00711DA1"/>
    <w:rsid w:val="00711DB3"/>
    <w:rsid w:val="00711E00"/>
    <w:rsid w:val="00711E38"/>
    <w:rsid w:val="007121C7"/>
    <w:rsid w:val="00712299"/>
    <w:rsid w:val="007122D9"/>
    <w:rsid w:val="007124CD"/>
    <w:rsid w:val="007124FB"/>
    <w:rsid w:val="0071253C"/>
    <w:rsid w:val="00712C97"/>
    <w:rsid w:val="00712CF9"/>
    <w:rsid w:val="00712D25"/>
    <w:rsid w:val="00712D51"/>
    <w:rsid w:val="00712E77"/>
    <w:rsid w:val="00712F1F"/>
    <w:rsid w:val="00713008"/>
    <w:rsid w:val="00713150"/>
    <w:rsid w:val="007132D7"/>
    <w:rsid w:val="0071334B"/>
    <w:rsid w:val="0071345F"/>
    <w:rsid w:val="00713853"/>
    <w:rsid w:val="00713AD8"/>
    <w:rsid w:val="00713B5B"/>
    <w:rsid w:val="00713B7C"/>
    <w:rsid w:val="00713DFA"/>
    <w:rsid w:val="00713EE2"/>
    <w:rsid w:val="00714003"/>
    <w:rsid w:val="00714132"/>
    <w:rsid w:val="007141E6"/>
    <w:rsid w:val="00714684"/>
    <w:rsid w:val="00714CC2"/>
    <w:rsid w:val="00714D50"/>
    <w:rsid w:val="00714DE4"/>
    <w:rsid w:val="00714EE5"/>
    <w:rsid w:val="00714F93"/>
    <w:rsid w:val="007151A4"/>
    <w:rsid w:val="00715299"/>
    <w:rsid w:val="00715452"/>
    <w:rsid w:val="007154C5"/>
    <w:rsid w:val="0071570C"/>
    <w:rsid w:val="0071574C"/>
    <w:rsid w:val="00715910"/>
    <w:rsid w:val="00715B42"/>
    <w:rsid w:val="00715BA4"/>
    <w:rsid w:val="00715BBB"/>
    <w:rsid w:val="00715C1E"/>
    <w:rsid w:val="00716230"/>
    <w:rsid w:val="00716242"/>
    <w:rsid w:val="0071625B"/>
    <w:rsid w:val="0071626E"/>
    <w:rsid w:val="00716449"/>
    <w:rsid w:val="007164B3"/>
    <w:rsid w:val="00716741"/>
    <w:rsid w:val="0071697B"/>
    <w:rsid w:val="00716A23"/>
    <w:rsid w:val="00716AAC"/>
    <w:rsid w:val="00716B61"/>
    <w:rsid w:val="007170D0"/>
    <w:rsid w:val="00717290"/>
    <w:rsid w:val="00717321"/>
    <w:rsid w:val="007177C2"/>
    <w:rsid w:val="00717802"/>
    <w:rsid w:val="007179DB"/>
    <w:rsid w:val="00717A32"/>
    <w:rsid w:val="00717EB1"/>
    <w:rsid w:val="00717FD4"/>
    <w:rsid w:val="00717FE5"/>
    <w:rsid w:val="007202EB"/>
    <w:rsid w:val="00720455"/>
    <w:rsid w:val="00720457"/>
    <w:rsid w:val="00720ABE"/>
    <w:rsid w:val="00720DB2"/>
    <w:rsid w:val="007210C9"/>
    <w:rsid w:val="0072113A"/>
    <w:rsid w:val="00721279"/>
    <w:rsid w:val="00721597"/>
    <w:rsid w:val="007215A5"/>
    <w:rsid w:val="00721757"/>
    <w:rsid w:val="00721759"/>
    <w:rsid w:val="00721977"/>
    <w:rsid w:val="00721D89"/>
    <w:rsid w:val="00721DCB"/>
    <w:rsid w:val="00722135"/>
    <w:rsid w:val="007223D9"/>
    <w:rsid w:val="007224E2"/>
    <w:rsid w:val="00722546"/>
    <w:rsid w:val="00722618"/>
    <w:rsid w:val="0072268A"/>
    <w:rsid w:val="00722764"/>
    <w:rsid w:val="007228B3"/>
    <w:rsid w:val="00722912"/>
    <w:rsid w:val="00722B02"/>
    <w:rsid w:val="00722B5D"/>
    <w:rsid w:val="00722C29"/>
    <w:rsid w:val="00722F59"/>
    <w:rsid w:val="00722F95"/>
    <w:rsid w:val="0072302D"/>
    <w:rsid w:val="00723678"/>
    <w:rsid w:val="00723906"/>
    <w:rsid w:val="00723B53"/>
    <w:rsid w:val="00723BBD"/>
    <w:rsid w:val="00723CC0"/>
    <w:rsid w:val="00723CF2"/>
    <w:rsid w:val="00723DC7"/>
    <w:rsid w:val="00723E55"/>
    <w:rsid w:val="00723E68"/>
    <w:rsid w:val="00723F9B"/>
    <w:rsid w:val="00723F9E"/>
    <w:rsid w:val="007240B3"/>
    <w:rsid w:val="007240E5"/>
    <w:rsid w:val="00724284"/>
    <w:rsid w:val="0072439D"/>
    <w:rsid w:val="007245E8"/>
    <w:rsid w:val="00724653"/>
    <w:rsid w:val="00724982"/>
    <w:rsid w:val="00724A16"/>
    <w:rsid w:val="00724D1E"/>
    <w:rsid w:val="00724DD4"/>
    <w:rsid w:val="00724E58"/>
    <w:rsid w:val="00724ECD"/>
    <w:rsid w:val="00724F69"/>
    <w:rsid w:val="0072538D"/>
    <w:rsid w:val="0072576A"/>
    <w:rsid w:val="007257D0"/>
    <w:rsid w:val="00725842"/>
    <w:rsid w:val="00725BB4"/>
    <w:rsid w:val="00725CE7"/>
    <w:rsid w:val="00725D0F"/>
    <w:rsid w:val="00725D8C"/>
    <w:rsid w:val="00725FAA"/>
    <w:rsid w:val="0072614B"/>
    <w:rsid w:val="007262C6"/>
    <w:rsid w:val="00726459"/>
    <w:rsid w:val="007264C8"/>
    <w:rsid w:val="00726545"/>
    <w:rsid w:val="00726555"/>
    <w:rsid w:val="0072656B"/>
    <w:rsid w:val="007265A6"/>
    <w:rsid w:val="007268AB"/>
    <w:rsid w:val="00726B60"/>
    <w:rsid w:val="00726B75"/>
    <w:rsid w:val="00726BE9"/>
    <w:rsid w:val="00726E32"/>
    <w:rsid w:val="00727041"/>
    <w:rsid w:val="00727289"/>
    <w:rsid w:val="007272BE"/>
    <w:rsid w:val="007272E5"/>
    <w:rsid w:val="00727403"/>
    <w:rsid w:val="007274AB"/>
    <w:rsid w:val="007276AA"/>
    <w:rsid w:val="007278CF"/>
    <w:rsid w:val="0072794B"/>
    <w:rsid w:val="00727A51"/>
    <w:rsid w:val="00727AED"/>
    <w:rsid w:val="00727CCD"/>
    <w:rsid w:val="00727DB9"/>
    <w:rsid w:val="00727E6B"/>
    <w:rsid w:val="00730046"/>
    <w:rsid w:val="007300A1"/>
    <w:rsid w:val="00730185"/>
    <w:rsid w:val="0073026E"/>
    <w:rsid w:val="0073049F"/>
    <w:rsid w:val="00730598"/>
    <w:rsid w:val="007305CA"/>
    <w:rsid w:val="00730781"/>
    <w:rsid w:val="007307AD"/>
    <w:rsid w:val="007307BF"/>
    <w:rsid w:val="007308F7"/>
    <w:rsid w:val="00730956"/>
    <w:rsid w:val="00730BB9"/>
    <w:rsid w:val="00730BE0"/>
    <w:rsid w:val="00730E8D"/>
    <w:rsid w:val="0073101E"/>
    <w:rsid w:val="007310C5"/>
    <w:rsid w:val="0073134F"/>
    <w:rsid w:val="00731BD8"/>
    <w:rsid w:val="00732082"/>
    <w:rsid w:val="007320EE"/>
    <w:rsid w:val="007321B9"/>
    <w:rsid w:val="0073228A"/>
    <w:rsid w:val="007322C9"/>
    <w:rsid w:val="007322EA"/>
    <w:rsid w:val="00732435"/>
    <w:rsid w:val="007328C5"/>
    <w:rsid w:val="00732922"/>
    <w:rsid w:val="00732C31"/>
    <w:rsid w:val="00732CA7"/>
    <w:rsid w:val="00732CF7"/>
    <w:rsid w:val="00732D50"/>
    <w:rsid w:val="00732D7B"/>
    <w:rsid w:val="00732DF8"/>
    <w:rsid w:val="00732EC8"/>
    <w:rsid w:val="00732F82"/>
    <w:rsid w:val="00733174"/>
    <w:rsid w:val="007332D6"/>
    <w:rsid w:val="007332ED"/>
    <w:rsid w:val="007334ED"/>
    <w:rsid w:val="007335BA"/>
    <w:rsid w:val="0073362B"/>
    <w:rsid w:val="00733765"/>
    <w:rsid w:val="007337C3"/>
    <w:rsid w:val="007337F0"/>
    <w:rsid w:val="00733823"/>
    <w:rsid w:val="0073392D"/>
    <w:rsid w:val="00733983"/>
    <w:rsid w:val="00733993"/>
    <w:rsid w:val="007339BA"/>
    <w:rsid w:val="00733A52"/>
    <w:rsid w:val="00733BEA"/>
    <w:rsid w:val="00733D38"/>
    <w:rsid w:val="00733E21"/>
    <w:rsid w:val="00733E97"/>
    <w:rsid w:val="00733FED"/>
    <w:rsid w:val="00734015"/>
    <w:rsid w:val="007342E4"/>
    <w:rsid w:val="007342F8"/>
    <w:rsid w:val="00734381"/>
    <w:rsid w:val="00734458"/>
    <w:rsid w:val="0073461B"/>
    <w:rsid w:val="00734718"/>
    <w:rsid w:val="0073473D"/>
    <w:rsid w:val="00734942"/>
    <w:rsid w:val="00734BA8"/>
    <w:rsid w:val="00734C65"/>
    <w:rsid w:val="00734CC8"/>
    <w:rsid w:val="00734E2F"/>
    <w:rsid w:val="00734F0F"/>
    <w:rsid w:val="00735403"/>
    <w:rsid w:val="00735421"/>
    <w:rsid w:val="00735451"/>
    <w:rsid w:val="0073547D"/>
    <w:rsid w:val="007356C7"/>
    <w:rsid w:val="0073596D"/>
    <w:rsid w:val="007359DF"/>
    <w:rsid w:val="00735D12"/>
    <w:rsid w:val="00735E6E"/>
    <w:rsid w:val="00735E78"/>
    <w:rsid w:val="00735EF8"/>
    <w:rsid w:val="00736299"/>
    <w:rsid w:val="007363C7"/>
    <w:rsid w:val="00736523"/>
    <w:rsid w:val="00736692"/>
    <w:rsid w:val="007369A0"/>
    <w:rsid w:val="00736F45"/>
    <w:rsid w:val="00737127"/>
    <w:rsid w:val="00737244"/>
    <w:rsid w:val="00737289"/>
    <w:rsid w:val="00737295"/>
    <w:rsid w:val="0073743B"/>
    <w:rsid w:val="0073743C"/>
    <w:rsid w:val="007374F7"/>
    <w:rsid w:val="00737570"/>
    <w:rsid w:val="007375D6"/>
    <w:rsid w:val="00737933"/>
    <w:rsid w:val="00737B88"/>
    <w:rsid w:val="00737E96"/>
    <w:rsid w:val="00737F61"/>
    <w:rsid w:val="00740078"/>
    <w:rsid w:val="00740194"/>
    <w:rsid w:val="0074020D"/>
    <w:rsid w:val="00740242"/>
    <w:rsid w:val="007402FF"/>
    <w:rsid w:val="007403A5"/>
    <w:rsid w:val="007405B4"/>
    <w:rsid w:val="00740708"/>
    <w:rsid w:val="00740756"/>
    <w:rsid w:val="007408BE"/>
    <w:rsid w:val="00740DF7"/>
    <w:rsid w:val="00740E57"/>
    <w:rsid w:val="00741040"/>
    <w:rsid w:val="00741123"/>
    <w:rsid w:val="0074149E"/>
    <w:rsid w:val="00741665"/>
    <w:rsid w:val="00741690"/>
    <w:rsid w:val="00741736"/>
    <w:rsid w:val="007419E7"/>
    <w:rsid w:val="00741A56"/>
    <w:rsid w:val="00741B40"/>
    <w:rsid w:val="00741CF4"/>
    <w:rsid w:val="00741DDA"/>
    <w:rsid w:val="00741E03"/>
    <w:rsid w:val="00742352"/>
    <w:rsid w:val="00742553"/>
    <w:rsid w:val="0074256C"/>
    <w:rsid w:val="007426EB"/>
    <w:rsid w:val="0074280A"/>
    <w:rsid w:val="00742882"/>
    <w:rsid w:val="00742A3A"/>
    <w:rsid w:val="00742C0C"/>
    <w:rsid w:val="00742C1A"/>
    <w:rsid w:val="00742FE1"/>
    <w:rsid w:val="00743120"/>
    <w:rsid w:val="00743223"/>
    <w:rsid w:val="007432AF"/>
    <w:rsid w:val="00743349"/>
    <w:rsid w:val="00743434"/>
    <w:rsid w:val="00743501"/>
    <w:rsid w:val="00743516"/>
    <w:rsid w:val="00743746"/>
    <w:rsid w:val="0074378B"/>
    <w:rsid w:val="00743801"/>
    <w:rsid w:val="00743832"/>
    <w:rsid w:val="0074385C"/>
    <w:rsid w:val="007439A2"/>
    <w:rsid w:val="00743AB9"/>
    <w:rsid w:val="00743AE0"/>
    <w:rsid w:val="00743AE6"/>
    <w:rsid w:val="00743C33"/>
    <w:rsid w:val="00743D97"/>
    <w:rsid w:val="00743F77"/>
    <w:rsid w:val="0074453C"/>
    <w:rsid w:val="007446EF"/>
    <w:rsid w:val="0074471C"/>
    <w:rsid w:val="00744ACB"/>
    <w:rsid w:val="00744D3A"/>
    <w:rsid w:val="00744D4B"/>
    <w:rsid w:val="00744DFF"/>
    <w:rsid w:val="00744F15"/>
    <w:rsid w:val="0074501E"/>
    <w:rsid w:val="0074511E"/>
    <w:rsid w:val="0074560D"/>
    <w:rsid w:val="00745764"/>
    <w:rsid w:val="00745AFC"/>
    <w:rsid w:val="00745CC1"/>
    <w:rsid w:val="00745CE2"/>
    <w:rsid w:val="00745E72"/>
    <w:rsid w:val="00745EB5"/>
    <w:rsid w:val="0074616E"/>
    <w:rsid w:val="007461B9"/>
    <w:rsid w:val="007461E0"/>
    <w:rsid w:val="0074626E"/>
    <w:rsid w:val="00746364"/>
    <w:rsid w:val="00746414"/>
    <w:rsid w:val="0074670B"/>
    <w:rsid w:val="00746791"/>
    <w:rsid w:val="0074685D"/>
    <w:rsid w:val="0074692B"/>
    <w:rsid w:val="00746C2F"/>
    <w:rsid w:val="00746EC5"/>
    <w:rsid w:val="007470E1"/>
    <w:rsid w:val="0074721D"/>
    <w:rsid w:val="0074733B"/>
    <w:rsid w:val="007474CB"/>
    <w:rsid w:val="007474CE"/>
    <w:rsid w:val="0074760B"/>
    <w:rsid w:val="00747748"/>
    <w:rsid w:val="00747B78"/>
    <w:rsid w:val="00747C18"/>
    <w:rsid w:val="00747E42"/>
    <w:rsid w:val="00747F3F"/>
    <w:rsid w:val="00750087"/>
    <w:rsid w:val="007500D7"/>
    <w:rsid w:val="0075021C"/>
    <w:rsid w:val="0075027F"/>
    <w:rsid w:val="007504A7"/>
    <w:rsid w:val="00750547"/>
    <w:rsid w:val="007506DD"/>
    <w:rsid w:val="007508A7"/>
    <w:rsid w:val="00750ADA"/>
    <w:rsid w:val="00750ADD"/>
    <w:rsid w:val="00750C65"/>
    <w:rsid w:val="00750C98"/>
    <w:rsid w:val="00750FAB"/>
    <w:rsid w:val="00751123"/>
    <w:rsid w:val="00751134"/>
    <w:rsid w:val="00751193"/>
    <w:rsid w:val="00751810"/>
    <w:rsid w:val="00751B4B"/>
    <w:rsid w:val="00751B80"/>
    <w:rsid w:val="00751C2F"/>
    <w:rsid w:val="00751C6A"/>
    <w:rsid w:val="00751C7F"/>
    <w:rsid w:val="00751CEA"/>
    <w:rsid w:val="00752417"/>
    <w:rsid w:val="00752464"/>
    <w:rsid w:val="00752681"/>
    <w:rsid w:val="007526C3"/>
    <w:rsid w:val="00752793"/>
    <w:rsid w:val="007529E6"/>
    <w:rsid w:val="00752A7A"/>
    <w:rsid w:val="00752C2D"/>
    <w:rsid w:val="00752C4A"/>
    <w:rsid w:val="00752F5F"/>
    <w:rsid w:val="00753102"/>
    <w:rsid w:val="007537B7"/>
    <w:rsid w:val="00753B68"/>
    <w:rsid w:val="00753BF3"/>
    <w:rsid w:val="00753C01"/>
    <w:rsid w:val="00753C0D"/>
    <w:rsid w:val="00753CD4"/>
    <w:rsid w:val="00753EEB"/>
    <w:rsid w:val="007540C2"/>
    <w:rsid w:val="00754969"/>
    <w:rsid w:val="0075497F"/>
    <w:rsid w:val="00754A21"/>
    <w:rsid w:val="00754AB6"/>
    <w:rsid w:val="00754BD8"/>
    <w:rsid w:val="00754E98"/>
    <w:rsid w:val="00754F99"/>
    <w:rsid w:val="007551CD"/>
    <w:rsid w:val="007551EF"/>
    <w:rsid w:val="00755873"/>
    <w:rsid w:val="00755B71"/>
    <w:rsid w:val="00755DB9"/>
    <w:rsid w:val="00755DE6"/>
    <w:rsid w:val="007560A1"/>
    <w:rsid w:val="0075621C"/>
    <w:rsid w:val="007562E4"/>
    <w:rsid w:val="00756421"/>
    <w:rsid w:val="007564E1"/>
    <w:rsid w:val="00756512"/>
    <w:rsid w:val="0075659C"/>
    <w:rsid w:val="00756869"/>
    <w:rsid w:val="00756901"/>
    <w:rsid w:val="00756B7B"/>
    <w:rsid w:val="00756C55"/>
    <w:rsid w:val="00756E86"/>
    <w:rsid w:val="00756F63"/>
    <w:rsid w:val="0075711A"/>
    <w:rsid w:val="00757570"/>
    <w:rsid w:val="007575CD"/>
    <w:rsid w:val="0075760D"/>
    <w:rsid w:val="00757688"/>
    <w:rsid w:val="00757767"/>
    <w:rsid w:val="00757770"/>
    <w:rsid w:val="00757777"/>
    <w:rsid w:val="00757848"/>
    <w:rsid w:val="00757A56"/>
    <w:rsid w:val="00757AAE"/>
    <w:rsid w:val="00757B5D"/>
    <w:rsid w:val="00757CC4"/>
    <w:rsid w:val="00757CC8"/>
    <w:rsid w:val="00757D33"/>
    <w:rsid w:val="00757D44"/>
    <w:rsid w:val="0076003F"/>
    <w:rsid w:val="007600A6"/>
    <w:rsid w:val="0076024E"/>
    <w:rsid w:val="007603C3"/>
    <w:rsid w:val="0076057E"/>
    <w:rsid w:val="007605B1"/>
    <w:rsid w:val="00760A37"/>
    <w:rsid w:val="00760A61"/>
    <w:rsid w:val="00760D5C"/>
    <w:rsid w:val="00760D80"/>
    <w:rsid w:val="0076110D"/>
    <w:rsid w:val="0076112D"/>
    <w:rsid w:val="007611DE"/>
    <w:rsid w:val="00761453"/>
    <w:rsid w:val="007616D1"/>
    <w:rsid w:val="0076174D"/>
    <w:rsid w:val="0076191D"/>
    <w:rsid w:val="00761E1A"/>
    <w:rsid w:val="00761E56"/>
    <w:rsid w:val="00761EB9"/>
    <w:rsid w:val="0076204F"/>
    <w:rsid w:val="00762246"/>
    <w:rsid w:val="00762385"/>
    <w:rsid w:val="00762402"/>
    <w:rsid w:val="007625EC"/>
    <w:rsid w:val="00762618"/>
    <w:rsid w:val="0076266B"/>
    <w:rsid w:val="0076277C"/>
    <w:rsid w:val="00762C8C"/>
    <w:rsid w:val="00762FB8"/>
    <w:rsid w:val="00763328"/>
    <w:rsid w:val="00763351"/>
    <w:rsid w:val="00763461"/>
    <w:rsid w:val="00763467"/>
    <w:rsid w:val="00763537"/>
    <w:rsid w:val="00763613"/>
    <w:rsid w:val="00763849"/>
    <w:rsid w:val="007638A2"/>
    <w:rsid w:val="00763A56"/>
    <w:rsid w:val="00763C22"/>
    <w:rsid w:val="00763D26"/>
    <w:rsid w:val="00763F85"/>
    <w:rsid w:val="00764001"/>
    <w:rsid w:val="007642ED"/>
    <w:rsid w:val="0076457F"/>
    <w:rsid w:val="007649A9"/>
    <w:rsid w:val="00764B78"/>
    <w:rsid w:val="00764C15"/>
    <w:rsid w:val="00764C9E"/>
    <w:rsid w:val="00765202"/>
    <w:rsid w:val="007656AE"/>
    <w:rsid w:val="00765725"/>
    <w:rsid w:val="00765C33"/>
    <w:rsid w:val="00765C8E"/>
    <w:rsid w:val="00765DB5"/>
    <w:rsid w:val="00765E51"/>
    <w:rsid w:val="00765EE4"/>
    <w:rsid w:val="00765F81"/>
    <w:rsid w:val="0076649A"/>
    <w:rsid w:val="007666E4"/>
    <w:rsid w:val="00766A83"/>
    <w:rsid w:val="00766AB3"/>
    <w:rsid w:val="00766B69"/>
    <w:rsid w:val="00766C5B"/>
    <w:rsid w:val="00766C79"/>
    <w:rsid w:val="00766CD3"/>
    <w:rsid w:val="00766D84"/>
    <w:rsid w:val="00766F14"/>
    <w:rsid w:val="00767122"/>
    <w:rsid w:val="0076713C"/>
    <w:rsid w:val="00767171"/>
    <w:rsid w:val="007672D2"/>
    <w:rsid w:val="0076746C"/>
    <w:rsid w:val="0076760A"/>
    <w:rsid w:val="00767F22"/>
    <w:rsid w:val="00770458"/>
    <w:rsid w:val="0077073D"/>
    <w:rsid w:val="007707B8"/>
    <w:rsid w:val="007707E0"/>
    <w:rsid w:val="007709EA"/>
    <w:rsid w:val="00770A38"/>
    <w:rsid w:val="00770B45"/>
    <w:rsid w:val="00770BD9"/>
    <w:rsid w:val="00770CAB"/>
    <w:rsid w:val="00770DE7"/>
    <w:rsid w:val="00770F1C"/>
    <w:rsid w:val="00770F1E"/>
    <w:rsid w:val="007710DB"/>
    <w:rsid w:val="007713D9"/>
    <w:rsid w:val="0077163D"/>
    <w:rsid w:val="0077176B"/>
    <w:rsid w:val="0077181C"/>
    <w:rsid w:val="007718EE"/>
    <w:rsid w:val="00771B17"/>
    <w:rsid w:val="00771B79"/>
    <w:rsid w:val="00771DD1"/>
    <w:rsid w:val="00771F35"/>
    <w:rsid w:val="00771FDC"/>
    <w:rsid w:val="00771FE9"/>
    <w:rsid w:val="00771FEE"/>
    <w:rsid w:val="00772101"/>
    <w:rsid w:val="0077215C"/>
    <w:rsid w:val="007723C6"/>
    <w:rsid w:val="007723E3"/>
    <w:rsid w:val="00772484"/>
    <w:rsid w:val="00772620"/>
    <w:rsid w:val="00772777"/>
    <w:rsid w:val="007728A0"/>
    <w:rsid w:val="007728FD"/>
    <w:rsid w:val="00772974"/>
    <w:rsid w:val="00772D4E"/>
    <w:rsid w:val="00772DEF"/>
    <w:rsid w:val="00772EC8"/>
    <w:rsid w:val="007731E6"/>
    <w:rsid w:val="007732F9"/>
    <w:rsid w:val="00773488"/>
    <w:rsid w:val="00773491"/>
    <w:rsid w:val="007734CD"/>
    <w:rsid w:val="007735E0"/>
    <w:rsid w:val="00773A75"/>
    <w:rsid w:val="00773DDC"/>
    <w:rsid w:val="00773EC9"/>
    <w:rsid w:val="00773F5D"/>
    <w:rsid w:val="0077402B"/>
    <w:rsid w:val="007742F3"/>
    <w:rsid w:val="007744AD"/>
    <w:rsid w:val="007746AC"/>
    <w:rsid w:val="00774DC9"/>
    <w:rsid w:val="00774E92"/>
    <w:rsid w:val="00774E9E"/>
    <w:rsid w:val="00775101"/>
    <w:rsid w:val="00775142"/>
    <w:rsid w:val="007751C2"/>
    <w:rsid w:val="00775284"/>
    <w:rsid w:val="00775388"/>
    <w:rsid w:val="007753D2"/>
    <w:rsid w:val="007753D8"/>
    <w:rsid w:val="00775404"/>
    <w:rsid w:val="00775445"/>
    <w:rsid w:val="00775568"/>
    <w:rsid w:val="0077556A"/>
    <w:rsid w:val="0077568F"/>
    <w:rsid w:val="00775707"/>
    <w:rsid w:val="00775780"/>
    <w:rsid w:val="007758BE"/>
    <w:rsid w:val="00775A98"/>
    <w:rsid w:val="00775B0D"/>
    <w:rsid w:val="00775E0E"/>
    <w:rsid w:val="00776071"/>
    <w:rsid w:val="00776188"/>
    <w:rsid w:val="0077628D"/>
    <w:rsid w:val="00776310"/>
    <w:rsid w:val="0077681E"/>
    <w:rsid w:val="00776983"/>
    <w:rsid w:val="00776A6C"/>
    <w:rsid w:val="00776AE7"/>
    <w:rsid w:val="00776BBF"/>
    <w:rsid w:val="00776EF1"/>
    <w:rsid w:val="00777399"/>
    <w:rsid w:val="007774E3"/>
    <w:rsid w:val="00777555"/>
    <w:rsid w:val="00777645"/>
    <w:rsid w:val="007776EE"/>
    <w:rsid w:val="007776F1"/>
    <w:rsid w:val="00777820"/>
    <w:rsid w:val="00777B06"/>
    <w:rsid w:val="00777DDA"/>
    <w:rsid w:val="00777E46"/>
    <w:rsid w:val="00777E7F"/>
    <w:rsid w:val="00777E9C"/>
    <w:rsid w:val="00777F76"/>
    <w:rsid w:val="0078008F"/>
    <w:rsid w:val="007800AF"/>
    <w:rsid w:val="007803BD"/>
    <w:rsid w:val="00780528"/>
    <w:rsid w:val="007805EA"/>
    <w:rsid w:val="0078084D"/>
    <w:rsid w:val="0078094A"/>
    <w:rsid w:val="00780F1F"/>
    <w:rsid w:val="00780F5C"/>
    <w:rsid w:val="0078100E"/>
    <w:rsid w:val="00781111"/>
    <w:rsid w:val="007814A1"/>
    <w:rsid w:val="007814AF"/>
    <w:rsid w:val="00781597"/>
    <w:rsid w:val="007815B3"/>
    <w:rsid w:val="0078162F"/>
    <w:rsid w:val="0078189F"/>
    <w:rsid w:val="007818D6"/>
    <w:rsid w:val="00781A8F"/>
    <w:rsid w:val="00781DAB"/>
    <w:rsid w:val="007820F3"/>
    <w:rsid w:val="00782217"/>
    <w:rsid w:val="0078229C"/>
    <w:rsid w:val="00782398"/>
    <w:rsid w:val="00782438"/>
    <w:rsid w:val="00782591"/>
    <w:rsid w:val="007826BF"/>
    <w:rsid w:val="00782727"/>
    <w:rsid w:val="00782860"/>
    <w:rsid w:val="00782B2C"/>
    <w:rsid w:val="00782BD5"/>
    <w:rsid w:val="00782DDB"/>
    <w:rsid w:val="0078315A"/>
    <w:rsid w:val="007832A4"/>
    <w:rsid w:val="0078351E"/>
    <w:rsid w:val="00783596"/>
    <w:rsid w:val="0078360A"/>
    <w:rsid w:val="00783614"/>
    <w:rsid w:val="0078376B"/>
    <w:rsid w:val="007837B4"/>
    <w:rsid w:val="007837F5"/>
    <w:rsid w:val="00783900"/>
    <w:rsid w:val="00783970"/>
    <w:rsid w:val="00783A1A"/>
    <w:rsid w:val="00783C93"/>
    <w:rsid w:val="00783D01"/>
    <w:rsid w:val="00784166"/>
    <w:rsid w:val="0078417B"/>
    <w:rsid w:val="0078426C"/>
    <w:rsid w:val="00784324"/>
    <w:rsid w:val="00784394"/>
    <w:rsid w:val="007843C6"/>
    <w:rsid w:val="00784418"/>
    <w:rsid w:val="0078448B"/>
    <w:rsid w:val="007844C8"/>
    <w:rsid w:val="0078451E"/>
    <w:rsid w:val="0078459F"/>
    <w:rsid w:val="00784813"/>
    <w:rsid w:val="00784981"/>
    <w:rsid w:val="00784A83"/>
    <w:rsid w:val="00784C84"/>
    <w:rsid w:val="00784CDE"/>
    <w:rsid w:val="00784E9E"/>
    <w:rsid w:val="00785060"/>
    <w:rsid w:val="00785159"/>
    <w:rsid w:val="00785319"/>
    <w:rsid w:val="007854D1"/>
    <w:rsid w:val="0078583A"/>
    <w:rsid w:val="00785B7C"/>
    <w:rsid w:val="00785C73"/>
    <w:rsid w:val="00785DB7"/>
    <w:rsid w:val="00785F08"/>
    <w:rsid w:val="00785FCE"/>
    <w:rsid w:val="00786210"/>
    <w:rsid w:val="0078621F"/>
    <w:rsid w:val="00786256"/>
    <w:rsid w:val="007863E9"/>
    <w:rsid w:val="00786404"/>
    <w:rsid w:val="0078658B"/>
    <w:rsid w:val="007865EE"/>
    <w:rsid w:val="00786912"/>
    <w:rsid w:val="00786AC8"/>
    <w:rsid w:val="00786AE9"/>
    <w:rsid w:val="00786E0A"/>
    <w:rsid w:val="00786E58"/>
    <w:rsid w:val="00786F2A"/>
    <w:rsid w:val="0078707E"/>
    <w:rsid w:val="00787126"/>
    <w:rsid w:val="0078733B"/>
    <w:rsid w:val="0078735A"/>
    <w:rsid w:val="00787570"/>
    <w:rsid w:val="0078784B"/>
    <w:rsid w:val="00787AA7"/>
    <w:rsid w:val="00787C25"/>
    <w:rsid w:val="00787F74"/>
    <w:rsid w:val="00790346"/>
    <w:rsid w:val="00790695"/>
    <w:rsid w:val="007906DC"/>
    <w:rsid w:val="0079082B"/>
    <w:rsid w:val="007909A3"/>
    <w:rsid w:val="007909A7"/>
    <w:rsid w:val="007909B5"/>
    <w:rsid w:val="00790A7A"/>
    <w:rsid w:val="00790C69"/>
    <w:rsid w:val="00790DC8"/>
    <w:rsid w:val="00791536"/>
    <w:rsid w:val="007915A6"/>
    <w:rsid w:val="007916A0"/>
    <w:rsid w:val="007916F6"/>
    <w:rsid w:val="00791763"/>
    <w:rsid w:val="007917DD"/>
    <w:rsid w:val="007919B1"/>
    <w:rsid w:val="00791AD8"/>
    <w:rsid w:val="00791B47"/>
    <w:rsid w:val="00791EF3"/>
    <w:rsid w:val="00792049"/>
    <w:rsid w:val="00792093"/>
    <w:rsid w:val="007920F3"/>
    <w:rsid w:val="007921B0"/>
    <w:rsid w:val="007924D8"/>
    <w:rsid w:val="007926DC"/>
    <w:rsid w:val="00792C71"/>
    <w:rsid w:val="00792DA4"/>
    <w:rsid w:val="0079318A"/>
    <w:rsid w:val="007931C3"/>
    <w:rsid w:val="007932BB"/>
    <w:rsid w:val="00793476"/>
    <w:rsid w:val="00793A2F"/>
    <w:rsid w:val="00793A31"/>
    <w:rsid w:val="00793B03"/>
    <w:rsid w:val="00793C39"/>
    <w:rsid w:val="00793C9A"/>
    <w:rsid w:val="00793CF5"/>
    <w:rsid w:val="00793D6D"/>
    <w:rsid w:val="00793DEE"/>
    <w:rsid w:val="00794080"/>
    <w:rsid w:val="00794217"/>
    <w:rsid w:val="007942AF"/>
    <w:rsid w:val="0079438B"/>
    <w:rsid w:val="007945A0"/>
    <w:rsid w:val="007947F9"/>
    <w:rsid w:val="00794844"/>
    <w:rsid w:val="0079489C"/>
    <w:rsid w:val="007948CF"/>
    <w:rsid w:val="00794A59"/>
    <w:rsid w:val="00794A8B"/>
    <w:rsid w:val="00794B4A"/>
    <w:rsid w:val="00794C3A"/>
    <w:rsid w:val="00794C79"/>
    <w:rsid w:val="00794CDA"/>
    <w:rsid w:val="00794E89"/>
    <w:rsid w:val="00795090"/>
    <w:rsid w:val="007951D8"/>
    <w:rsid w:val="0079536F"/>
    <w:rsid w:val="0079541F"/>
    <w:rsid w:val="00795587"/>
    <w:rsid w:val="007958C2"/>
    <w:rsid w:val="00795BE0"/>
    <w:rsid w:val="00795C16"/>
    <w:rsid w:val="00795C62"/>
    <w:rsid w:val="00795EDE"/>
    <w:rsid w:val="007961BB"/>
    <w:rsid w:val="007962C3"/>
    <w:rsid w:val="007963C0"/>
    <w:rsid w:val="007963DE"/>
    <w:rsid w:val="0079685F"/>
    <w:rsid w:val="00796A2A"/>
    <w:rsid w:val="00796B8A"/>
    <w:rsid w:val="00796B8D"/>
    <w:rsid w:val="00797195"/>
    <w:rsid w:val="00797385"/>
    <w:rsid w:val="0079745B"/>
    <w:rsid w:val="0079749E"/>
    <w:rsid w:val="00797671"/>
    <w:rsid w:val="007976F8"/>
    <w:rsid w:val="007979D8"/>
    <w:rsid w:val="00797A9C"/>
    <w:rsid w:val="00797B09"/>
    <w:rsid w:val="00797B81"/>
    <w:rsid w:val="00797C8B"/>
    <w:rsid w:val="007A013F"/>
    <w:rsid w:val="007A0529"/>
    <w:rsid w:val="007A0655"/>
    <w:rsid w:val="007A0688"/>
    <w:rsid w:val="007A075D"/>
    <w:rsid w:val="007A0995"/>
    <w:rsid w:val="007A09AA"/>
    <w:rsid w:val="007A0D24"/>
    <w:rsid w:val="007A0DD2"/>
    <w:rsid w:val="007A0E05"/>
    <w:rsid w:val="007A0E61"/>
    <w:rsid w:val="007A1121"/>
    <w:rsid w:val="007A1147"/>
    <w:rsid w:val="007A12BE"/>
    <w:rsid w:val="007A12F7"/>
    <w:rsid w:val="007A13F2"/>
    <w:rsid w:val="007A14B9"/>
    <w:rsid w:val="007A15C2"/>
    <w:rsid w:val="007A17BE"/>
    <w:rsid w:val="007A1A65"/>
    <w:rsid w:val="007A1A9F"/>
    <w:rsid w:val="007A1AB7"/>
    <w:rsid w:val="007A1BDE"/>
    <w:rsid w:val="007A1C30"/>
    <w:rsid w:val="007A1DB9"/>
    <w:rsid w:val="007A1F8E"/>
    <w:rsid w:val="007A2127"/>
    <w:rsid w:val="007A2499"/>
    <w:rsid w:val="007A2532"/>
    <w:rsid w:val="007A25FD"/>
    <w:rsid w:val="007A28E0"/>
    <w:rsid w:val="007A299D"/>
    <w:rsid w:val="007A2A28"/>
    <w:rsid w:val="007A2D98"/>
    <w:rsid w:val="007A2E0C"/>
    <w:rsid w:val="007A2EAB"/>
    <w:rsid w:val="007A2F31"/>
    <w:rsid w:val="007A302D"/>
    <w:rsid w:val="007A31D9"/>
    <w:rsid w:val="007A347E"/>
    <w:rsid w:val="007A34D2"/>
    <w:rsid w:val="007A363B"/>
    <w:rsid w:val="007A363F"/>
    <w:rsid w:val="007A38DE"/>
    <w:rsid w:val="007A3EB4"/>
    <w:rsid w:val="007A3FB7"/>
    <w:rsid w:val="007A402D"/>
    <w:rsid w:val="007A411D"/>
    <w:rsid w:val="007A42BA"/>
    <w:rsid w:val="007A4CD4"/>
    <w:rsid w:val="007A4FC4"/>
    <w:rsid w:val="007A50E4"/>
    <w:rsid w:val="007A5109"/>
    <w:rsid w:val="007A53E8"/>
    <w:rsid w:val="007A53FC"/>
    <w:rsid w:val="007A5664"/>
    <w:rsid w:val="007A568A"/>
    <w:rsid w:val="007A5783"/>
    <w:rsid w:val="007A57F1"/>
    <w:rsid w:val="007A5AF3"/>
    <w:rsid w:val="007A5D0E"/>
    <w:rsid w:val="007A5D9E"/>
    <w:rsid w:val="007A5DB7"/>
    <w:rsid w:val="007A5E81"/>
    <w:rsid w:val="007A607B"/>
    <w:rsid w:val="007A6178"/>
    <w:rsid w:val="007A620C"/>
    <w:rsid w:val="007A63F9"/>
    <w:rsid w:val="007A643D"/>
    <w:rsid w:val="007A64B5"/>
    <w:rsid w:val="007A6544"/>
    <w:rsid w:val="007A66A1"/>
    <w:rsid w:val="007A6803"/>
    <w:rsid w:val="007A6A7A"/>
    <w:rsid w:val="007A6CD7"/>
    <w:rsid w:val="007A6D93"/>
    <w:rsid w:val="007A6F0D"/>
    <w:rsid w:val="007A6F92"/>
    <w:rsid w:val="007A73FA"/>
    <w:rsid w:val="007A74BD"/>
    <w:rsid w:val="007A74D6"/>
    <w:rsid w:val="007A7610"/>
    <w:rsid w:val="007A775C"/>
    <w:rsid w:val="007A77B5"/>
    <w:rsid w:val="007A78AE"/>
    <w:rsid w:val="007A798F"/>
    <w:rsid w:val="007A7A87"/>
    <w:rsid w:val="007A7B2A"/>
    <w:rsid w:val="007A7B3C"/>
    <w:rsid w:val="007A7C49"/>
    <w:rsid w:val="007A7D32"/>
    <w:rsid w:val="007A7D42"/>
    <w:rsid w:val="007A7F53"/>
    <w:rsid w:val="007A7FB4"/>
    <w:rsid w:val="007B02AE"/>
    <w:rsid w:val="007B04DD"/>
    <w:rsid w:val="007B077D"/>
    <w:rsid w:val="007B08D4"/>
    <w:rsid w:val="007B0969"/>
    <w:rsid w:val="007B0A61"/>
    <w:rsid w:val="007B0A96"/>
    <w:rsid w:val="007B0B25"/>
    <w:rsid w:val="007B0CA1"/>
    <w:rsid w:val="007B0D87"/>
    <w:rsid w:val="007B0E66"/>
    <w:rsid w:val="007B0E88"/>
    <w:rsid w:val="007B0FD0"/>
    <w:rsid w:val="007B1014"/>
    <w:rsid w:val="007B135F"/>
    <w:rsid w:val="007B1437"/>
    <w:rsid w:val="007B156F"/>
    <w:rsid w:val="007B175A"/>
    <w:rsid w:val="007B1927"/>
    <w:rsid w:val="007B19A6"/>
    <w:rsid w:val="007B1C69"/>
    <w:rsid w:val="007B1D3D"/>
    <w:rsid w:val="007B1D7A"/>
    <w:rsid w:val="007B1F5D"/>
    <w:rsid w:val="007B2137"/>
    <w:rsid w:val="007B2138"/>
    <w:rsid w:val="007B2213"/>
    <w:rsid w:val="007B22DA"/>
    <w:rsid w:val="007B22DB"/>
    <w:rsid w:val="007B2398"/>
    <w:rsid w:val="007B2450"/>
    <w:rsid w:val="007B2BD0"/>
    <w:rsid w:val="007B2DB4"/>
    <w:rsid w:val="007B3090"/>
    <w:rsid w:val="007B318D"/>
    <w:rsid w:val="007B3192"/>
    <w:rsid w:val="007B3828"/>
    <w:rsid w:val="007B385E"/>
    <w:rsid w:val="007B3BBA"/>
    <w:rsid w:val="007B3D93"/>
    <w:rsid w:val="007B40DF"/>
    <w:rsid w:val="007B424D"/>
    <w:rsid w:val="007B4352"/>
    <w:rsid w:val="007B45C0"/>
    <w:rsid w:val="007B4722"/>
    <w:rsid w:val="007B48FD"/>
    <w:rsid w:val="007B4A0C"/>
    <w:rsid w:val="007B4D69"/>
    <w:rsid w:val="007B4D8B"/>
    <w:rsid w:val="007B4DEC"/>
    <w:rsid w:val="007B4FFA"/>
    <w:rsid w:val="007B5088"/>
    <w:rsid w:val="007B5092"/>
    <w:rsid w:val="007B5305"/>
    <w:rsid w:val="007B54B1"/>
    <w:rsid w:val="007B5511"/>
    <w:rsid w:val="007B5930"/>
    <w:rsid w:val="007B59B2"/>
    <w:rsid w:val="007B5AD5"/>
    <w:rsid w:val="007B5DC2"/>
    <w:rsid w:val="007B5F75"/>
    <w:rsid w:val="007B5F76"/>
    <w:rsid w:val="007B5F83"/>
    <w:rsid w:val="007B601C"/>
    <w:rsid w:val="007B60B7"/>
    <w:rsid w:val="007B6312"/>
    <w:rsid w:val="007B63F2"/>
    <w:rsid w:val="007B6409"/>
    <w:rsid w:val="007B654D"/>
    <w:rsid w:val="007B687D"/>
    <w:rsid w:val="007B6958"/>
    <w:rsid w:val="007B69DD"/>
    <w:rsid w:val="007B6AC2"/>
    <w:rsid w:val="007B6AFF"/>
    <w:rsid w:val="007B6DAD"/>
    <w:rsid w:val="007B6E8B"/>
    <w:rsid w:val="007B7004"/>
    <w:rsid w:val="007B7254"/>
    <w:rsid w:val="007B7359"/>
    <w:rsid w:val="007B73B5"/>
    <w:rsid w:val="007B749A"/>
    <w:rsid w:val="007B752F"/>
    <w:rsid w:val="007B7711"/>
    <w:rsid w:val="007B79D4"/>
    <w:rsid w:val="007B7BAF"/>
    <w:rsid w:val="007B7D76"/>
    <w:rsid w:val="007B7DD3"/>
    <w:rsid w:val="007B7E8B"/>
    <w:rsid w:val="007C001D"/>
    <w:rsid w:val="007C0570"/>
    <w:rsid w:val="007C0821"/>
    <w:rsid w:val="007C09B8"/>
    <w:rsid w:val="007C0AFE"/>
    <w:rsid w:val="007C0C72"/>
    <w:rsid w:val="007C0C79"/>
    <w:rsid w:val="007C0E46"/>
    <w:rsid w:val="007C0EB0"/>
    <w:rsid w:val="007C10D4"/>
    <w:rsid w:val="007C1187"/>
    <w:rsid w:val="007C127D"/>
    <w:rsid w:val="007C1594"/>
    <w:rsid w:val="007C1688"/>
    <w:rsid w:val="007C18DF"/>
    <w:rsid w:val="007C18F1"/>
    <w:rsid w:val="007C19A3"/>
    <w:rsid w:val="007C1E12"/>
    <w:rsid w:val="007C1FAE"/>
    <w:rsid w:val="007C2045"/>
    <w:rsid w:val="007C20E1"/>
    <w:rsid w:val="007C25E4"/>
    <w:rsid w:val="007C268E"/>
    <w:rsid w:val="007C26C8"/>
    <w:rsid w:val="007C26F0"/>
    <w:rsid w:val="007C2732"/>
    <w:rsid w:val="007C288D"/>
    <w:rsid w:val="007C2A05"/>
    <w:rsid w:val="007C2A4A"/>
    <w:rsid w:val="007C2A8D"/>
    <w:rsid w:val="007C2B96"/>
    <w:rsid w:val="007C2DAB"/>
    <w:rsid w:val="007C2E70"/>
    <w:rsid w:val="007C32B1"/>
    <w:rsid w:val="007C33ED"/>
    <w:rsid w:val="007C345B"/>
    <w:rsid w:val="007C35B3"/>
    <w:rsid w:val="007C36F1"/>
    <w:rsid w:val="007C3756"/>
    <w:rsid w:val="007C39F1"/>
    <w:rsid w:val="007C3E8B"/>
    <w:rsid w:val="007C41D3"/>
    <w:rsid w:val="007C43FB"/>
    <w:rsid w:val="007C4443"/>
    <w:rsid w:val="007C44DE"/>
    <w:rsid w:val="007C45FB"/>
    <w:rsid w:val="007C4665"/>
    <w:rsid w:val="007C4769"/>
    <w:rsid w:val="007C4959"/>
    <w:rsid w:val="007C495C"/>
    <w:rsid w:val="007C4C34"/>
    <w:rsid w:val="007C4C54"/>
    <w:rsid w:val="007C4CEA"/>
    <w:rsid w:val="007C4E2B"/>
    <w:rsid w:val="007C4E5B"/>
    <w:rsid w:val="007C4EB0"/>
    <w:rsid w:val="007C52A7"/>
    <w:rsid w:val="007C538F"/>
    <w:rsid w:val="007C53E1"/>
    <w:rsid w:val="007C5441"/>
    <w:rsid w:val="007C5638"/>
    <w:rsid w:val="007C569B"/>
    <w:rsid w:val="007C56AD"/>
    <w:rsid w:val="007C57A8"/>
    <w:rsid w:val="007C57D5"/>
    <w:rsid w:val="007C5863"/>
    <w:rsid w:val="007C5C2B"/>
    <w:rsid w:val="007C5CC4"/>
    <w:rsid w:val="007C5F69"/>
    <w:rsid w:val="007C6005"/>
    <w:rsid w:val="007C6187"/>
    <w:rsid w:val="007C640B"/>
    <w:rsid w:val="007C6506"/>
    <w:rsid w:val="007C65BC"/>
    <w:rsid w:val="007C6751"/>
    <w:rsid w:val="007C6887"/>
    <w:rsid w:val="007C6D24"/>
    <w:rsid w:val="007C6F60"/>
    <w:rsid w:val="007C71A3"/>
    <w:rsid w:val="007C742B"/>
    <w:rsid w:val="007C7530"/>
    <w:rsid w:val="007C7655"/>
    <w:rsid w:val="007C782F"/>
    <w:rsid w:val="007C7953"/>
    <w:rsid w:val="007C7E29"/>
    <w:rsid w:val="007C7FB4"/>
    <w:rsid w:val="007D04B8"/>
    <w:rsid w:val="007D05D1"/>
    <w:rsid w:val="007D07F9"/>
    <w:rsid w:val="007D0818"/>
    <w:rsid w:val="007D0840"/>
    <w:rsid w:val="007D0934"/>
    <w:rsid w:val="007D095F"/>
    <w:rsid w:val="007D10B7"/>
    <w:rsid w:val="007D1245"/>
    <w:rsid w:val="007D15D9"/>
    <w:rsid w:val="007D162F"/>
    <w:rsid w:val="007D1845"/>
    <w:rsid w:val="007D1BF1"/>
    <w:rsid w:val="007D1C38"/>
    <w:rsid w:val="007D1C4F"/>
    <w:rsid w:val="007D1CFB"/>
    <w:rsid w:val="007D1D02"/>
    <w:rsid w:val="007D2010"/>
    <w:rsid w:val="007D21DE"/>
    <w:rsid w:val="007D23AE"/>
    <w:rsid w:val="007D2509"/>
    <w:rsid w:val="007D256F"/>
    <w:rsid w:val="007D2581"/>
    <w:rsid w:val="007D25B8"/>
    <w:rsid w:val="007D2677"/>
    <w:rsid w:val="007D2771"/>
    <w:rsid w:val="007D2788"/>
    <w:rsid w:val="007D27E4"/>
    <w:rsid w:val="007D2A85"/>
    <w:rsid w:val="007D2D3B"/>
    <w:rsid w:val="007D2D5C"/>
    <w:rsid w:val="007D2DCD"/>
    <w:rsid w:val="007D312B"/>
    <w:rsid w:val="007D313A"/>
    <w:rsid w:val="007D322E"/>
    <w:rsid w:val="007D3438"/>
    <w:rsid w:val="007D354A"/>
    <w:rsid w:val="007D3552"/>
    <w:rsid w:val="007D38B0"/>
    <w:rsid w:val="007D3906"/>
    <w:rsid w:val="007D3A66"/>
    <w:rsid w:val="007D4178"/>
    <w:rsid w:val="007D4255"/>
    <w:rsid w:val="007D42C9"/>
    <w:rsid w:val="007D4415"/>
    <w:rsid w:val="007D4536"/>
    <w:rsid w:val="007D45CA"/>
    <w:rsid w:val="007D4662"/>
    <w:rsid w:val="007D469F"/>
    <w:rsid w:val="007D4727"/>
    <w:rsid w:val="007D4C13"/>
    <w:rsid w:val="007D4CD6"/>
    <w:rsid w:val="007D4EB7"/>
    <w:rsid w:val="007D50C9"/>
    <w:rsid w:val="007D51CB"/>
    <w:rsid w:val="007D5252"/>
    <w:rsid w:val="007D5361"/>
    <w:rsid w:val="007D55AB"/>
    <w:rsid w:val="007D568D"/>
    <w:rsid w:val="007D5903"/>
    <w:rsid w:val="007D5A46"/>
    <w:rsid w:val="007D5B4D"/>
    <w:rsid w:val="007D5CBA"/>
    <w:rsid w:val="007D5CC6"/>
    <w:rsid w:val="007D5DCF"/>
    <w:rsid w:val="007D608A"/>
    <w:rsid w:val="007D60F5"/>
    <w:rsid w:val="007D6155"/>
    <w:rsid w:val="007D6525"/>
    <w:rsid w:val="007D66A7"/>
    <w:rsid w:val="007D67AA"/>
    <w:rsid w:val="007D68B8"/>
    <w:rsid w:val="007D6969"/>
    <w:rsid w:val="007D6C95"/>
    <w:rsid w:val="007D6E57"/>
    <w:rsid w:val="007D6F8E"/>
    <w:rsid w:val="007D7089"/>
    <w:rsid w:val="007D7180"/>
    <w:rsid w:val="007D71E4"/>
    <w:rsid w:val="007D74E2"/>
    <w:rsid w:val="007D768F"/>
    <w:rsid w:val="007D76CF"/>
    <w:rsid w:val="007D785A"/>
    <w:rsid w:val="007D78CE"/>
    <w:rsid w:val="007D7A04"/>
    <w:rsid w:val="007D7D2B"/>
    <w:rsid w:val="007D7DDD"/>
    <w:rsid w:val="007D7E80"/>
    <w:rsid w:val="007D7F4E"/>
    <w:rsid w:val="007E01E8"/>
    <w:rsid w:val="007E0756"/>
    <w:rsid w:val="007E0762"/>
    <w:rsid w:val="007E0825"/>
    <w:rsid w:val="007E0B37"/>
    <w:rsid w:val="007E0DDB"/>
    <w:rsid w:val="007E0F27"/>
    <w:rsid w:val="007E10C7"/>
    <w:rsid w:val="007E11A8"/>
    <w:rsid w:val="007E1225"/>
    <w:rsid w:val="007E167A"/>
    <w:rsid w:val="007E1A3C"/>
    <w:rsid w:val="007E1CD6"/>
    <w:rsid w:val="007E2078"/>
    <w:rsid w:val="007E208C"/>
    <w:rsid w:val="007E21F5"/>
    <w:rsid w:val="007E26B9"/>
    <w:rsid w:val="007E274C"/>
    <w:rsid w:val="007E298F"/>
    <w:rsid w:val="007E2C86"/>
    <w:rsid w:val="007E2CFF"/>
    <w:rsid w:val="007E2F40"/>
    <w:rsid w:val="007E3138"/>
    <w:rsid w:val="007E35D4"/>
    <w:rsid w:val="007E375A"/>
    <w:rsid w:val="007E3A73"/>
    <w:rsid w:val="007E3A93"/>
    <w:rsid w:val="007E3CCB"/>
    <w:rsid w:val="007E3DAC"/>
    <w:rsid w:val="007E3E28"/>
    <w:rsid w:val="007E3ED8"/>
    <w:rsid w:val="007E3FCE"/>
    <w:rsid w:val="007E4337"/>
    <w:rsid w:val="007E448A"/>
    <w:rsid w:val="007E44C0"/>
    <w:rsid w:val="007E459F"/>
    <w:rsid w:val="007E45A8"/>
    <w:rsid w:val="007E4610"/>
    <w:rsid w:val="007E4C67"/>
    <w:rsid w:val="007E4E45"/>
    <w:rsid w:val="007E50D8"/>
    <w:rsid w:val="007E5175"/>
    <w:rsid w:val="007E571C"/>
    <w:rsid w:val="007E5725"/>
    <w:rsid w:val="007E57BA"/>
    <w:rsid w:val="007E57CB"/>
    <w:rsid w:val="007E5977"/>
    <w:rsid w:val="007E597A"/>
    <w:rsid w:val="007E5ABE"/>
    <w:rsid w:val="007E5BEB"/>
    <w:rsid w:val="007E5CAC"/>
    <w:rsid w:val="007E5DE5"/>
    <w:rsid w:val="007E6360"/>
    <w:rsid w:val="007E63B5"/>
    <w:rsid w:val="007E6483"/>
    <w:rsid w:val="007E6605"/>
    <w:rsid w:val="007E66B3"/>
    <w:rsid w:val="007E6727"/>
    <w:rsid w:val="007E675E"/>
    <w:rsid w:val="007E6814"/>
    <w:rsid w:val="007E6A24"/>
    <w:rsid w:val="007E6BBE"/>
    <w:rsid w:val="007E6C0E"/>
    <w:rsid w:val="007E6D3B"/>
    <w:rsid w:val="007E6E5A"/>
    <w:rsid w:val="007E6E85"/>
    <w:rsid w:val="007E6F32"/>
    <w:rsid w:val="007E707C"/>
    <w:rsid w:val="007E72CB"/>
    <w:rsid w:val="007E7313"/>
    <w:rsid w:val="007E7397"/>
    <w:rsid w:val="007E73B8"/>
    <w:rsid w:val="007E7544"/>
    <w:rsid w:val="007E75E1"/>
    <w:rsid w:val="007E76F8"/>
    <w:rsid w:val="007E77F6"/>
    <w:rsid w:val="007E7B4B"/>
    <w:rsid w:val="007E7C95"/>
    <w:rsid w:val="007E7F7B"/>
    <w:rsid w:val="007F009E"/>
    <w:rsid w:val="007F0346"/>
    <w:rsid w:val="007F03D8"/>
    <w:rsid w:val="007F03E0"/>
    <w:rsid w:val="007F040C"/>
    <w:rsid w:val="007F042B"/>
    <w:rsid w:val="007F043D"/>
    <w:rsid w:val="007F0875"/>
    <w:rsid w:val="007F0AC7"/>
    <w:rsid w:val="007F0AEC"/>
    <w:rsid w:val="007F0F03"/>
    <w:rsid w:val="007F10A9"/>
    <w:rsid w:val="007F10D0"/>
    <w:rsid w:val="007F10FC"/>
    <w:rsid w:val="007F11AE"/>
    <w:rsid w:val="007F120D"/>
    <w:rsid w:val="007F1294"/>
    <w:rsid w:val="007F12F7"/>
    <w:rsid w:val="007F1429"/>
    <w:rsid w:val="007F184C"/>
    <w:rsid w:val="007F1BCD"/>
    <w:rsid w:val="007F1D5C"/>
    <w:rsid w:val="007F1E1A"/>
    <w:rsid w:val="007F1EEF"/>
    <w:rsid w:val="007F1F37"/>
    <w:rsid w:val="007F2020"/>
    <w:rsid w:val="007F2102"/>
    <w:rsid w:val="007F2110"/>
    <w:rsid w:val="007F21F3"/>
    <w:rsid w:val="007F2233"/>
    <w:rsid w:val="007F2305"/>
    <w:rsid w:val="007F242E"/>
    <w:rsid w:val="007F26F9"/>
    <w:rsid w:val="007F282F"/>
    <w:rsid w:val="007F2A3E"/>
    <w:rsid w:val="007F2A8C"/>
    <w:rsid w:val="007F2B78"/>
    <w:rsid w:val="007F2DB1"/>
    <w:rsid w:val="007F2DFF"/>
    <w:rsid w:val="007F2E99"/>
    <w:rsid w:val="007F3078"/>
    <w:rsid w:val="007F31AB"/>
    <w:rsid w:val="007F3646"/>
    <w:rsid w:val="007F3836"/>
    <w:rsid w:val="007F38E9"/>
    <w:rsid w:val="007F3900"/>
    <w:rsid w:val="007F3958"/>
    <w:rsid w:val="007F3A53"/>
    <w:rsid w:val="007F3B29"/>
    <w:rsid w:val="007F3C05"/>
    <w:rsid w:val="007F3EF2"/>
    <w:rsid w:val="007F407A"/>
    <w:rsid w:val="007F40DE"/>
    <w:rsid w:val="007F417F"/>
    <w:rsid w:val="007F4200"/>
    <w:rsid w:val="007F43AB"/>
    <w:rsid w:val="007F44ED"/>
    <w:rsid w:val="007F45A8"/>
    <w:rsid w:val="007F464C"/>
    <w:rsid w:val="007F4710"/>
    <w:rsid w:val="007F47CB"/>
    <w:rsid w:val="007F4A4E"/>
    <w:rsid w:val="007F4B53"/>
    <w:rsid w:val="007F4D2D"/>
    <w:rsid w:val="007F4D48"/>
    <w:rsid w:val="007F4E18"/>
    <w:rsid w:val="007F4FA2"/>
    <w:rsid w:val="007F50CB"/>
    <w:rsid w:val="007F511A"/>
    <w:rsid w:val="007F52A1"/>
    <w:rsid w:val="007F5356"/>
    <w:rsid w:val="007F5C86"/>
    <w:rsid w:val="007F5E13"/>
    <w:rsid w:val="007F619F"/>
    <w:rsid w:val="007F630F"/>
    <w:rsid w:val="007F64D9"/>
    <w:rsid w:val="007F6586"/>
    <w:rsid w:val="007F6730"/>
    <w:rsid w:val="007F679A"/>
    <w:rsid w:val="007F67B5"/>
    <w:rsid w:val="007F67D3"/>
    <w:rsid w:val="007F6B94"/>
    <w:rsid w:val="007F6C25"/>
    <w:rsid w:val="007F6CF5"/>
    <w:rsid w:val="007F71B1"/>
    <w:rsid w:val="007F72D8"/>
    <w:rsid w:val="007F7406"/>
    <w:rsid w:val="007F7610"/>
    <w:rsid w:val="007F78EB"/>
    <w:rsid w:val="007F7FAC"/>
    <w:rsid w:val="007F7FF8"/>
    <w:rsid w:val="0080016E"/>
    <w:rsid w:val="008004BA"/>
    <w:rsid w:val="0080054C"/>
    <w:rsid w:val="0080067E"/>
    <w:rsid w:val="008007F0"/>
    <w:rsid w:val="00800834"/>
    <w:rsid w:val="008009BB"/>
    <w:rsid w:val="008009BD"/>
    <w:rsid w:val="008009E2"/>
    <w:rsid w:val="00800C06"/>
    <w:rsid w:val="00800C61"/>
    <w:rsid w:val="00800CF7"/>
    <w:rsid w:val="00800FBF"/>
    <w:rsid w:val="00801025"/>
    <w:rsid w:val="00801134"/>
    <w:rsid w:val="0080115B"/>
    <w:rsid w:val="008012F5"/>
    <w:rsid w:val="00801361"/>
    <w:rsid w:val="008014F5"/>
    <w:rsid w:val="00801575"/>
    <w:rsid w:val="00801683"/>
    <w:rsid w:val="00801A03"/>
    <w:rsid w:val="00801A22"/>
    <w:rsid w:val="00801A74"/>
    <w:rsid w:val="00801AF1"/>
    <w:rsid w:val="00801CC8"/>
    <w:rsid w:val="00801D6E"/>
    <w:rsid w:val="008024B8"/>
    <w:rsid w:val="0080268A"/>
    <w:rsid w:val="0080274D"/>
    <w:rsid w:val="0080277D"/>
    <w:rsid w:val="00802A9C"/>
    <w:rsid w:val="00802E0B"/>
    <w:rsid w:val="00802FD1"/>
    <w:rsid w:val="008032E2"/>
    <w:rsid w:val="00803575"/>
    <w:rsid w:val="00803C7F"/>
    <w:rsid w:val="00803E1E"/>
    <w:rsid w:val="00803E62"/>
    <w:rsid w:val="00803FF4"/>
    <w:rsid w:val="00804387"/>
    <w:rsid w:val="00804515"/>
    <w:rsid w:val="00804555"/>
    <w:rsid w:val="0080484C"/>
    <w:rsid w:val="00804853"/>
    <w:rsid w:val="00804BCD"/>
    <w:rsid w:val="00804BFC"/>
    <w:rsid w:val="00804E2D"/>
    <w:rsid w:val="00804F85"/>
    <w:rsid w:val="00805008"/>
    <w:rsid w:val="00805044"/>
    <w:rsid w:val="008054A3"/>
    <w:rsid w:val="00805511"/>
    <w:rsid w:val="0080570A"/>
    <w:rsid w:val="00805A93"/>
    <w:rsid w:val="00805AAE"/>
    <w:rsid w:val="0080619E"/>
    <w:rsid w:val="00806396"/>
    <w:rsid w:val="008067FC"/>
    <w:rsid w:val="00806A02"/>
    <w:rsid w:val="00806E30"/>
    <w:rsid w:val="00806FF5"/>
    <w:rsid w:val="0080718B"/>
    <w:rsid w:val="008073B3"/>
    <w:rsid w:val="00807594"/>
    <w:rsid w:val="00807907"/>
    <w:rsid w:val="00807A03"/>
    <w:rsid w:val="00807C28"/>
    <w:rsid w:val="00807C62"/>
    <w:rsid w:val="00807D33"/>
    <w:rsid w:val="00807D45"/>
    <w:rsid w:val="008100C8"/>
    <w:rsid w:val="00810123"/>
    <w:rsid w:val="0081028E"/>
    <w:rsid w:val="008104B9"/>
    <w:rsid w:val="0081067D"/>
    <w:rsid w:val="00810711"/>
    <w:rsid w:val="008107B1"/>
    <w:rsid w:val="00810A03"/>
    <w:rsid w:val="00810C6C"/>
    <w:rsid w:val="00810FF2"/>
    <w:rsid w:val="008110F8"/>
    <w:rsid w:val="00811A34"/>
    <w:rsid w:val="00811A7A"/>
    <w:rsid w:val="00811A96"/>
    <w:rsid w:val="00811BAC"/>
    <w:rsid w:val="00811CB1"/>
    <w:rsid w:val="00811D19"/>
    <w:rsid w:val="00811FCC"/>
    <w:rsid w:val="00812004"/>
    <w:rsid w:val="00812310"/>
    <w:rsid w:val="00812731"/>
    <w:rsid w:val="008127FC"/>
    <w:rsid w:val="0081294C"/>
    <w:rsid w:val="00812C3B"/>
    <w:rsid w:val="00812D95"/>
    <w:rsid w:val="00812D9D"/>
    <w:rsid w:val="00812FD6"/>
    <w:rsid w:val="00813005"/>
    <w:rsid w:val="00813138"/>
    <w:rsid w:val="00813174"/>
    <w:rsid w:val="008131ED"/>
    <w:rsid w:val="008134E1"/>
    <w:rsid w:val="008135E6"/>
    <w:rsid w:val="0081371A"/>
    <w:rsid w:val="00813748"/>
    <w:rsid w:val="008138A6"/>
    <w:rsid w:val="008139A9"/>
    <w:rsid w:val="00813A88"/>
    <w:rsid w:val="00813C6A"/>
    <w:rsid w:val="00813DFE"/>
    <w:rsid w:val="00814056"/>
    <w:rsid w:val="00814138"/>
    <w:rsid w:val="00814247"/>
    <w:rsid w:val="00814334"/>
    <w:rsid w:val="0081445F"/>
    <w:rsid w:val="00814531"/>
    <w:rsid w:val="008147D4"/>
    <w:rsid w:val="008148CA"/>
    <w:rsid w:val="00814AC2"/>
    <w:rsid w:val="00814B9B"/>
    <w:rsid w:val="00814C5C"/>
    <w:rsid w:val="00814E10"/>
    <w:rsid w:val="00814FC2"/>
    <w:rsid w:val="00814FC8"/>
    <w:rsid w:val="00815054"/>
    <w:rsid w:val="008150B1"/>
    <w:rsid w:val="00815184"/>
    <w:rsid w:val="00815445"/>
    <w:rsid w:val="0081549C"/>
    <w:rsid w:val="00815714"/>
    <w:rsid w:val="008158F1"/>
    <w:rsid w:val="00815A08"/>
    <w:rsid w:val="00815DF8"/>
    <w:rsid w:val="008162AF"/>
    <w:rsid w:val="0081636B"/>
    <w:rsid w:val="008165E5"/>
    <w:rsid w:val="00816A2E"/>
    <w:rsid w:val="00816A53"/>
    <w:rsid w:val="00816A6E"/>
    <w:rsid w:val="00816F67"/>
    <w:rsid w:val="008170E0"/>
    <w:rsid w:val="00817445"/>
    <w:rsid w:val="008177EC"/>
    <w:rsid w:val="00817959"/>
    <w:rsid w:val="00820014"/>
    <w:rsid w:val="00820143"/>
    <w:rsid w:val="00820384"/>
    <w:rsid w:val="008203FA"/>
    <w:rsid w:val="00820573"/>
    <w:rsid w:val="0082091B"/>
    <w:rsid w:val="00820D04"/>
    <w:rsid w:val="00820D18"/>
    <w:rsid w:val="00820DE2"/>
    <w:rsid w:val="00820E84"/>
    <w:rsid w:val="00820ED0"/>
    <w:rsid w:val="0082112B"/>
    <w:rsid w:val="008212E9"/>
    <w:rsid w:val="0082197E"/>
    <w:rsid w:val="008219FD"/>
    <w:rsid w:val="00821A8E"/>
    <w:rsid w:val="00821AFC"/>
    <w:rsid w:val="00821B2A"/>
    <w:rsid w:val="00821CB0"/>
    <w:rsid w:val="00821EC7"/>
    <w:rsid w:val="00821EF1"/>
    <w:rsid w:val="00821EFB"/>
    <w:rsid w:val="0082215B"/>
    <w:rsid w:val="00822373"/>
    <w:rsid w:val="008224A2"/>
    <w:rsid w:val="00822659"/>
    <w:rsid w:val="00822757"/>
    <w:rsid w:val="00822B16"/>
    <w:rsid w:val="00822B31"/>
    <w:rsid w:val="00822E96"/>
    <w:rsid w:val="00823431"/>
    <w:rsid w:val="0082365D"/>
    <w:rsid w:val="00823724"/>
    <w:rsid w:val="008239D9"/>
    <w:rsid w:val="00823AB9"/>
    <w:rsid w:val="00823B3F"/>
    <w:rsid w:val="00823EEE"/>
    <w:rsid w:val="00823FBA"/>
    <w:rsid w:val="0082400F"/>
    <w:rsid w:val="008242C7"/>
    <w:rsid w:val="00824404"/>
    <w:rsid w:val="008245EB"/>
    <w:rsid w:val="008246A2"/>
    <w:rsid w:val="008248F0"/>
    <w:rsid w:val="00824D0E"/>
    <w:rsid w:val="00824DE9"/>
    <w:rsid w:val="00824EBD"/>
    <w:rsid w:val="0082542C"/>
    <w:rsid w:val="00825528"/>
    <w:rsid w:val="008255B7"/>
    <w:rsid w:val="008256FA"/>
    <w:rsid w:val="00825770"/>
    <w:rsid w:val="0082586D"/>
    <w:rsid w:val="00825CC4"/>
    <w:rsid w:val="00825DC5"/>
    <w:rsid w:val="00825F27"/>
    <w:rsid w:val="00825F30"/>
    <w:rsid w:val="008262BD"/>
    <w:rsid w:val="008266B5"/>
    <w:rsid w:val="008267CD"/>
    <w:rsid w:val="008268AB"/>
    <w:rsid w:val="00826952"/>
    <w:rsid w:val="00826993"/>
    <w:rsid w:val="00826A3D"/>
    <w:rsid w:val="00826BBE"/>
    <w:rsid w:val="00826C58"/>
    <w:rsid w:val="00826D53"/>
    <w:rsid w:val="008270FA"/>
    <w:rsid w:val="00827146"/>
    <w:rsid w:val="00827198"/>
    <w:rsid w:val="008272FA"/>
    <w:rsid w:val="008274CC"/>
    <w:rsid w:val="0082755D"/>
    <w:rsid w:val="0082765C"/>
    <w:rsid w:val="008278E6"/>
    <w:rsid w:val="00827A2C"/>
    <w:rsid w:val="00830516"/>
    <w:rsid w:val="0083078F"/>
    <w:rsid w:val="00830929"/>
    <w:rsid w:val="008309EC"/>
    <w:rsid w:val="00830A76"/>
    <w:rsid w:val="00830B7B"/>
    <w:rsid w:val="00830D81"/>
    <w:rsid w:val="00830E0E"/>
    <w:rsid w:val="00830F82"/>
    <w:rsid w:val="00830F91"/>
    <w:rsid w:val="00831288"/>
    <w:rsid w:val="008313D6"/>
    <w:rsid w:val="00831932"/>
    <w:rsid w:val="00831C34"/>
    <w:rsid w:val="00831C3C"/>
    <w:rsid w:val="00831CA1"/>
    <w:rsid w:val="00831D21"/>
    <w:rsid w:val="00831E75"/>
    <w:rsid w:val="00832087"/>
    <w:rsid w:val="0083209B"/>
    <w:rsid w:val="0083218E"/>
    <w:rsid w:val="0083221E"/>
    <w:rsid w:val="008325CB"/>
    <w:rsid w:val="00832ACF"/>
    <w:rsid w:val="00832F87"/>
    <w:rsid w:val="008330E4"/>
    <w:rsid w:val="008335F4"/>
    <w:rsid w:val="0083375A"/>
    <w:rsid w:val="00833984"/>
    <w:rsid w:val="00833A99"/>
    <w:rsid w:val="00833B6D"/>
    <w:rsid w:val="00833DEB"/>
    <w:rsid w:val="00834212"/>
    <w:rsid w:val="008344E6"/>
    <w:rsid w:val="00834A4B"/>
    <w:rsid w:val="00834DA9"/>
    <w:rsid w:val="00834EEE"/>
    <w:rsid w:val="00835084"/>
    <w:rsid w:val="008354EF"/>
    <w:rsid w:val="00835640"/>
    <w:rsid w:val="00835663"/>
    <w:rsid w:val="008356FB"/>
    <w:rsid w:val="00835778"/>
    <w:rsid w:val="008358DA"/>
    <w:rsid w:val="00835B50"/>
    <w:rsid w:val="00835BEC"/>
    <w:rsid w:val="00835CA1"/>
    <w:rsid w:val="00835D23"/>
    <w:rsid w:val="00835E98"/>
    <w:rsid w:val="00835F97"/>
    <w:rsid w:val="00836457"/>
    <w:rsid w:val="00836774"/>
    <w:rsid w:val="00836CFF"/>
    <w:rsid w:val="00836DE0"/>
    <w:rsid w:val="00836E53"/>
    <w:rsid w:val="00837049"/>
    <w:rsid w:val="008371A4"/>
    <w:rsid w:val="00837211"/>
    <w:rsid w:val="008372CD"/>
    <w:rsid w:val="0083755F"/>
    <w:rsid w:val="008375F2"/>
    <w:rsid w:val="00837669"/>
    <w:rsid w:val="00837687"/>
    <w:rsid w:val="008377D1"/>
    <w:rsid w:val="00837807"/>
    <w:rsid w:val="00837945"/>
    <w:rsid w:val="008379F9"/>
    <w:rsid w:val="00837A8D"/>
    <w:rsid w:val="00837AAC"/>
    <w:rsid w:val="00837DEB"/>
    <w:rsid w:val="00837DEC"/>
    <w:rsid w:val="00837F84"/>
    <w:rsid w:val="00837FBE"/>
    <w:rsid w:val="00840111"/>
    <w:rsid w:val="00840174"/>
    <w:rsid w:val="0084025C"/>
    <w:rsid w:val="008402E8"/>
    <w:rsid w:val="008402F3"/>
    <w:rsid w:val="008406B9"/>
    <w:rsid w:val="00840A8F"/>
    <w:rsid w:val="00840BC8"/>
    <w:rsid w:val="00840D26"/>
    <w:rsid w:val="00840E46"/>
    <w:rsid w:val="00841248"/>
    <w:rsid w:val="008419C9"/>
    <w:rsid w:val="008419DC"/>
    <w:rsid w:val="00841B16"/>
    <w:rsid w:val="00841D1B"/>
    <w:rsid w:val="00841DF9"/>
    <w:rsid w:val="0084206F"/>
    <w:rsid w:val="00842100"/>
    <w:rsid w:val="00842176"/>
    <w:rsid w:val="00842186"/>
    <w:rsid w:val="0084219B"/>
    <w:rsid w:val="0084219D"/>
    <w:rsid w:val="008422E9"/>
    <w:rsid w:val="0084230C"/>
    <w:rsid w:val="008424F0"/>
    <w:rsid w:val="008425A1"/>
    <w:rsid w:val="008426B6"/>
    <w:rsid w:val="00842780"/>
    <w:rsid w:val="008427FB"/>
    <w:rsid w:val="008428B7"/>
    <w:rsid w:val="00842951"/>
    <w:rsid w:val="00842C89"/>
    <w:rsid w:val="00842D46"/>
    <w:rsid w:val="0084317D"/>
    <w:rsid w:val="0084346A"/>
    <w:rsid w:val="0084347B"/>
    <w:rsid w:val="00843507"/>
    <w:rsid w:val="008439B8"/>
    <w:rsid w:val="00843A04"/>
    <w:rsid w:val="00843A5B"/>
    <w:rsid w:val="00843B64"/>
    <w:rsid w:val="00843D4E"/>
    <w:rsid w:val="00844077"/>
    <w:rsid w:val="00844111"/>
    <w:rsid w:val="008441BC"/>
    <w:rsid w:val="0084425B"/>
    <w:rsid w:val="008442AE"/>
    <w:rsid w:val="0084438D"/>
    <w:rsid w:val="00844734"/>
    <w:rsid w:val="00844812"/>
    <w:rsid w:val="00844B9A"/>
    <w:rsid w:val="00844BF4"/>
    <w:rsid w:val="00844D91"/>
    <w:rsid w:val="00844E99"/>
    <w:rsid w:val="0084512A"/>
    <w:rsid w:val="008454A0"/>
    <w:rsid w:val="008454FC"/>
    <w:rsid w:val="008455EB"/>
    <w:rsid w:val="0084566F"/>
    <w:rsid w:val="00845AD6"/>
    <w:rsid w:val="00845BFC"/>
    <w:rsid w:val="00845D38"/>
    <w:rsid w:val="00845E62"/>
    <w:rsid w:val="00845E9E"/>
    <w:rsid w:val="0084627E"/>
    <w:rsid w:val="008463C0"/>
    <w:rsid w:val="0084642E"/>
    <w:rsid w:val="0084648E"/>
    <w:rsid w:val="008464DE"/>
    <w:rsid w:val="008465DC"/>
    <w:rsid w:val="0084664C"/>
    <w:rsid w:val="008468A0"/>
    <w:rsid w:val="00846A3C"/>
    <w:rsid w:val="00846B95"/>
    <w:rsid w:val="00846DE6"/>
    <w:rsid w:val="00846E93"/>
    <w:rsid w:val="00846F44"/>
    <w:rsid w:val="00847393"/>
    <w:rsid w:val="00847714"/>
    <w:rsid w:val="00847891"/>
    <w:rsid w:val="00847972"/>
    <w:rsid w:val="00847B2C"/>
    <w:rsid w:val="00847D6B"/>
    <w:rsid w:val="00847DAD"/>
    <w:rsid w:val="00847DF4"/>
    <w:rsid w:val="00847E94"/>
    <w:rsid w:val="00847EFF"/>
    <w:rsid w:val="00847FF7"/>
    <w:rsid w:val="0085019A"/>
    <w:rsid w:val="0085036C"/>
    <w:rsid w:val="0085082C"/>
    <w:rsid w:val="008508BB"/>
    <w:rsid w:val="008508E4"/>
    <w:rsid w:val="00850924"/>
    <w:rsid w:val="00850B15"/>
    <w:rsid w:val="00850BF2"/>
    <w:rsid w:val="00850D32"/>
    <w:rsid w:val="00850DAC"/>
    <w:rsid w:val="00850DFB"/>
    <w:rsid w:val="00851249"/>
    <w:rsid w:val="008513BD"/>
    <w:rsid w:val="008513F7"/>
    <w:rsid w:val="0085157D"/>
    <w:rsid w:val="00851950"/>
    <w:rsid w:val="00851A16"/>
    <w:rsid w:val="00851D18"/>
    <w:rsid w:val="00851F94"/>
    <w:rsid w:val="00852229"/>
    <w:rsid w:val="00852602"/>
    <w:rsid w:val="0085264C"/>
    <w:rsid w:val="00852685"/>
    <w:rsid w:val="0085268B"/>
    <w:rsid w:val="0085280C"/>
    <w:rsid w:val="008528A5"/>
    <w:rsid w:val="008528FF"/>
    <w:rsid w:val="00852AC4"/>
    <w:rsid w:val="00852E27"/>
    <w:rsid w:val="00852FAD"/>
    <w:rsid w:val="00853218"/>
    <w:rsid w:val="00853232"/>
    <w:rsid w:val="00853392"/>
    <w:rsid w:val="008535EB"/>
    <w:rsid w:val="008536AB"/>
    <w:rsid w:val="00853785"/>
    <w:rsid w:val="00853840"/>
    <w:rsid w:val="00853AC1"/>
    <w:rsid w:val="00853CB6"/>
    <w:rsid w:val="00853D5E"/>
    <w:rsid w:val="00853E5B"/>
    <w:rsid w:val="00853EC9"/>
    <w:rsid w:val="00853F28"/>
    <w:rsid w:val="008541ED"/>
    <w:rsid w:val="00854228"/>
    <w:rsid w:val="00854354"/>
    <w:rsid w:val="00854483"/>
    <w:rsid w:val="00854604"/>
    <w:rsid w:val="008548D2"/>
    <w:rsid w:val="00854E34"/>
    <w:rsid w:val="00855018"/>
    <w:rsid w:val="008550A4"/>
    <w:rsid w:val="0085511C"/>
    <w:rsid w:val="00855383"/>
    <w:rsid w:val="00855548"/>
    <w:rsid w:val="0085574E"/>
    <w:rsid w:val="00855906"/>
    <w:rsid w:val="0085594F"/>
    <w:rsid w:val="00855A68"/>
    <w:rsid w:val="00855BA8"/>
    <w:rsid w:val="00855BAC"/>
    <w:rsid w:val="00855CFB"/>
    <w:rsid w:val="00855E6F"/>
    <w:rsid w:val="00855FDE"/>
    <w:rsid w:val="00856123"/>
    <w:rsid w:val="00856234"/>
    <w:rsid w:val="00856697"/>
    <w:rsid w:val="008566DB"/>
    <w:rsid w:val="00856D3D"/>
    <w:rsid w:val="00856EB5"/>
    <w:rsid w:val="00856F96"/>
    <w:rsid w:val="0085703E"/>
    <w:rsid w:val="00857275"/>
    <w:rsid w:val="0085770A"/>
    <w:rsid w:val="008577DD"/>
    <w:rsid w:val="008578FC"/>
    <w:rsid w:val="00857AA5"/>
    <w:rsid w:val="00857B91"/>
    <w:rsid w:val="00857F0B"/>
    <w:rsid w:val="00857F9C"/>
    <w:rsid w:val="00857FA7"/>
    <w:rsid w:val="00857FB4"/>
    <w:rsid w:val="00857FDE"/>
    <w:rsid w:val="008600FA"/>
    <w:rsid w:val="0086012C"/>
    <w:rsid w:val="00860254"/>
    <w:rsid w:val="00860357"/>
    <w:rsid w:val="00860498"/>
    <w:rsid w:val="008604FA"/>
    <w:rsid w:val="0086058B"/>
    <w:rsid w:val="008605B1"/>
    <w:rsid w:val="008606B9"/>
    <w:rsid w:val="00860CEA"/>
    <w:rsid w:val="00861497"/>
    <w:rsid w:val="008616B7"/>
    <w:rsid w:val="00861735"/>
    <w:rsid w:val="008617B8"/>
    <w:rsid w:val="00861828"/>
    <w:rsid w:val="00861865"/>
    <w:rsid w:val="00861937"/>
    <w:rsid w:val="00861C33"/>
    <w:rsid w:val="00861CDA"/>
    <w:rsid w:val="00861CE6"/>
    <w:rsid w:val="00861F88"/>
    <w:rsid w:val="00861FC9"/>
    <w:rsid w:val="00862099"/>
    <w:rsid w:val="008620A0"/>
    <w:rsid w:val="0086219C"/>
    <w:rsid w:val="00862347"/>
    <w:rsid w:val="0086270F"/>
    <w:rsid w:val="00862718"/>
    <w:rsid w:val="008627DF"/>
    <w:rsid w:val="00862804"/>
    <w:rsid w:val="008629D1"/>
    <w:rsid w:val="008629DC"/>
    <w:rsid w:val="00862B5F"/>
    <w:rsid w:val="00862DAC"/>
    <w:rsid w:val="00862DF3"/>
    <w:rsid w:val="00862EDB"/>
    <w:rsid w:val="00862F55"/>
    <w:rsid w:val="00862FB7"/>
    <w:rsid w:val="00863010"/>
    <w:rsid w:val="0086348B"/>
    <w:rsid w:val="00863545"/>
    <w:rsid w:val="00863734"/>
    <w:rsid w:val="008637BB"/>
    <w:rsid w:val="008637E7"/>
    <w:rsid w:val="00863B44"/>
    <w:rsid w:val="00863C84"/>
    <w:rsid w:val="00864103"/>
    <w:rsid w:val="008641D8"/>
    <w:rsid w:val="008641F3"/>
    <w:rsid w:val="00864752"/>
    <w:rsid w:val="008647D3"/>
    <w:rsid w:val="0086482C"/>
    <w:rsid w:val="008648B8"/>
    <w:rsid w:val="00864B00"/>
    <w:rsid w:val="008653A4"/>
    <w:rsid w:val="00865428"/>
    <w:rsid w:val="0086558D"/>
    <w:rsid w:val="008655C0"/>
    <w:rsid w:val="00865681"/>
    <w:rsid w:val="00865717"/>
    <w:rsid w:val="0086584C"/>
    <w:rsid w:val="00865A2F"/>
    <w:rsid w:val="00865D4F"/>
    <w:rsid w:val="00865E49"/>
    <w:rsid w:val="00865E92"/>
    <w:rsid w:val="00865F31"/>
    <w:rsid w:val="00866085"/>
    <w:rsid w:val="008662B4"/>
    <w:rsid w:val="008664C0"/>
    <w:rsid w:val="008665AD"/>
    <w:rsid w:val="0086678A"/>
    <w:rsid w:val="00866DBD"/>
    <w:rsid w:val="00866F91"/>
    <w:rsid w:val="00867147"/>
    <w:rsid w:val="008671F1"/>
    <w:rsid w:val="0086744F"/>
    <w:rsid w:val="008675A9"/>
    <w:rsid w:val="0086765C"/>
    <w:rsid w:val="0086791B"/>
    <w:rsid w:val="00867B1D"/>
    <w:rsid w:val="00867B35"/>
    <w:rsid w:val="00867E3C"/>
    <w:rsid w:val="00867E95"/>
    <w:rsid w:val="0087042A"/>
    <w:rsid w:val="0087047D"/>
    <w:rsid w:val="00870508"/>
    <w:rsid w:val="0087099B"/>
    <w:rsid w:val="00870A03"/>
    <w:rsid w:val="00870B0F"/>
    <w:rsid w:val="00870B36"/>
    <w:rsid w:val="00870E94"/>
    <w:rsid w:val="00870F73"/>
    <w:rsid w:val="00870FC9"/>
    <w:rsid w:val="00871021"/>
    <w:rsid w:val="008710E7"/>
    <w:rsid w:val="00871296"/>
    <w:rsid w:val="0087133C"/>
    <w:rsid w:val="008713C1"/>
    <w:rsid w:val="00871481"/>
    <w:rsid w:val="00871A80"/>
    <w:rsid w:val="00872261"/>
    <w:rsid w:val="008722DE"/>
    <w:rsid w:val="008724F1"/>
    <w:rsid w:val="0087266B"/>
    <w:rsid w:val="00872680"/>
    <w:rsid w:val="0087275B"/>
    <w:rsid w:val="00872796"/>
    <w:rsid w:val="0087298C"/>
    <w:rsid w:val="00872B36"/>
    <w:rsid w:val="00872B91"/>
    <w:rsid w:val="00872FAF"/>
    <w:rsid w:val="00873064"/>
    <w:rsid w:val="0087316F"/>
    <w:rsid w:val="008731DB"/>
    <w:rsid w:val="0087360F"/>
    <w:rsid w:val="00873883"/>
    <w:rsid w:val="00873C37"/>
    <w:rsid w:val="00873CEE"/>
    <w:rsid w:val="00874020"/>
    <w:rsid w:val="0087413C"/>
    <w:rsid w:val="008741B5"/>
    <w:rsid w:val="008741EA"/>
    <w:rsid w:val="00874327"/>
    <w:rsid w:val="008745DC"/>
    <w:rsid w:val="00874632"/>
    <w:rsid w:val="008747ED"/>
    <w:rsid w:val="008747EF"/>
    <w:rsid w:val="00874BF0"/>
    <w:rsid w:val="00874C05"/>
    <w:rsid w:val="00874C4B"/>
    <w:rsid w:val="00874C63"/>
    <w:rsid w:val="00874CD2"/>
    <w:rsid w:val="00874EBF"/>
    <w:rsid w:val="00874F78"/>
    <w:rsid w:val="00875201"/>
    <w:rsid w:val="0087533E"/>
    <w:rsid w:val="008753DB"/>
    <w:rsid w:val="00875528"/>
    <w:rsid w:val="008756DF"/>
    <w:rsid w:val="008757F1"/>
    <w:rsid w:val="0087586A"/>
    <w:rsid w:val="0087586C"/>
    <w:rsid w:val="0087599C"/>
    <w:rsid w:val="00875BD1"/>
    <w:rsid w:val="00875BE4"/>
    <w:rsid w:val="00875F3E"/>
    <w:rsid w:val="00876029"/>
    <w:rsid w:val="008762E6"/>
    <w:rsid w:val="0087650F"/>
    <w:rsid w:val="008765AD"/>
    <w:rsid w:val="008765C6"/>
    <w:rsid w:val="008768B3"/>
    <w:rsid w:val="008769C9"/>
    <w:rsid w:val="00876C5C"/>
    <w:rsid w:val="00877196"/>
    <w:rsid w:val="0087720C"/>
    <w:rsid w:val="00877234"/>
    <w:rsid w:val="00877334"/>
    <w:rsid w:val="00877643"/>
    <w:rsid w:val="00877702"/>
    <w:rsid w:val="008777D6"/>
    <w:rsid w:val="008778FF"/>
    <w:rsid w:val="00877A03"/>
    <w:rsid w:val="00877AFA"/>
    <w:rsid w:val="00877D9A"/>
    <w:rsid w:val="00877DDA"/>
    <w:rsid w:val="00877DDF"/>
    <w:rsid w:val="00877DF0"/>
    <w:rsid w:val="00877E94"/>
    <w:rsid w:val="00877FCC"/>
    <w:rsid w:val="00880292"/>
    <w:rsid w:val="00880459"/>
    <w:rsid w:val="00880533"/>
    <w:rsid w:val="0088056A"/>
    <w:rsid w:val="008805E1"/>
    <w:rsid w:val="00880AF4"/>
    <w:rsid w:val="00881001"/>
    <w:rsid w:val="008810B7"/>
    <w:rsid w:val="008813BC"/>
    <w:rsid w:val="00881422"/>
    <w:rsid w:val="0088157C"/>
    <w:rsid w:val="00881761"/>
    <w:rsid w:val="008817A6"/>
    <w:rsid w:val="008817ED"/>
    <w:rsid w:val="00881A72"/>
    <w:rsid w:val="00881DA8"/>
    <w:rsid w:val="00881DB0"/>
    <w:rsid w:val="00881EA6"/>
    <w:rsid w:val="0088202E"/>
    <w:rsid w:val="0088221A"/>
    <w:rsid w:val="00882501"/>
    <w:rsid w:val="008825AA"/>
    <w:rsid w:val="0088265F"/>
    <w:rsid w:val="008827A0"/>
    <w:rsid w:val="008827C3"/>
    <w:rsid w:val="008827FE"/>
    <w:rsid w:val="008828B2"/>
    <w:rsid w:val="00882A7C"/>
    <w:rsid w:val="00882C00"/>
    <w:rsid w:val="00882CA7"/>
    <w:rsid w:val="00882EBB"/>
    <w:rsid w:val="008831DC"/>
    <w:rsid w:val="00883281"/>
    <w:rsid w:val="00883297"/>
    <w:rsid w:val="008833E8"/>
    <w:rsid w:val="00883494"/>
    <w:rsid w:val="008839E1"/>
    <w:rsid w:val="00883E20"/>
    <w:rsid w:val="00883E2F"/>
    <w:rsid w:val="008840F0"/>
    <w:rsid w:val="0088429B"/>
    <w:rsid w:val="0088431A"/>
    <w:rsid w:val="008843B1"/>
    <w:rsid w:val="008843BA"/>
    <w:rsid w:val="0088483C"/>
    <w:rsid w:val="008849F1"/>
    <w:rsid w:val="00884A6B"/>
    <w:rsid w:val="00884B1B"/>
    <w:rsid w:val="00884CF7"/>
    <w:rsid w:val="00884D9C"/>
    <w:rsid w:val="00884DF5"/>
    <w:rsid w:val="00885029"/>
    <w:rsid w:val="00885233"/>
    <w:rsid w:val="00885277"/>
    <w:rsid w:val="00885408"/>
    <w:rsid w:val="008857AA"/>
    <w:rsid w:val="008859A8"/>
    <w:rsid w:val="008859FF"/>
    <w:rsid w:val="00885BAE"/>
    <w:rsid w:val="00885BFD"/>
    <w:rsid w:val="00885C21"/>
    <w:rsid w:val="00885C69"/>
    <w:rsid w:val="00885F4D"/>
    <w:rsid w:val="008860DA"/>
    <w:rsid w:val="008860FF"/>
    <w:rsid w:val="008861A4"/>
    <w:rsid w:val="008862EF"/>
    <w:rsid w:val="008864C0"/>
    <w:rsid w:val="008865E2"/>
    <w:rsid w:val="0088674E"/>
    <w:rsid w:val="00886787"/>
    <w:rsid w:val="008867D7"/>
    <w:rsid w:val="0088691D"/>
    <w:rsid w:val="00886BDE"/>
    <w:rsid w:val="00886C2A"/>
    <w:rsid w:val="00886C99"/>
    <w:rsid w:val="00886D4A"/>
    <w:rsid w:val="00886D95"/>
    <w:rsid w:val="00887175"/>
    <w:rsid w:val="008871CA"/>
    <w:rsid w:val="00887411"/>
    <w:rsid w:val="00887440"/>
    <w:rsid w:val="00887536"/>
    <w:rsid w:val="008875AA"/>
    <w:rsid w:val="00887747"/>
    <w:rsid w:val="00887787"/>
    <w:rsid w:val="008877C7"/>
    <w:rsid w:val="0088784B"/>
    <w:rsid w:val="0088793B"/>
    <w:rsid w:val="00887980"/>
    <w:rsid w:val="00887A3F"/>
    <w:rsid w:val="00887EEB"/>
    <w:rsid w:val="00887EEC"/>
    <w:rsid w:val="00890152"/>
    <w:rsid w:val="00890428"/>
    <w:rsid w:val="008904DA"/>
    <w:rsid w:val="008905FF"/>
    <w:rsid w:val="008906E4"/>
    <w:rsid w:val="0089086A"/>
    <w:rsid w:val="00890FB1"/>
    <w:rsid w:val="00891148"/>
    <w:rsid w:val="008912CB"/>
    <w:rsid w:val="008914AC"/>
    <w:rsid w:val="0089150B"/>
    <w:rsid w:val="0089151C"/>
    <w:rsid w:val="00891632"/>
    <w:rsid w:val="00891964"/>
    <w:rsid w:val="00891AC9"/>
    <w:rsid w:val="00891C3B"/>
    <w:rsid w:val="00891D65"/>
    <w:rsid w:val="00891E94"/>
    <w:rsid w:val="00891EF6"/>
    <w:rsid w:val="00891F8B"/>
    <w:rsid w:val="00891F8F"/>
    <w:rsid w:val="008920FF"/>
    <w:rsid w:val="0089226E"/>
    <w:rsid w:val="008924F4"/>
    <w:rsid w:val="008926B3"/>
    <w:rsid w:val="008927AC"/>
    <w:rsid w:val="00892A40"/>
    <w:rsid w:val="00892A5B"/>
    <w:rsid w:val="00892AC0"/>
    <w:rsid w:val="00892AE2"/>
    <w:rsid w:val="00892CE6"/>
    <w:rsid w:val="00892D25"/>
    <w:rsid w:val="00892E57"/>
    <w:rsid w:val="0089334B"/>
    <w:rsid w:val="00893C81"/>
    <w:rsid w:val="00893D41"/>
    <w:rsid w:val="00893DF2"/>
    <w:rsid w:val="0089406C"/>
    <w:rsid w:val="0089408F"/>
    <w:rsid w:val="0089422A"/>
    <w:rsid w:val="008945A2"/>
    <w:rsid w:val="008949A2"/>
    <w:rsid w:val="00894AE0"/>
    <w:rsid w:val="00894B1F"/>
    <w:rsid w:val="00894BA1"/>
    <w:rsid w:val="00894BF5"/>
    <w:rsid w:val="00894E5F"/>
    <w:rsid w:val="00895030"/>
    <w:rsid w:val="0089503B"/>
    <w:rsid w:val="0089519F"/>
    <w:rsid w:val="00895302"/>
    <w:rsid w:val="00895672"/>
    <w:rsid w:val="0089570A"/>
    <w:rsid w:val="008957D1"/>
    <w:rsid w:val="00895BDF"/>
    <w:rsid w:val="00895CD1"/>
    <w:rsid w:val="00895DF8"/>
    <w:rsid w:val="0089603E"/>
    <w:rsid w:val="00896311"/>
    <w:rsid w:val="0089638C"/>
    <w:rsid w:val="0089640B"/>
    <w:rsid w:val="0089645F"/>
    <w:rsid w:val="00896546"/>
    <w:rsid w:val="0089672E"/>
    <w:rsid w:val="008968B1"/>
    <w:rsid w:val="00896AFE"/>
    <w:rsid w:val="00896B50"/>
    <w:rsid w:val="00896F6E"/>
    <w:rsid w:val="0089708F"/>
    <w:rsid w:val="00897184"/>
    <w:rsid w:val="0089747E"/>
    <w:rsid w:val="008974F0"/>
    <w:rsid w:val="00897537"/>
    <w:rsid w:val="00897574"/>
    <w:rsid w:val="0089767B"/>
    <w:rsid w:val="0089775F"/>
    <w:rsid w:val="00897B41"/>
    <w:rsid w:val="00897CDC"/>
    <w:rsid w:val="00897E23"/>
    <w:rsid w:val="00897E86"/>
    <w:rsid w:val="00897EC3"/>
    <w:rsid w:val="00897F62"/>
    <w:rsid w:val="008A03E9"/>
    <w:rsid w:val="008A0599"/>
    <w:rsid w:val="008A05F0"/>
    <w:rsid w:val="008A064D"/>
    <w:rsid w:val="008A0895"/>
    <w:rsid w:val="008A09CC"/>
    <w:rsid w:val="008A0AE4"/>
    <w:rsid w:val="008A0C28"/>
    <w:rsid w:val="008A0C60"/>
    <w:rsid w:val="008A0CB9"/>
    <w:rsid w:val="008A0E0E"/>
    <w:rsid w:val="008A0EC4"/>
    <w:rsid w:val="008A1020"/>
    <w:rsid w:val="008A1025"/>
    <w:rsid w:val="008A12AF"/>
    <w:rsid w:val="008A152F"/>
    <w:rsid w:val="008A162E"/>
    <w:rsid w:val="008A19F6"/>
    <w:rsid w:val="008A1ADC"/>
    <w:rsid w:val="008A1BE7"/>
    <w:rsid w:val="008A1D18"/>
    <w:rsid w:val="008A1DA7"/>
    <w:rsid w:val="008A1EAA"/>
    <w:rsid w:val="008A21F5"/>
    <w:rsid w:val="008A2314"/>
    <w:rsid w:val="008A2627"/>
    <w:rsid w:val="008A26F3"/>
    <w:rsid w:val="008A29C0"/>
    <w:rsid w:val="008A2EE6"/>
    <w:rsid w:val="008A2F9D"/>
    <w:rsid w:val="008A301E"/>
    <w:rsid w:val="008A30E8"/>
    <w:rsid w:val="008A3264"/>
    <w:rsid w:val="008A359A"/>
    <w:rsid w:val="008A36D1"/>
    <w:rsid w:val="008A3708"/>
    <w:rsid w:val="008A3951"/>
    <w:rsid w:val="008A3AB3"/>
    <w:rsid w:val="008A3AC8"/>
    <w:rsid w:val="008A3C15"/>
    <w:rsid w:val="008A3DAE"/>
    <w:rsid w:val="008A3DC5"/>
    <w:rsid w:val="008A3E08"/>
    <w:rsid w:val="008A3E34"/>
    <w:rsid w:val="008A3FB8"/>
    <w:rsid w:val="008A4302"/>
    <w:rsid w:val="008A43DB"/>
    <w:rsid w:val="008A45D1"/>
    <w:rsid w:val="008A45F1"/>
    <w:rsid w:val="008A46DF"/>
    <w:rsid w:val="008A4723"/>
    <w:rsid w:val="008A48BF"/>
    <w:rsid w:val="008A4967"/>
    <w:rsid w:val="008A4A75"/>
    <w:rsid w:val="008A4C80"/>
    <w:rsid w:val="008A4CB5"/>
    <w:rsid w:val="008A4F7E"/>
    <w:rsid w:val="008A527C"/>
    <w:rsid w:val="008A5674"/>
    <w:rsid w:val="008A56F5"/>
    <w:rsid w:val="008A5893"/>
    <w:rsid w:val="008A5A97"/>
    <w:rsid w:val="008A5B8C"/>
    <w:rsid w:val="008A5C19"/>
    <w:rsid w:val="008A5C86"/>
    <w:rsid w:val="008A5DCA"/>
    <w:rsid w:val="008A608E"/>
    <w:rsid w:val="008A608F"/>
    <w:rsid w:val="008A6099"/>
    <w:rsid w:val="008A6199"/>
    <w:rsid w:val="008A66E1"/>
    <w:rsid w:val="008A6CD2"/>
    <w:rsid w:val="008A70F8"/>
    <w:rsid w:val="008A7243"/>
    <w:rsid w:val="008A72CC"/>
    <w:rsid w:val="008A739F"/>
    <w:rsid w:val="008A73B9"/>
    <w:rsid w:val="008A7569"/>
    <w:rsid w:val="008A7796"/>
    <w:rsid w:val="008A780E"/>
    <w:rsid w:val="008A7869"/>
    <w:rsid w:val="008A7A82"/>
    <w:rsid w:val="008A7CBB"/>
    <w:rsid w:val="008A7DA3"/>
    <w:rsid w:val="008A7E0D"/>
    <w:rsid w:val="008A7FD2"/>
    <w:rsid w:val="008B021C"/>
    <w:rsid w:val="008B0532"/>
    <w:rsid w:val="008B0755"/>
    <w:rsid w:val="008B0771"/>
    <w:rsid w:val="008B078B"/>
    <w:rsid w:val="008B0B32"/>
    <w:rsid w:val="008B0E14"/>
    <w:rsid w:val="008B0EB9"/>
    <w:rsid w:val="008B0EE3"/>
    <w:rsid w:val="008B0F59"/>
    <w:rsid w:val="008B0F86"/>
    <w:rsid w:val="008B1057"/>
    <w:rsid w:val="008B10ED"/>
    <w:rsid w:val="008B11D4"/>
    <w:rsid w:val="008B1224"/>
    <w:rsid w:val="008B1273"/>
    <w:rsid w:val="008B12EA"/>
    <w:rsid w:val="008B1319"/>
    <w:rsid w:val="008B137E"/>
    <w:rsid w:val="008B1773"/>
    <w:rsid w:val="008B1865"/>
    <w:rsid w:val="008B192C"/>
    <w:rsid w:val="008B194E"/>
    <w:rsid w:val="008B1B27"/>
    <w:rsid w:val="008B1CDC"/>
    <w:rsid w:val="008B1D7E"/>
    <w:rsid w:val="008B1FCF"/>
    <w:rsid w:val="008B1FD1"/>
    <w:rsid w:val="008B2053"/>
    <w:rsid w:val="008B2082"/>
    <w:rsid w:val="008B2480"/>
    <w:rsid w:val="008B24F1"/>
    <w:rsid w:val="008B280D"/>
    <w:rsid w:val="008B2932"/>
    <w:rsid w:val="008B2CCC"/>
    <w:rsid w:val="008B3128"/>
    <w:rsid w:val="008B3332"/>
    <w:rsid w:val="008B34D6"/>
    <w:rsid w:val="008B37A2"/>
    <w:rsid w:val="008B37F6"/>
    <w:rsid w:val="008B3822"/>
    <w:rsid w:val="008B3879"/>
    <w:rsid w:val="008B3A7E"/>
    <w:rsid w:val="008B3DD2"/>
    <w:rsid w:val="008B3F9D"/>
    <w:rsid w:val="008B40F6"/>
    <w:rsid w:val="008B414E"/>
    <w:rsid w:val="008B4199"/>
    <w:rsid w:val="008B428D"/>
    <w:rsid w:val="008B430E"/>
    <w:rsid w:val="008B4369"/>
    <w:rsid w:val="008B43FD"/>
    <w:rsid w:val="008B4741"/>
    <w:rsid w:val="008B4767"/>
    <w:rsid w:val="008B47AE"/>
    <w:rsid w:val="008B47FF"/>
    <w:rsid w:val="008B4E0B"/>
    <w:rsid w:val="008B50FF"/>
    <w:rsid w:val="008B520D"/>
    <w:rsid w:val="008B5370"/>
    <w:rsid w:val="008B53D7"/>
    <w:rsid w:val="008B53DF"/>
    <w:rsid w:val="008B558F"/>
    <w:rsid w:val="008B5A83"/>
    <w:rsid w:val="008B5E4D"/>
    <w:rsid w:val="008B5F64"/>
    <w:rsid w:val="008B6387"/>
    <w:rsid w:val="008B6447"/>
    <w:rsid w:val="008B6469"/>
    <w:rsid w:val="008B65EA"/>
    <w:rsid w:val="008B6615"/>
    <w:rsid w:val="008B6A1D"/>
    <w:rsid w:val="008B6A9D"/>
    <w:rsid w:val="008B6CA2"/>
    <w:rsid w:val="008B6DB7"/>
    <w:rsid w:val="008B6EC4"/>
    <w:rsid w:val="008B6EC5"/>
    <w:rsid w:val="008B6FFF"/>
    <w:rsid w:val="008B7026"/>
    <w:rsid w:val="008B73EE"/>
    <w:rsid w:val="008B7587"/>
    <w:rsid w:val="008B7765"/>
    <w:rsid w:val="008B790B"/>
    <w:rsid w:val="008B7959"/>
    <w:rsid w:val="008B7A30"/>
    <w:rsid w:val="008B7C1E"/>
    <w:rsid w:val="008C0123"/>
    <w:rsid w:val="008C01F6"/>
    <w:rsid w:val="008C0595"/>
    <w:rsid w:val="008C060E"/>
    <w:rsid w:val="008C0612"/>
    <w:rsid w:val="008C07EA"/>
    <w:rsid w:val="008C0A83"/>
    <w:rsid w:val="008C0B22"/>
    <w:rsid w:val="008C0B53"/>
    <w:rsid w:val="008C0DEF"/>
    <w:rsid w:val="008C101C"/>
    <w:rsid w:val="008C1266"/>
    <w:rsid w:val="008C12D2"/>
    <w:rsid w:val="008C150A"/>
    <w:rsid w:val="008C177A"/>
    <w:rsid w:val="008C1938"/>
    <w:rsid w:val="008C19EB"/>
    <w:rsid w:val="008C1A9B"/>
    <w:rsid w:val="008C1BCF"/>
    <w:rsid w:val="008C1EAB"/>
    <w:rsid w:val="008C1FD1"/>
    <w:rsid w:val="008C22E4"/>
    <w:rsid w:val="008C25F2"/>
    <w:rsid w:val="008C2681"/>
    <w:rsid w:val="008C2748"/>
    <w:rsid w:val="008C2751"/>
    <w:rsid w:val="008C27C7"/>
    <w:rsid w:val="008C280C"/>
    <w:rsid w:val="008C284D"/>
    <w:rsid w:val="008C297E"/>
    <w:rsid w:val="008C2B0F"/>
    <w:rsid w:val="008C2BE1"/>
    <w:rsid w:val="008C2F08"/>
    <w:rsid w:val="008C2F68"/>
    <w:rsid w:val="008C2FA9"/>
    <w:rsid w:val="008C318F"/>
    <w:rsid w:val="008C3213"/>
    <w:rsid w:val="008C3214"/>
    <w:rsid w:val="008C3237"/>
    <w:rsid w:val="008C32CC"/>
    <w:rsid w:val="008C3552"/>
    <w:rsid w:val="008C3620"/>
    <w:rsid w:val="008C3631"/>
    <w:rsid w:val="008C3778"/>
    <w:rsid w:val="008C37BC"/>
    <w:rsid w:val="008C3818"/>
    <w:rsid w:val="008C3901"/>
    <w:rsid w:val="008C3961"/>
    <w:rsid w:val="008C3A3E"/>
    <w:rsid w:val="008C3AFD"/>
    <w:rsid w:val="008C3F76"/>
    <w:rsid w:val="008C409E"/>
    <w:rsid w:val="008C4167"/>
    <w:rsid w:val="008C42E5"/>
    <w:rsid w:val="008C4425"/>
    <w:rsid w:val="008C475E"/>
    <w:rsid w:val="008C478B"/>
    <w:rsid w:val="008C47A3"/>
    <w:rsid w:val="008C47E9"/>
    <w:rsid w:val="008C49F6"/>
    <w:rsid w:val="008C4BC5"/>
    <w:rsid w:val="008C4F02"/>
    <w:rsid w:val="008C4FD7"/>
    <w:rsid w:val="008C517B"/>
    <w:rsid w:val="008C522F"/>
    <w:rsid w:val="008C5324"/>
    <w:rsid w:val="008C5497"/>
    <w:rsid w:val="008C56E0"/>
    <w:rsid w:val="008C5957"/>
    <w:rsid w:val="008C5978"/>
    <w:rsid w:val="008C5A98"/>
    <w:rsid w:val="008C5BB7"/>
    <w:rsid w:val="008C5BF4"/>
    <w:rsid w:val="008C5D1A"/>
    <w:rsid w:val="008C5ECF"/>
    <w:rsid w:val="008C6071"/>
    <w:rsid w:val="008C6455"/>
    <w:rsid w:val="008C64ED"/>
    <w:rsid w:val="008C6580"/>
    <w:rsid w:val="008C692C"/>
    <w:rsid w:val="008C697A"/>
    <w:rsid w:val="008C6BB5"/>
    <w:rsid w:val="008C6C23"/>
    <w:rsid w:val="008C6E35"/>
    <w:rsid w:val="008C6EB1"/>
    <w:rsid w:val="008C6EC3"/>
    <w:rsid w:val="008C6EC8"/>
    <w:rsid w:val="008C7136"/>
    <w:rsid w:val="008C73DA"/>
    <w:rsid w:val="008C7566"/>
    <w:rsid w:val="008C75FD"/>
    <w:rsid w:val="008C7624"/>
    <w:rsid w:val="008C7771"/>
    <w:rsid w:val="008C7A4D"/>
    <w:rsid w:val="008C7AE3"/>
    <w:rsid w:val="008C7B24"/>
    <w:rsid w:val="008C7B5F"/>
    <w:rsid w:val="008D002A"/>
    <w:rsid w:val="008D00DE"/>
    <w:rsid w:val="008D0146"/>
    <w:rsid w:val="008D01C7"/>
    <w:rsid w:val="008D0341"/>
    <w:rsid w:val="008D0432"/>
    <w:rsid w:val="008D04D2"/>
    <w:rsid w:val="008D0749"/>
    <w:rsid w:val="008D0755"/>
    <w:rsid w:val="008D0853"/>
    <w:rsid w:val="008D086C"/>
    <w:rsid w:val="008D095B"/>
    <w:rsid w:val="008D0D4A"/>
    <w:rsid w:val="008D0DBF"/>
    <w:rsid w:val="008D0E03"/>
    <w:rsid w:val="008D0FD5"/>
    <w:rsid w:val="008D10F2"/>
    <w:rsid w:val="008D1120"/>
    <w:rsid w:val="008D115C"/>
    <w:rsid w:val="008D1176"/>
    <w:rsid w:val="008D1303"/>
    <w:rsid w:val="008D1351"/>
    <w:rsid w:val="008D1396"/>
    <w:rsid w:val="008D1445"/>
    <w:rsid w:val="008D14F9"/>
    <w:rsid w:val="008D1536"/>
    <w:rsid w:val="008D17C2"/>
    <w:rsid w:val="008D181F"/>
    <w:rsid w:val="008D1ABE"/>
    <w:rsid w:val="008D1BA8"/>
    <w:rsid w:val="008D1DAF"/>
    <w:rsid w:val="008D1DEE"/>
    <w:rsid w:val="008D2233"/>
    <w:rsid w:val="008D2256"/>
    <w:rsid w:val="008D2728"/>
    <w:rsid w:val="008D2875"/>
    <w:rsid w:val="008D2995"/>
    <w:rsid w:val="008D2B0E"/>
    <w:rsid w:val="008D2B6A"/>
    <w:rsid w:val="008D2C21"/>
    <w:rsid w:val="008D2D40"/>
    <w:rsid w:val="008D2E62"/>
    <w:rsid w:val="008D3249"/>
    <w:rsid w:val="008D32FB"/>
    <w:rsid w:val="008D3535"/>
    <w:rsid w:val="008D3601"/>
    <w:rsid w:val="008D364F"/>
    <w:rsid w:val="008D382B"/>
    <w:rsid w:val="008D3A08"/>
    <w:rsid w:val="008D3BEB"/>
    <w:rsid w:val="008D3E34"/>
    <w:rsid w:val="008D3E4D"/>
    <w:rsid w:val="008D3EA9"/>
    <w:rsid w:val="008D457C"/>
    <w:rsid w:val="008D45D1"/>
    <w:rsid w:val="008D4623"/>
    <w:rsid w:val="008D480E"/>
    <w:rsid w:val="008D4855"/>
    <w:rsid w:val="008D4980"/>
    <w:rsid w:val="008D49D5"/>
    <w:rsid w:val="008D49DF"/>
    <w:rsid w:val="008D4E22"/>
    <w:rsid w:val="008D5112"/>
    <w:rsid w:val="008D553D"/>
    <w:rsid w:val="008D5569"/>
    <w:rsid w:val="008D5616"/>
    <w:rsid w:val="008D56B0"/>
    <w:rsid w:val="008D5899"/>
    <w:rsid w:val="008D595E"/>
    <w:rsid w:val="008D59A5"/>
    <w:rsid w:val="008D5B72"/>
    <w:rsid w:val="008D5CE0"/>
    <w:rsid w:val="008D5DC5"/>
    <w:rsid w:val="008D5FC7"/>
    <w:rsid w:val="008D6012"/>
    <w:rsid w:val="008D62F4"/>
    <w:rsid w:val="008D63E7"/>
    <w:rsid w:val="008D6517"/>
    <w:rsid w:val="008D66B4"/>
    <w:rsid w:val="008D6888"/>
    <w:rsid w:val="008D6B16"/>
    <w:rsid w:val="008D6D26"/>
    <w:rsid w:val="008D6ED4"/>
    <w:rsid w:val="008D6FF0"/>
    <w:rsid w:val="008D7361"/>
    <w:rsid w:val="008D7416"/>
    <w:rsid w:val="008D7589"/>
    <w:rsid w:val="008D7616"/>
    <w:rsid w:val="008D784C"/>
    <w:rsid w:val="008D79D2"/>
    <w:rsid w:val="008D7ACC"/>
    <w:rsid w:val="008D7C79"/>
    <w:rsid w:val="008D7DD5"/>
    <w:rsid w:val="008E0093"/>
    <w:rsid w:val="008E0309"/>
    <w:rsid w:val="008E039F"/>
    <w:rsid w:val="008E0474"/>
    <w:rsid w:val="008E06BF"/>
    <w:rsid w:val="008E0733"/>
    <w:rsid w:val="008E08FD"/>
    <w:rsid w:val="008E0959"/>
    <w:rsid w:val="008E09F1"/>
    <w:rsid w:val="008E0DD1"/>
    <w:rsid w:val="008E0FB8"/>
    <w:rsid w:val="008E12BA"/>
    <w:rsid w:val="008E1526"/>
    <w:rsid w:val="008E1585"/>
    <w:rsid w:val="008E183F"/>
    <w:rsid w:val="008E1CDB"/>
    <w:rsid w:val="008E21D1"/>
    <w:rsid w:val="008E237F"/>
    <w:rsid w:val="008E2733"/>
    <w:rsid w:val="008E298C"/>
    <w:rsid w:val="008E3256"/>
    <w:rsid w:val="008E32FF"/>
    <w:rsid w:val="008E33B6"/>
    <w:rsid w:val="008E363D"/>
    <w:rsid w:val="008E38A0"/>
    <w:rsid w:val="008E38AF"/>
    <w:rsid w:val="008E3E6B"/>
    <w:rsid w:val="008E4338"/>
    <w:rsid w:val="008E43B3"/>
    <w:rsid w:val="008E487D"/>
    <w:rsid w:val="008E4BA4"/>
    <w:rsid w:val="008E4BC2"/>
    <w:rsid w:val="008E4EDB"/>
    <w:rsid w:val="008E4EE0"/>
    <w:rsid w:val="008E4FDD"/>
    <w:rsid w:val="008E537F"/>
    <w:rsid w:val="008E552A"/>
    <w:rsid w:val="008E5659"/>
    <w:rsid w:val="008E568D"/>
    <w:rsid w:val="008E57C3"/>
    <w:rsid w:val="008E5BAF"/>
    <w:rsid w:val="008E5BDC"/>
    <w:rsid w:val="008E5E95"/>
    <w:rsid w:val="008E5F6F"/>
    <w:rsid w:val="008E60BB"/>
    <w:rsid w:val="008E6100"/>
    <w:rsid w:val="008E6328"/>
    <w:rsid w:val="008E642D"/>
    <w:rsid w:val="008E64DE"/>
    <w:rsid w:val="008E6752"/>
    <w:rsid w:val="008E698F"/>
    <w:rsid w:val="008E69F3"/>
    <w:rsid w:val="008E6CB0"/>
    <w:rsid w:val="008E6ECA"/>
    <w:rsid w:val="008E727C"/>
    <w:rsid w:val="008E7588"/>
    <w:rsid w:val="008E75CB"/>
    <w:rsid w:val="008E76CE"/>
    <w:rsid w:val="008E7840"/>
    <w:rsid w:val="008E799A"/>
    <w:rsid w:val="008E799D"/>
    <w:rsid w:val="008E7A3D"/>
    <w:rsid w:val="008E7AE2"/>
    <w:rsid w:val="008E7C6E"/>
    <w:rsid w:val="008E7C9A"/>
    <w:rsid w:val="008E7D1E"/>
    <w:rsid w:val="008E7F94"/>
    <w:rsid w:val="008F00EC"/>
    <w:rsid w:val="008F0218"/>
    <w:rsid w:val="008F0264"/>
    <w:rsid w:val="008F0992"/>
    <w:rsid w:val="008F099A"/>
    <w:rsid w:val="008F0B90"/>
    <w:rsid w:val="008F0C95"/>
    <w:rsid w:val="008F0CA4"/>
    <w:rsid w:val="008F0D23"/>
    <w:rsid w:val="008F0F9F"/>
    <w:rsid w:val="008F1289"/>
    <w:rsid w:val="008F131C"/>
    <w:rsid w:val="008F13E7"/>
    <w:rsid w:val="008F18A2"/>
    <w:rsid w:val="008F19BE"/>
    <w:rsid w:val="008F19D8"/>
    <w:rsid w:val="008F1C02"/>
    <w:rsid w:val="008F1D12"/>
    <w:rsid w:val="008F1F31"/>
    <w:rsid w:val="008F2315"/>
    <w:rsid w:val="008F2646"/>
    <w:rsid w:val="008F26E8"/>
    <w:rsid w:val="008F2919"/>
    <w:rsid w:val="008F2A3C"/>
    <w:rsid w:val="008F2BF6"/>
    <w:rsid w:val="008F2CAA"/>
    <w:rsid w:val="008F2D50"/>
    <w:rsid w:val="008F2DD7"/>
    <w:rsid w:val="008F31F2"/>
    <w:rsid w:val="008F328A"/>
    <w:rsid w:val="008F3460"/>
    <w:rsid w:val="008F34BB"/>
    <w:rsid w:val="008F362B"/>
    <w:rsid w:val="008F38DD"/>
    <w:rsid w:val="008F3995"/>
    <w:rsid w:val="008F3A4F"/>
    <w:rsid w:val="008F3E73"/>
    <w:rsid w:val="008F3E79"/>
    <w:rsid w:val="008F3FE4"/>
    <w:rsid w:val="008F412F"/>
    <w:rsid w:val="008F42ED"/>
    <w:rsid w:val="008F43F0"/>
    <w:rsid w:val="008F4641"/>
    <w:rsid w:val="008F4649"/>
    <w:rsid w:val="008F4741"/>
    <w:rsid w:val="008F4923"/>
    <w:rsid w:val="008F4A6D"/>
    <w:rsid w:val="008F4D18"/>
    <w:rsid w:val="008F4EAA"/>
    <w:rsid w:val="008F4F61"/>
    <w:rsid w:val="008F5418"/>
    <w:rsid w:val="008F541E"/>
    <w:rsid w:val="008F544F"/>
    <w:rsid w:val="008F55C7"/>
    <w:rsid w:val="008F5781"/>
    <w:rsid w:val="008F57BB"/>
    <w:rsid w:val="008F587D"/>
    <w:rsid w:val="008F58E8"/>
    <w:rsid w:val="008F5C02"/>
    <w:rsid w:val="008F5CC7"/>
    <w:rsid w:val="008F5FCD"/>
    <w:rsid w:val="008F616F"/>
    <w:rsid w:val="008F6193"/>
    <w:rsid w:val="008F61D4"/>
    <w:rsid w:val="008F621B"/>
    <w:rsid w:val="008F6275"/>
    <w:rsid w:val="008F6665"/>
    <w:rsid w:val="008F66EA"/>
    <w:rsid w:val="008F6835"/>
    <w:rsid w:val="008F699C"/>
    <w:rsid w:val="008F69BC"/>
    <w:rsid w:val="008F6A57"/>
    <w:rsid w:val="008F6ECA"/>
    <w:rsid w:val="008F7101"/>
    <w:rsid w:val="008F7283"/>
    <w:rsid w:val="008F72D4"/>
    <w:rsid w:val="008F7519"/>
    <w:rsid w:val="008F7975"/>
    <w:rsid w:val="008F7CD7"/>
    <w:rsid w:val="008F7D20"/>
    <w:rsid w:val="008F7EEC"/>
    <w:rsid w:val="00900128"/>
    <w:rsid w:val="00900156"/>
    <w:rsid w:val="00900256"/>
    <w:rsid w:val="00900A3B"/>
    <w:rsid w:val="00900A53"/>
    <w:rsid w:val="00900AA4"/>
    <w:rsid w:val="00900F88"/>
    <w:rsid w:val="00901030"/>
    <w:rsid w:val="0090108C"/>
    <w:rsid w:val="009011CF"/>
    <w:rsid w:val="00901426"/>
    <w:rsid w:val="00901712"/>
    <w:rsid w:val="00901726"/>
    <w:rsid w:val="00901A31"/>
    <w:rsid w:val="00901A94"/>
    <w:rsid w:val="00901B5C"/>
    <w:rsid w:val="00901DD1"/>
    <w:rsid w:val="00901F33"/>
    <w:rsid w:val="00901FAA"/>
    <w:rsid w:val="00901FF2"/>
    <w:rsid w:val="009021E4"/>
    <w:rsid w:val="00902243"/>
    <w:rsid w:val="00902426"/>
    <w:rsid w:val="00902461"/>
    <w:rsid w:val="0090246A"/>
    <w:rsid w:val="009024C3"/>
    <w:rsid w:val="00902518"/>
    <w:rsid w:val="0090251A"/>
    <w:rsid w:val="00902520"/>
    <w:rsid w:val="009025F3"/>
    <w:rsid w:val="00902603"/>
    <w:rsid w:val="00902725"/>
    <w:rsid w:val="00902732"/>
    <w:rsid w:val="00902733"/>
    <w:rsid w:val="00902768"/>
    <w:rsid w:val="009028D4"/>
    <w:rsid w:val="00902987"/>
    <w:rsid w:val="00902A00"/>
    <w:rsid w:val="00902A73"/>
    <w:rsid w:val="00902AA5"/>
    <w:rsid w:val="00902AD0"/>
    <w:rsid w:val="00902B2B"/>
    <w:rsid w:val="00902D94"/>
    <w:rsid w:val="00902E82"/>
    <w:rsid w:val="00902EEF"/>
    <w:rsid w:val="00902FB0"/>
    <w:rsid w:val="0090343D"/>
    <w:rsid w:val="00903480"/>
    <w:rsid w:val="009034BC"/>
    <w:rsid w:val="00903545"/>
    <w:rsid w:val="0090369D"/>
    <w:rsid w:val="009037C0"/>
    <w:rsid w:val="009038FF"/>
    <w:rsid w:val="00903991"/>
    <w:rsid w:val="00903CF4"/>
    <w:rsid w:val="00903D3D"/>
    <w:rsid w:val="00903E5A"/>
    <w:rsid w:val="0090405C"/>
    <w:rsid w:val="00904138"/>
    <w:rsid w:val="009042FF"/>
    <w:rsid w:val="009043DC"/>
    <w:rsid w:val="009044D3"/>
    <w:rsid w:val="0090460E"/>
    <w:rsid w:val="009046A6"/>
    <w:rsid w:val="0090481D"/>
    <w:rsid w:val="00904824"/>
    <w:rsid w:val="009049A0"/>
    <w:rsid w:val="00904AB0"/>
    <w:rsid w:val="00904CB3"/>
    <w:rsid w:val="00904F0A"/>
    <w:rsid w:val="00905084"/>
    <w:rsid w:val="0090520D"/>
    <w:rsid w:val="009052D4"/>
    <w:rsid w:val="00905442"/>
    <w:rsid w:val="0090554E"/>
    <w:rsid w:val="009058D8"/>
    <w:rsid w:val="00905972"/>
    <w:rsid w:val="00905AE0"/>
    <w:rsid w:val="00905CBB"/>
    <w:rsid w:val="00905EA9"/>
    <w:rsid w:val="009065F3"/>
    <w:rsid w:val="00906750"/>
    <w:rsid w:val="009069A2"/>
    <w:rsid w:val="00906BFE"/>
    <w:rsid w:val="00907217"/>
    <w:rsid w:val="0090726C"/>
    <w:rsid w:val="00907387"/>
    <w:rsid w:val="0090749E"/>
    <w:rsid w:val="0090771F"/>
    <w:rsid w:val="00907A2E"/>
    <w:rsid w:val="00907B88"/>
    <w:rsid w:val="0091001D"/>
    <w:rsid w:val="009100B9"/>
    <w:rsid w:val="009103FF"/>
    <w:rsid w:val="00910418"/>
    <w:rsid w:val="009105DF"/>
    <w:rsid w:val="0091060E"/>
    <w:rsid w:val="00910CBF"/>
    <w:rsid w:val="00910E4B"/>
    <w:rsid w:val="00911013"/>
    <w:rsid w:val="0091102D"/>
    <w:rsid w:val="009114CB"/>
    <w:rsid w:val="00911893"/>
    <w:rsid w:val="009118E2"/>
    <w:rsid w:val="009118F8"/>
    <w:rsid w:val="00911DBC"/>
    <w:rsid w:val="00911F2B"/>
    <w:rsid w:val="00912108"/>
    <w:rsid w:val="009121D4"/>
    <w:rsid w:val="00912219"/>
    <w:rsid w:val="00912246"/>
    <w:rsid w:val="009122B4"/>
    <w:rsid w:val="00912300"/>
    <w:rsid w:val="00912473"/>
    <w:rsid w:val="009124B3"/>
    <w:rsid w:val="009126EC"/>
    <w:rsid w:val="009127C7"/>
    <w:rsid w:val="00912989"/>
    <w:rsid w:val="00913154"/>
    <w:rsid w:val="00913278"/>
    <w:rsid w:val="00913556"/>
    <w:rsid w:val="00913635"/>
    <w:rsid w:val="009138E5"/>
    <w:rsid w:val="00913A80"/>
    <w:rsid w:val="00913CC8"/>
    <w:rsid w:val="00913D0B"/>
    <w:rsid w:val="00913D24"/>
    <w:rsid w:val="00913ED2"/>
    <w:rsid w:val="009140BD"/>
    <w:rsid w:val="00914178"/>
    <w:rsid w:val="0091476C"/>
    <w:rsid w:val="00914BE4"/>
    <w:rsid w:val="00915242"/>
    <w:rsid w:val="00915250"/>
    <w:rsid w:val="00915483"/>
    <w:rsid w:val="009155FD"/>
    <w:rsid w:val="00915663"/>
    <w:rsid w:val="009157F9"/>
    <w:rsid w:val="009158BC"/>
    <w:rsid w:val="00915A4A"/>
    <w:rsid w:val="00915C86"/>
    <w:rsid w:val="00915EC6"/>
    <w:rsid w:val="00915EEF"/>
    <w:rsid w:val="00915F20"/>
    <w:rsid w:val="00916535"/>
    <w:rsid w:val="009166BD"/>
    <w:rsid w:val="00916859"/>
    <w:rsid w:val="00916AA4"/>
    <w:rsid w:val="00916AEE"/>
    <w:rsid w:val="00916C5E"/>
    <w:rsid w:val="00916C8E"/>
    <w:rsid w:val="00916D4B"/>
    <w:rsid w:val="0091716C"/>
    <w:rsid w:val="00917275"/>
    <w:rsid w:val="009174A0"/>
    <w:rsid w:val="00917806"/>
    <w:rsid w:val="0091786E"/>
    <w:rsid w:val="00917CB6"/>
    <w:rsid w:val="00917CF2"/>
    <w:rsid w:val="00917FCD"/>
    <w:rsid w:val="0092011C"/>
    <w:rsid w:val="00920221"/>
    <w:rsid w:val="009202C0"/>
    <w:rsid w:val="009204EA"/>
    <w:rsid w:val="00920795"/>
    <w:rsid w:val="009208FD"/>
    <w:rsid w:val="00920A9C"/>
    <w:rsid w:val="00920D55"/>
    <w:rsid w:val="00920D6E"/>
    <w:rsid w:val="00920EA8"/>
    <w:rsid w:val="00921087"/>
    <w:rsid w:val="00921155"/>
    <w:rsid w:val="00921291"/>
    <w:rsid w:val="009213A4"/>
    <w:rsid w:val="00921450"/>
    <w:rsid w:val="00921490"/>
    <w:rsid w:val="00921576"/>
    <w:rsid w:val="009215E2"/>
    <w:rsid w:val="009217FC"/>
    <w:rsid w:val="009219FD"/>
    <w:rsid w:val="00921A4F"/>
    <w:rsid w:val="00921B0D"/>
    <w:rsid w:val="00921C1A"/>
    <w:rsid w:val="00921CCD"/>
    <w:rsid w:val="00921CEA"/>
    <w:rsid w:val="00921F15"/>
    <w:rsid w:val="00921F7B"/>
    <w:rsid w:val="0092210F"/>
    <w:rsid w:val="00922193"/>
    <w:rsid w:val="009223B9"/>
    <w:rsid w:val="009223DA"/>
    <w:rsid w:val="009225A2"/>
    <w:rsid w:val="0092261D"/>
    <w:rsid w:val="00922692"/>
    <w:rsid w:val="00922ABD"/>
    <w:rsid w:val="00922B26"/>
    <w:rsid w:val="00922D7D"/>
    <w:rsid w:val="00922E15"/>
    <w:rsid w:val="00922EDB"/>
    <w:rsid w:val="009232B5"/>
    <w:rsid w:val="00923471"/>
    <w:rsid w:val="00923569"/>
    <w:rsid w:val="00923784"/>
    <w:rsid w:val="00923AB3"/>
    <w:rsid w:val="00923AE8"/>
    <w:rsid w:val="00923B88"/>
    <w:rsid w:val="00923D7F"/>
    <w:rsid w:val="00923FB7"/>
    <w:rsid w:val="009240F2"/>
    <w:rsid w:val="009241DD"/>
    <w:rsid w:val="0092424C"/>
    <w:rsid w:val="0092433D"/>
    <w:rsid w:val="0092438F"/>
    <w:rsid w:val="009243F6"/>
    <w:rsid w:val="009245B2"/>
    <w:rsid w:val="0092463D"/>
    <w:rsid w:val="00924769"/>
    <w:rsid w:val="009247B6"/>
    <w:rsid w:val="00924A18"/>
    <w:rsid w:val="00924F2C"/>
    <w:rsid w:val="0092505B"/>
    <w:rsid w:val="009250A4"/>
    <w:rsid w:val="00925758"/>
    <w:rsid w:val="009257C7"/>
    <w:rsid w:val="009257EE"/>
    <w:rsid w:val="009259E2"/>
    <w:rsid w:val="00925C7A"/>
    <w:rsid w:val="00925CB8"/>
    <w:rsid w:val="00925E14"/>
    <w:rsid w:val="00925F69"/>
    <w:rsid w:val="0092601D"/>
    <w:rsid w:val="00926128"/>
    <w:rsid w:val="009261B4"/>
    <w:rsid w:val="009262A6"/>
    <w:rsid w:val="009262C8"/>
    <w:rsid w:val="00926321"/>
    <w:rsid w:val="009264FB"/>
    <w:rsid w:val="00926526"/>
    <w:rsid w:val="009265DA"/>
    <w:rsid w:val="00926819"/>
    <w:rsid w:val="00926824"/>
    <w:rsid w:val="009269CF"/>
    <w:rsid w:val="00926B42"/>
    <w:rsid w:val="00926D0D"/>
    <w:rsid w:val="00926D17"/>
    <w:rsid w:val="00926F5E"/>
    <w:rsid w:val="0092721D"/>
    <w:rsid w:val="009275B2"/>
    <w:rsid w:val="0092763C"/>
    <w:rsid w:val="0092780B"/>
    <w:rsid w:val="00927C50"/>
    <w:rsid w:val="00930024"/>
    <w:rsid w:val="00930050"/>
    <w:rsid w:val="009302A0"/>
    <w:rsid w:val="00930458"/>
    <w:rsid w:val="009304F4"/>
    <w:rsid w:val="0093079C"/>
    <w:rsid w:val="00930B05"/>
    <w:rsid w:val="00930CD7"/>
    <w:rsid w:val="009310A0"/>
    <w:rsid w:val="009310E4"/>
    <w:rsid w:val="0093116F"/>
    <w:rsid w:val="009312BA"/>
    <w:rsid w:val="00931485"/>
    <w:rsid w:val="009314AC"/>
    <w:rsid w:val="009315E3"/>
    <w:rsid w:val="009316A6"/>
    <w:rsid w:val="009317AF"/>
    <w:rsid w:val="00931824"/>
    <w:rsid w:val="0093190A"/>
    <w:rsid w:val="00931B60"/>
    <w:rsid w:val="00931DE4"/>
    <w:rsid w:val="0093239E"/>
    <w:rsid w:val="009324A9"/>
    <w:rsid w:val="0093283D"/>
    <w:rsid w:val="00932B6A"/>
    <w:rsid w:val="00932BD8"/>
    <w:rsid w:val="00933024"/>
    <w:rsid w:val="009331C0"/>
    <w:rsid w:val="009332ED"/>
    <w:rsid w:val="009332F0"/>
    <w:rsid w:val="00933516"/>
    <w:rsid w:val="00933792"/>
    <w:rsid w:val="009339A4"/>
    <w:rsid w:val="00933BB5"/>
    <w:rsid w:val="00933C8C"/>
    <w:rsid w:val="00933CE4"/>
    <w:rsid w:val="009340DF"/>
    <w:rsid w:val="00934100"/>
    <w:rsid w:val="00934805"/>
    <w:rsid w:val="00934993"/>
    <w:rsid w:val="00934B42"/>
    <w:rsid w:val="00934E83"/>
    <w:rsid w:val="00934F47"/>
    <w:rsid w:val="00935026"/>
    <w:rsid w:val="009350DD"/>
    <w:rsid w:val="0093520C"/>
    <w:rsid w:val="0093524B"/>
    <w:rsid w:val="009357E5"/>
    <w:rsid w:val="00935D92"/>
    <w:rsid w:val="0093604B"/>
    <w:rsid w:val="00936058"/>
    <w:rsid w:val="0093612F"/>
    <w:rsid w:val="00936578"/>
    <w:rsid w:val="009366EE"/>
    <w:rsid w:val="0093673F"/>
    <w:rsid w:val="009367E8"/>
    <w:rsid w:val="00936844"/>
    <w:rsid w:val="009368A5"/>
    <w:rsid w:val="00936A9D"/>
    <w:rsid w:val="00936B10"/>
    <w:rsid w:val="00936C2B"/>
    <w:rsid w:val="00936D05"/>
    <w:rsid w:val="00936DB0"/>
    <w:rsid w:val="00936F07"/>
    <w:rsid w:val="0093708A"/>
    <w:rsid w:val="009370AC"/>
    <w:rsid w:val="009370C2"/>
    <w:rsid w:val="00937179"/>
    <w:rsid w:val="00937316"/>
    <w:rsid w:val="009373B1"/>
    <w:rsid w:val="009375A2"/>
    <w:rsid w:val="009376D5"/>
    <w:rsid w:val="009377BE"/>
    <w:rsid w:val="00937A5C"/>
    <w:rsid w:val="00937C87"/>
    <w:rsid w:val="00937D17"/>
    <w:rsid w:val="00937F9F"/>
    <w:rsid w:val="0094006A"/>
    <w:rsid w:val="00940290"/>
    <w:rsid w:val="00940420"/>
    <w:rsid w:val="00940448"/>
    <w:rsid w:val="0094059B"/>
    <w:rsid w:val="00940658"/>
    <w:rsid w:val="009406CB"/>
    <w:rsid w:val="00940959"/>
    <w:rsid w:val="00940961"/>
    <w:rsid w:val="00940C0A"/>
    <w:rsid w:val="00940D76"/>
    <w:rsid w:val="00940E08"/>
    <w:rsid w:val="00940EF5"/>
    <w:rsid w:val="0094107F"/>
    <w:rsid w:val="00941127"/>
    <w:rsid w:val="009411A5"/>
    <w:rsid w:val="00941360"/>
    <w:rsid w:val="00941B23"/>
    <w:rsid w:val="00941C2E"/>
    <w:rsid w:val="00941C6E"/>
    <w:rsid w:val="00941CCE"/>
    <w:rsid w:val="00941CD6"/>
    <w:rsid w:val="00941D2E"/>
    <w:rsid w:val="00941E74"/>
    <w:rsid w:val="00942121"/>
    <w:rsid w:val="009421CC"/>
    <w:rsid w:val="009421E8"/>
    <w:rsid w:val="0094234A"/>
    <w:rsid w:val="009426EE"/>
    <w:rsid w:val="00942729"/>
    <w:rsid w:val="009429EA"/>
    <w:rsid w:val="00942A5A"/>
    <w:rsid w:val="00942B36"/>
    <w:rsid w:val="00942DCE"/>
    <w:rsid w:val="00942E24"/>
    <w:rsid w:val="00942FB1"/>
    <w:rsid w:val="009431E8"/>
    <w:rsid w:val="00943656"/>
    <w:rsid w:val="0094367B"/>
    <w:rsid w:val="009437EA"/>
    <w:rsid w:val="00943826"/>
    <w:rsid w:val="0094388A"/>
    <w:rsid w:val="009439ED"/>
    <w:rsid w:val="00943A69"/>
    <w:rsid w:val="00943B5A"/>
    <w:rsid w:val="00943C73"/>
    <w:rsid w:val="00943EFD"/>
    <w:rsid w:val="009441FE"/>
    <w:rsid w:val="00944291"/>
    <w:rsid w:val="009442D9"/>
    <w:rsid w:val="00944363"/>
    <w:rsid w:val="00944441"/>
    <w:rsid w:val="009445E2"/>
    <w:rsid w:val="0094465C"/>
    <w:rsid w:val="00944684"/>
    <w:rsid w:val="0094479B"/>
    <w:rsid w:val="009448FC"/>
    <w:rsid w:val="009449A4"/>
    <w:rsid w:val="00944B90"/>
    <w:rsid w:val="00944BF2"/>
    <w:rsid w:val="00944FDE"/>
    <w:rsid w:val="009450A1"/>
    <w:rsid w:val="009450DA"/>
    <w:rsid w:val="0094510F"/>
    <w:rsid w:val="0094517A"/>
    <w:rsid w:val="0094524A"/>
    <w:rsid w:val="00945455"/>
    <w:rsid w:val="00945491"/>
    <w:rsid w:val="00945622"/>
    <w:rsid w:val="00945712"/>
    <w:rsid w:val="0094583B"/>
    <w:rsid w:val="00945BE6"/>
    <w:rsid w:val="00946081"/>
    <w:rsid w:val="00946253"/>
    <w:rsid w:val="009462E7"/>
    <w:rsid w:val="009462EA"/>
    <w:rsid w:val="0094643D"/>
    <w:rsid w:val="009464C6"/>
    <w:rsid w:val="00946725"/>
    <w:rsid w:val="0094698A"/>
    <w:rsid w:val="00946C5C"/>
    <w:rsid w:val="00946C86"/>
    <w:rsid w:val="00946CC1"/>
    <w:rsid w:val="00947082"/>
    <w:rsid w:val="0094720A"/>
    <w:rsid w:val="0094737E"/>
    <w:rsid w:val="009474B6"/>
    <w:rsid w:val="00947887"/>
    <w:rsid w:val="009479D7"/>
    <w:rsid w:val="00947B57"/>
    <w:rsid w:val="00947CFB"/>
    <w:rsid w:val="00947E09"/>
    <w:rsid w:val="00947E6B"/>
    <w:rsid w:val="00947EAA"/>
    <w:rsid w:val="0095003D"/>
    <w:rsid w:val="00950183"/>
    <w:rsid w:val="009501D9"/>
    <w:rsid w:val="00950231"/>
    <w:rsid w:val="009502CE"/>
    <w:rsid w:val="009502D3"/>
    <w:rsid w:val="00950376"/>
    <w:rsid w:val="0095047C"/>
    <w:rsid w:val="00950548"/>
    <w:rsid w:val="0095076E"/>
    <w:rsid w:val="009508E9"/>
    <w:rsid w:val="0095098A"/>
    <w:rsid w:val="00950D11"/>
    <w:rsid w:val="00950E72"/>
    <w:rsid w:val="00951473"/>
    <w:rsid w:val="00951806"/>
    <w:rsid w:val="0095191B"/>
    <w:rsid w:val="00951B72"/>
    <w:rsid w:val="00951C93"/>
    <w:rsid w:val="00951D09"/>
    <w:rsid w:val="00951D1E"/>
    <w:rsid w:val="00951D2A"/>
    <w:rsid w:val="00951DCE"/>
    <w:rsid w:val="00951E5D"/>
    <w:rsid w:val="00952043"/>
    <w:rsid w:val="009522BF"/>
    <w:rsid w:val="00952379"/>
    <w:rsid w:val="00952749"/>
    <w:rsid w:val="00952792"/>
    <w:rsid w:val="009527BE"/>
    <w:rsid w:val="0095295A"/>
    <w:rsid w:val="00952EA7"/>
    <w:rsid w:val="00953050"/>
    <w:rsid w:val="00953480"/>
    <w:rsid w:val="009534C6"/>
    <w:rsid w:val="00953517"/>
    <w:rsid w:val="00953693"/>
    <w:rsid w:val="009537F8"/>
    <w:rsid w:val="00953891"/>
    <w:rsid w:val="00953B43"/>
    <w:rsid w:val="00953B58"/>
    <w:rsid w:val="00953B73"/>
    <w:rsid w:val="00953D04"/>
    <w:rsid w:val="00953ED9"/>
    <w:rsid w:val="00953F17"/>
    <w:rsid w:val="00953F31"/>
    <w:rsid w:val="00954435"/>
    <w:rsid w:val="009544A4"/>
    <w:rsid w:val="00954691"/>
    <w:rsid w:val="00954A96"/>
    <w:rsid w:val="00954A9E"/>
    <w:rsid w:val="00954D1E"/>
    <w:rsid w:val="00954ED8"/>
    <w:rsid w:val="00954F95"/>
    <w:rsid w:val="00955169"/>
    <w:rsid w:val="00955287"/>
    <w:rsid w:val="009554BE"/>
    <w:rsid w:val="009556A1"/>
    <w:rsid w:val="009558DD"/>
    <w:rsid w:val="009559AB"/>
    <w:rsid w:val="00955ACC"/>
    <w:rsid w:val="00955AD7"/>
    <w:rsid w:val="00955D06"/>
    <w:rsid w:val="00955E0F"/>
    <w:rsid w:val="00955F22"/>
    <w:rsid w:val="00955FD7"/>
    <w:rsid w:val="00956190"/>
    <w:rsid w:val="009562EC"/>
    <w:rsid w:val="009563AB"/>
    <w:rsid w:val="009563D8"/>
    <w:rsid w:val="0095646A"/>
    <w:rsid w:val="009565B3"/>
    <w:rsid w:val="00956917"/>
    <w:rsid w:val="00956AAC"/>
    <w:rsid w:val="00956AD5"/>
    <w:rsid w:val="00956AE3"/>
    <w:rsid w:val="00956D1A"/>
    <w:rsid w:val="00956E4C"/>
    <w:rsid w:val="00956F62"/>
    <w:rsid w:val="00957048"/>
    <w:rsid w:val="009570B2"/>
    <w:rsid w:val="00957267"/>
    <w:rsid w:val="00957335"/>
    <w:rsid w:val="009577A0"/>
    <w:rsid w:val="00957A57"/>
    <w:rsid w:val="00957ADC"/>
    <w:rsid w:val="00957BC7"/>
    <w:rsid w:val="00957C9E"/>
    <w:rsid w:val="00957D54"/>
    <w:rsid w:val="00957D69"/>
    <w:rsid w:val="00957E52"/>
    <w:rsid w:val="00957F5F"/>
    <w:rsid w:val="00957F87"/>
    <w:rsid w:val="00960052"/>
    <w:rsid w:val="0096009F"/>
    <w:rsid w:val="0096024B"/>
    <w:rsid w:val="009603D4"/>
    <w:rsid w:val="009604D0"/>
    <w:rsid w:val="00960548"/>
    <w:rsid w:val="0096061C"/>
    <w:rsid w:val="0096077A"/>
    <w:rsid w:val="00960A39"/>
    <w:rsid w:val="00960BFE"/>
    <w:rsid w:val="00960C3E"/>
    <w:rsid w:val="00960C7B"/>
    <w:rsid w:val="00960D54"/>
    <w:rsid w:val="00960D5F"/>
    <w:rsid w:val="00960F0C"/>
    <w:rsid w:val="00960FB9"/>
    <w:rsid w:val="009611CB"/>
    <w:rsid w:val="00961258"/>
    <w:rsid w:val="009612C3"/>
    <w:rsid w:val="0096165E"/>
    <w:rsid w:val="009616E7"/>
    <w:rsid w:val="0096176F"/>
    <w:rsid w:val="0096184E"/>
    <w:rsid w:val="00961904"/>
    <w:rsid w:val="009619F3"/>
    <w:rsid w:val="00962157"/>
    <w:rsid w:val="009624AD"/>
    <w:rsid w:val="00962572"/>
    <w:rsid w:val="009625AB"/>
    <w:rsid w:val="009628E5"/>
    <w:rsid w:val="00962B21"/>
    <w:rsid w:val="00962D39"/>
    <w:rsid w:val="00962DB0"/>
    <w:rsid w:val="00962DC7"/>
    <w:rsid w:val="00962E11"/>
    <w:rsid w:val="00963009"/>
    <w:rsid w:val="00963098"/>
    <w:rsid w:val="0096312F"/>
    <w:rsid w:val="00963428"/>
    <w:rsid w:val="009634EE"/>
    <w:rsid w:val="00963562"/>
    <w:rsid w:val="0096378A"/>
    <w:rsid w:val="009638DE"/>
    <w:rsid w:val="009639EC"/>
    <w:rsid w:val="00963BC1"/>
    <w:rsid w:val="00963C78"/>
    <w:rsid w:val="00963C95"/>
    <w:rsid w:val="00963EAF"/>
    <w:rsid w:val="00964091"/>
    <w:rsid w:val="009641ED"/>
    <w:rsid w:val="00964389"/>
    <w:rsid w:val="009643CF"/>
    <w:rsid w:val="00964469"/>
    <w:rsid w:val="00964597"/>
    <w:rsid w:val="009648DD"/>
    <w:rsid w:val="00964F01"/>
    <w:rsid w:val="00964F2D"/>
    <w:rsid w:val="009650C8"/>
    <w:rsid w:val="00965181"/>
    <w:rsid w:val="009652B6"/>
    <w:rsid w:val="0096533E"/>
    <w:rsid w:val="009653E2"/>
    <w:rsid w:val="0096565C"/>
    <w:rsid w:val="00965DB1"/>
    <w:rsid w:val="00965E70"/>
    <w:rsid w:val="00966598"/>
    <w:rsid w:val="009665AA"/>
    <w:rsid w:val="00966640"/>
    <w:rsid w:val="00966886"/>
    <w:rsid w:val="009668B0"/>
    <w:rsid w:val="0096690F"/>
    <w:rsid w:val="00966A39"/>
    <w:rsid w:val="00966A7F"/>
    <w:rsid w:val="00966B04"/>
    <w:rsid w:val="00966B42"/>
    <w:rsid w:val="00966CBA"/>
    <w:rsid w:val="00966D66"/>
    <w:rsid w:val="00966F4D"/>
    <w:rsid w:val="0096708C"/>
    <w:rsid w:val="00967097"/>
    <w:rsid w:val="00967671"/>
    <w:rsid w:val="009676F7"/>
    <w:rsid w:val="00967753"/>
    <w:rsid w:val="0096780F"/>
    <w:rsid w:val="00967CFA"/>
    <w:rsid w:val="00967E17"/>
    <w:rsid w:val="00967FC9"/>
    <w:rsid w:val="00967FE7"/>
    <w:rsid w:val="00967FFC"/>
    <w:rsid w:val="00970018"/>
    <w:rsid w:val="0097011D"/>
    <w:rsid w:val="00970535"/>
    <w:rsid w:val="009706AB"/>
    <w:rsid w:val="00970797"/>
    <w:rsid w:val="009707E5"/>
    <w:rsid w:val="009708E4"/>
    <w:rsid w:val="00970BC5"/>
    <w:rsid w:val="00970C24"/>
    <w:rsid w:val="00970D72"/>
    <w:rsid w:val="00970D81"/>
    <w:rsid w:val="00970DA5"/>
    <w:rsid w:val="00970DDB"/>
    <w:rsid w:val="00970DF9"/>
    <w:rsid w:val="00970DFD"/>
    <w:rsid w:val="00970E65"/>
    <w:rsid w:val="00970FEC"/>
    <w:rsid w:val="009712E1"/>
    <w:rsid w:val="009716F6"/>
    <w:rsid w:val="009718BE"/>
    <w:rsid w:val="00971A9D"/>
    <w:rsid w:val="00971B51"/>
    <w:rsid w:val="00971C50"/>
    <w:rsid w:val="00971CC2"/>
    <w:rsid w:val="00971D10"/>
    <w:rsid w:val="00971E73"/>
    <w:rsid w:val="00971FA3"/>
    <w:rsid w:val="0097202F"/>
    <w:rsid w:val="009721D1"/>
    <w:rsid w:val="0097228B"/>
    <w:rsid w:val="00972333"/>
    <w:rsid w:val="00972539"/>
    <w:rsid w:val="009726D4"/>
    <w:rsid w:val="00972835"/>
    <w:rsid w:val="0097296E"/>
    <w:rsid w:val="00973204"/>
    <w:rsid w:val="009732B2"/>
    <w:rsid w:val="0097340B"/>
    <w:rsid w:val="0097355E"/>
    <w:rsid w:val="009735F0"/>
    <w:rsid w:val="0097382D"/>
    <w:rsid w:val="00973868"/>
    <w:rsid w:val="009738A0"/>
    <w:rsid w:val="00973C83"/>
    <w:rsid w:val="00973F12"/>
    <w:rsid w:val="00973F20"/>
    <w:rsid w:val="00973FBB"/>
    <w:rsid w:val="009740B9"/>
    <w:rsid w:val="009742B3"/>
    <w:rsid w:val="00974450"/>
    <w:rsid w:val="0097454D"/>
    <w:rsid w:val="00974689"/>
    <w:rsid w:val="00974865"/>
    <w:rsid w:val="009748F2"/>
    <w:rsid w:val="00974961"/>
    <w:rsid w:val="009749AD"/>
    <w:rsid w:val="009749E4"/>
    <w:rsid w:val="00974B26"/>
    <w:rsid w:val="00974B6C"/>
    <w:rsid w:val="00974B82"/>
    <w:rsid w:val="00974CFF"/>
    <w:rsid w:val="00974E4A"/>
    <w:rsid w:val="009751E1"/>
    <w:rsid w:val="009751F9"/>
    <w:rsid w:val="00975735"/>
    <w:rsid w:val="00975D67"/>
    <w:rsid w:val="00976120"/>
    <w:rsid w:val="009763C0"/>
    <w:rsid w:val="0097653F"/>
    <w:rsid w:val="0097660F"/>
    <w:rsid w:val="009767C7"/>
    <w:rsid w:val="00976A3E"/>
    <w:rsid w:val="00976AB8"/>
    <w:rsid w:val="00976B62"/>
    <w:rsid w:val="00976C57"/>
    <w:rsid w:val="00976C9C"/>
    <w:rsid w:val="0097712C"/>
    <w:rsid w:val="00977133"/>
    <w:rsid w:val="009772F3"/>
    <w:rsid w:val="009774A3"/>
    <w:rsid w:val="009774A9"/>
    <w:rsid w:val="009778CD"/>
    <w:rsid w:val="009779B5"/>
    <w:rsid w:val="00977AE6"/>
    <w:rsid w:val="00977B34"/>
    <w:rsid w:val="00977BC0"/>
    <w:rsid w:val="00977D66"/>
    <w:rsid w:val="00977DCA"/>
    <w:rsid w:val="00980009"/>
    <w:rsid w:val="009800B1"/>
    <w:rsid w:val="00980153"/>
    <w:rsid w:val="009801C3"/>
    <w:rsid w:val="009801CC"/>
    <w:rsid w:val="0098023A"/>
    <w:rsid w:val="009803B4"/>
    <w:rsid w:val="00980587"/>
    <w:rsid w:val="00980605"/>
    <w:rsid w:val="0098084E"/>
    <w:rsid w:val="00980A69"/>
    <w:rsid w:val="00980B76"/>
    <w:rsid w:val="00980B86"/>
    <w:rsid w:val="00980E21"/>
    <w:rsid w:val="00980E8C"/>
    <w:rsid w:val="00980F45"/>
    <w:rsid w:val="00980F5F"/>
    <w:rsid w:val="00980F9D"/>
    <w:rsid w:val="0098117A"/>
    <w:rsid w:val="00981207"/>
    <w:rsid w:val="009812AC"/>
    <w:rsid w:val="0098147C"/>
    <w:rsid w:val="00981493"/>
    <w:rsid w:val="00981658"/>
    <w:rsid w:val="00981717"/>
    <w:rsid w:val="0098185E"/>
    <w:rsid w:val="0098188A"/>
    <w:rsid w:val="00981A38"/>
    <w:rsid w:val="00981B5A"/>
    <w:rsid w:val="00981F25"/>
    <w:rsid w:val="0098226E"/>
    <w:rsid w:val="009822D6"/>
    <w:rsid w:val="009822D9"/>
    <w:rsid w:val="009822FE"/>
    <w:rsid w:val="00982340"/>
    <w:rsid w:val="009823CA"/>
    <w:rsid w:val="00982412"/>
    <w:rsid w:val="00982424"/>
    <w:rsid w:val="009824E0"/>
    <w:rsid w:val="009825A8"/>
    <w:rsid w:val="0098268C"/>
    <w:rsid w:val="00982890"/>
    <w:rsid w:val="00982F54"/>
    <w:rsid w:val="00982FA0"/>
    <w:rsid w:val="00983002"/>
    <w:rsid w:val="00983415"/>
    <w:rsid w:val="009834D5"/>
    <w:rsid w:val="00983550"/>
    <w:rsid w:val="009835F3"/>
    <w:rsid w:val="00983672"/>
    <w:rsid w:val="009836B1"/>
    <w:rsid w:val="009839F3"/>
    <w:rsid w:val="00983A21"/>
    <w:rsid w:val="00983C63"/>
    <w:rsid w:val="00983E8D"/>
    <w:rsid w:val="00984073"/>
    <w:rsid w:val="00984201"/>
    <w:rsid w:val="0098437A"/>
    <w:rsid w:val="00984976"/>
    <w:rsid w:val="00984A41"/>
    <w:rsid w:val="00984D87"/>
    <w:rsid w:val="00984E99"/>
    <w:rsid w:val="00984F32"/>
    <w:rsid w:val="00984F64"/>
    <w:rsid w:val="00984F77"/>
    <w:rsid w:val="0098509A"/>
    <w:rsid w:val="0098511A"/>
    <w:rsid w:val="009853E5"/>
    <w:rsid w:val="00985E66"/>
    <w:rsid w:val="00985EB0"/>
    <w:rsid w:val="00986352"/>
    <w:rsid w:val="009863ED"/>
    <w:rsid w:val="00986551"/>
    <w:rsid w:val="009867F0"/>
    <w:rsid w:val="009869C4"/>
    <w:rsid w:val="00986A69"/>
    <w:rsid w:val="00986A6D"/>
    <w:rsid w:val="00986ABA"/>
    <w:rsid w:val="00986C0F"/>
    <w:rsid w:val="00986D2D"/>
    <w:rsid w:val="00986D41"/>
    <w:rsid w:val="00986FEB"/>
    <w:rsid w:val="009871AC"/>
    <w:rsid w:val="009872D5"/>
    <w:rsid w:val="009873B7"/>
    <w:rsid w:val="009874BA"/>
    <w:rsid w:val="009874DA"/>
    <w:rsid w:val="00987541"/>
    <w:rsid w:val="00987901"/>
    <w:rsid w:val="0098791C"/>
    <w:rsid w:val="009879C1"/>
    <w:rsid w:val="00987A6E"/>
    <w:rsid w:val="00987B24"/>
    <w:rsid w:val="00987C15"/>
    <w:rsid w:val="00987C41"/>
    <w:rsid w:val="00987E01"/>
    <w:rsid w:val="00987FF2"/>
    <w:rsid w:val="009901CC"/>
    <w:rsid w:val="0099021E"/>
    <w:rsid w:val="00990372"/>
    <w:rsid w:val="009903BE"/>
    <w:rsid w:val="009906BA"/>
    <w:rsid w:val="009907CB"/>
    <w:rsid w:val="00990815"/>
    <w:rsid w:val="00990AE3"/>
    <w:rsid w:val="00990B75"/>
    <w:rsid w:val="00990C47"/>
    <w:rsid w:val="00990E66"/>
    <w:rsid w:val="00990EDC"/>
    <w:rsid w:val="00990F04"/>
    <w:rsid w:val="009910BE"/>
    <w:rsid w:val="00991121"/>
    <w:rsid w:val="009914D1"/>
    <w:rsid w:val="00991653"/>
    <w:rsid w:val="00991750"/>
    <w:rsid w:val="009917DE"/>
    <w:rsid w:val="00991883"/>
    <w:rsid w:val="009918FE"/>
    <w:rsid w:val="00991A11"/>
    <w:rsid w:val="00991A50"/>
    <w:rsid w:val="00991E22"/>
    <w:rsid w:val="00992154"/>
    <w:rsid w:val="00992180"/>
    <w:rsid w:val="009923EA"/>
    <w:rsid w:val="009924D1"/>
    <w:rsid w:val="00992604"/>
    <w:rsid w:val="00992680"/>
    <w:rsid w:val="009927F3"/>
    <w:rsid w:val="0099284A"/>
    <w:rsid w:val="00992F68"/>
    <w:rsid w:val="00992F92"/>
    <w:rsid w:val="00992FA4"/>
    <w:rsid w:val="00993075"/>
    <w:rsid w:val="0099316D"/>
    <w:rsid w:val="009931CF"/>
    <w:rsid w:val="009934CC"/>
    <w:rsid w:val="00993521"/>
    <w:rsid w:val="00993681"/>
    <w:rsid w:val="009936D9"/>
    <w:rsid w:val="00993A7F"/>
    <w:rsid w:val="00993B24"/>
    <w:rsid w:val="00993BB0"/>
    <w:rsid w:val="00993DEA"/>
    <w:rsid w:val="00993DF1"/>
    <w:rsid w:val="00993F0E"/>
    <w:rsid w:val="009943E8"/>
    <w:rsid w:val="009945E5"/>
    <w:rsid w:val="009947CB"/>
    <w:rsid w:val="00994801"/>
    <w:rsid w:val="00994B46"/>
    <w:rsid w:val="00994C03"/>
    <w:rsid w:val="00994F45"/>
    <w:rsid w:val="00995084"/>
    <w:rsid w:val="0099532C"/>
    <w:rsid w:val="00995405"/>
    <w:rsid w:val="00995415"/>
    <w:rsid w:val="009959BC"/>
    <w:rsid w:val="00995C97"/>
    <w:rsid w:val="00995CF1"/>
    <w:rsid w:val="00995D27"/>
    <w:rsid w:val="00995D88"/>
    <w:rsid w:val="00995F99"/>
    <w:rsid w:val="00996186"/>
    <w:rsid w:val="009961AC"/>
    <w:rsid w:val="009961C0"/>
    <w:rsid w:val="009962D4"/>
    <w:rsid w:val="00996384"/>
    <w:rsid w:val="00996631"/>
    <w:rsid w:val="00996752"/>
    <w:rsid w:val="00996818"/>
    <w:rsid w:val="0099685F"/>
    <w:rsid w:val="009968D9"/>
    <w:rsid w:val="009968F3"/>
    <w:rsid w:val="00996985"/>
    <w:rsid w:val="00996AEF"/>
    <w:rsid w:val="00996D13"/>
    <w:rsid w:val="00996FE6"/>
    <w:rsid w:val="00997016"/>
    <w:rsid w:val="0099701E"/>
    <w:rsid w:val="009974A0"/>
    <w:rsid w:val="00997C5E"/>
    <w:rsid w:val="00997FA7"/>
    <w:rsid w:val="00997FB2"/>
    <w:rsid w:val="009A0138"/>
    <w:rsid w:val="009A0264"/>
    <w:rsid w:val="009A0293"/>
    <w:rsid w:val="009A03B0"/>
    <w:rsid w:val="009A0451"/>
    <w:rsid w:val="009A04B3"/>
    <w:rsid w:val="009A05A1"/>
    <w:rsid w:val="009A05BD"/>
    <w:rsid w:val="009A082B"/>
    <w:rsid w:val="009A082E"/>
    <w:rsid w:val="009A0888"/>
    <w:rsid w:val="009A090B"/>
    <w:rsid w:val="009A0928"/>
    <w:rsid w:val="009A0940"/>
    <w:rsid w:val="009A0D07"/>
    <w:rsid w:val="009A0D64"/>
    <w:rsid w:val="009A0DD6"/>
    <w:rsid w:val="009A0E2E"/>
    <w:rsid w:val="009A0F58"/>
    <w:rsid w:val="009A0FA3"/>
    <w:rsid w:val="009A1011"/>
    <w:rsid w:val="009A1194"/>
    <w:rsid w:val="009A12BB"/>
    <w:rsid w:val="009A1651"/>
    <w:rsid w:val="009A18AC"/>
    <w:rsid w:val="009A1BBA"/>
    <w:rsid w:val="009A1CA1"/>
    <w:rsid w:val="009A2445"/>
    <w:rsid w:val="009A249F"/>
    <w:rsid w:val="009A24F0"/>
    <w:rsid w:val="009A252E"/>
    <w:rsid w:val="009A26D2"/>
    <w:rsid w:val="009A26ED"/>
    <w:rsid w:val="009A2BA8"/>
    <w:rsid w:val="009A2ED2"/>
    <w:rsid w:val="009A2F3F"/>
    <w:rsid w:val="009A30DA"/>
    <w:rsid w:val="009A3259"/>
    <w:rsid w:val="009A3349"/>
    <w:rsid w:val="009A336E"/>
    <w:rsid w:val="009A3381"/>
    <w:rsid w:val="009A33D4"/>
    <w:rsid w:val="009A3988"/>
    <w:rsid w:val="009A3A44"/>
    <w:rsid w:val="009A3A52"/>
    <w:rsid w:val="009A3B2C"/>
    <w:rsid w:val="009A3E6B"/>
    <w:rsid w:val="009A403D"/>
    <w:rsid w:val="009A42B1"/>
    <w:rsid w:val="009A42E8"/>
    <w:rsid w:val="009A440F"/>
    <w:rsid w:val="009A4622"/>
    <w:rsid w:val="009A470F"/>
    <w:rsid w:val="009A471C"/>
    <w:rsid w:val="009A4739"/>
    <w:rsid w:val="009A48F2"/>
    <w:rsid w:val="009A4BD9"/>
    <w:rsid w:val="009A4EDF"/>
    <w:rsid w:val="009A4F70"/>
    <w:rsid w:val="009A500C"/>
    <w:rsid w:val="009A50B5"/>
    <w:rsid w:val="009A522D"/>
    <w:rsid w:val="009A5388"/>
    <w:rsid w:val="009A53AE"/>
    <w:rsid w:val="009A551A"/>
    <w:rsid w:val="009A5759"/>
    <w:rsid w:val="009A5831"/>
    <w:rsid w:val="009A5882"/>
    <w:rsid w:val="009A58C5"/>
    <w:rsid w:val="009A5A7E"/>
    <w:rsid w:val="009A5CE4"/>
    <w:rsid w:val="009A5ED0"/>
    <w:rsid w:val="009A616A"/>
    <w:rsid w:val="009A6538"/>
    <w:rsid w:val="009A65F1"/>
    <w:rsid w:val="009A66E0"/>
    <w:rsid w:val="009A69B7"/>
    <w:rsid w:val="009A6A0C"/>
    <w:rsid w:val="009A6C89"/>
    <w:rsid w:val="009A6D70"/>
    <w:rsid w:val="009A6F81"/>
    <w:rsid w:val="009A6FDE"/>
    <w:rsid w:val="009A7055"/>
    <w:rsid w:val="009A740F"/>
    <w:rsid w:val="009A77C1"/>
    <w:rsid w:val="009A7840"/>
    <w:rsid w:val="009A787A"/>
    <w:rsid w:val="009A792A"/>
    <w:rsid w:val="009A792B"/>
    <w:rsid w:val="009A7A85"/>
    <w:rsid w:val="009A7ED4"/>
    <w:rsid w:val="009B0004"/>
    <w:rsid w:val="009B0059"/>
    <w:rsid w:val="009B007F"/>
    <w:rsid w:val="009B01FF"/>
    <w:rsid w:val="009B03E3"/>
    <w:rsid w:val="009B0559"/>
    <w:rsid w:val="009B06F7"/>
    <w:rsid w:val="009B07BA"/>
    <w:rsid w:val="009B0837"/>
    <w:rsid w:val="009B08C4"/>
    <w:rsid w:val="009B0AC5"/>
    <w:rsid w:val="009B10AD"/>
    <w:rsid w:val="009B11C4"/>
    <w:rsid w:val="009B11EE"/>
    <w:rsid w:val="009B124D"/>
    <w:rsid w:val="009B13EA"/>
    <w:rsid w:val="009B16A1"/>
    <w:rsid w:val="009B1732"/>
    <w:rsid w:val="009B179B"/>
    <w:rsid w:val="009B199B"/>
    <w:rsid w:val="009B1B09"/>
    <w:rsid w:val="009B1EF9"/>
    <w:rsid w:val="009B212E"/>
    <w:rsid w:val="009B217F"/>
    <w:rsid w:val="009B24D2"/>
    <w:rsid w:val="009B24ED"/>
    <w:rsid w:val="009B25AC"/>
    <w:rsid w:val="009B2783"/>
    <w:rsid w:val="009B2788"/>
    <w:rsid w:val="009B28DA"/>
    <w:rsid w:val="009B2BB7"/>
    <w:rsid w:val="009B2EC1"/>
    <w:rsid w:val="009B3226"/>
    <w:rsid w:val="009B323B"/>
    <w:rsid w:val="009B348B"/>
    <w:rsid w:val="009B34B1"/>
    <w:rsid w:val="009B35DA"/>
    <w:rsid w:val="009B35E8"/>
    <w:rsid w:val="009B3906"/>
    <w:rsid w:val="009B3AE5"/>
    <w:rsid w:val="009B3BE6"/>
    <w:rsid w:val="009B3CC0"/>
    <w:rsid w:val="009B441F"/>
    <w:rsid w:val="009B45E0"/>
    <w:rsid w:val="009B486F"/>
    <w:rsid w:val="009B4A5C"/>
    <w:rsid w:val="009B4AC0"/>
    <w:rsid w:val="009B4C69"/>
    <w:rsid w:val="009B514C"/>
    <w:rsid w:val="009B5153"/>
    <w:rsid w:val="009B5333"/>
    <w:rsid w:val="009B5420"/>
    <w:rsid w:val="009B54E3"/>
    <w:rsid w:val="009B55DD"/>
    <w:rsid w:val="009B5635"/>
    <w:rsid w:val="009B56A8"/>
    <w:rsid w:val="009B5A20"/>
    <w:rsid w:val="009B5A4F"/>
    <w:rsid w:val="009B5AA9"/>
    <w:rsid w:val="009B5B09"/>
    <w:rsid w:val="009B5B46"/>
    <w:rsid w:val="009B5BBE"/>
    <w:rsid w:val="009B5D60"/>
    <w:rsid w:val="009B5D93"/>
    <w:rsid w:val="009B5F67"/>
    <w:rsid w:val="009B5F91"/>
    <w:rsid w:val="009B5FC2"/>
    <w:rsid w:val="009B60DD"/>
    <w:rsid w:val="009B659D"/>
    <w:rsid w:val="009B67A5"/>
    <w:rsid w:val="009B6980"/>
    <w:rsid w:val="009B6AC2"/>
    <w:rsid w:val="009B6D48"/>
    <w:rsid w:val="009B6D8A"/>
    <w:rsid w:val="009B6DE3"/>
    <w:rsid w:val="009B709B"/>
    <w:rsid w:val="009B71F7"/>
    <w:rsid w:val="009B72B1"/>
    <w:rsid w:val="009B7830"/>
    <w:rsid w:val="009B7913"/>
    <w:rsid w:val="009B79EF"/>
    <w:rsid w:val="009B7BCD"/>
    <w:rsid w:val="009B7CCF"/>
    <w:rsid w:val="009B7EF6"/>
    <w:rsid w:val="009C004A"/>
    <w:rsid w:val="009C0184"/>
    <w:rsid w:val="009C031E"/>
    <w:rsid w:val="009C0685"/>
    <w:rsid w:val="009C07E3"/>
    <w:rsid w:val="009C0B24"/>
    <w:rsid w:val="009C0B55"/>
    <w:rsid w:val="009C0CA1"/>
    <w:rsid w:val="009C0DA7"/>
    <w:rsid w:val="009C102D"/>
    <w:rsid w:val="009C108E"/>
    <w:rsid w:val="009C110F"/>
    <w:rsid w:val="009C1189"/>
    <w:rsid w:val="009C1206"/>
    <w:rsid w:val="009C12A1"/>
    <w:rsid w:val="009C1338"/>
    <w:rsid w:val="009C1381"/>
    <w:rsid w:val="009C1475"/>
    <w:rsid w:val="009C155C"/>
    <w:rsid w:val="009C1767"/>
    <w:rsid w:val="009C17E1"/>
    <w:rsid w:val="009C1A91"/>
    <w:rsid w:val="009C1DEF"/>
    <w:rsid w:val="009C1F17"/>
    <w:rsid w:val="009C1FB4"/>
    <w:rsid w:val="009C2247"/>
    <w:rsid w:val="009C2249"/>
    <w:rsid w:val="009C22AA"/>
    <w:rsid w:val="009C23AB"/>
    <w:rsid w:val="009C2434"/>
    <w:rsid w:val="009C26D6"/>
    <w:rsid w:val="009C2A88"/>
    <w:rsid w:val="009C2D2F"/>
    <w:rsid w:val="009C2FBD"/>
    <w:rsid w:val="009C2FF3"/>
    <w:rsid w:val="009C3071"/>
    <w:rsid w:val="009C3227"/>
    <w:rsid w:val="009C3625"/>
    <w:rsid w:val="009C38D8"/>
    <w:rsid w:val="009C397D"/>
    <w:rsid w:val="009C39B6"/>
    <w:rsid w:val="009C3B17"/>
    <w:rsid w:val="009C3B6D"/>
    <w:rsid w:val="009C3C14"/>
    <w:rsid w:val="009C3D99"/>
    <w:rsid w:val="009C42C8"/>
    <w:rsid w:val="009C444F"/>
    <w:rsid w:val="009C4478"/>
    <w:rsid w:val="009C4558"/>
    <w:rsid w:val="009C466B"/>
    <w:rsid w:val="009C47C6"/>
    <w:rsid w:val="009C47C8"/>
    <w:rsid w:val="009C489E"/>
    <w:rsid w:val="009C49B7"/>
    <w:rsid w:val="009C4C85"/>
    <w:rsid w:val="009C4DAF"/>
    <w:rsid w:val="009C4E5C"/>
    <w:rsid w:val="009C4F5A"/>
    <w:rsid w:val="009C5036"/>
    <w:rsid w:val="009C5146"/>
    <w:rsid w:val="009C5275"/>
    <w:rsid w:val="009C543D"/>
    <w:rsid w:val="009C56BE"/>
    <w:rsid w:val="009C572B"/>
    <w:rsid w:val="009C58F7"/>
    <w:rsid w:val="009C5986"/>
    <w:rsid w:val="009C59A7"/>
    <w:rsid w:val="009C5B16"/>
    <w:rsid w:val="009C5BA1"/>
    <w:rsid w:val="009C61FC"/>
    <w:rsid w:val="009C63A1"/>
    <w:rsid w:val="009C64DA"/>
    <w:rsid w:val="009C6514"/>
    <w:rsid w:val="009C6668"/>
    <w:rsid w:val="009C68A0"/>
    <w:rsid w:val="009C68C2"/>
    <w:rsid w:val="009C68C8"/>
    <w:rsid w:val="009C6A4B"/>
    <w:rsid w:val="009C6A62"/>
    <w:rsid w:val="009C6BA3"/>
    <w:rsid w:val="009C6C7D"/>
    <w:rsid w:val="009C6C9A"/>
    <w:rsid w:val="009C6D6E"/>
    <w:rsid w:val="009C6DD0"/>
    <w:rsid w:val="009C733A"/>
    <w:rsid w:val="009C744A"/>
    <w:rsid w:val="009C7528"/>
    <w:rsid w:val="009C7591"/>
    <w:rsid w:val="009C768B"/>
    <w:rsid w:val="009C793E"/>
    <w:rsid w:val="009C7982"/>
    <w:rsid w:val="009C7AE6"/>
    <w:rsid w:val="009C7B86"/>
    <w:rsid w:val="009D0073"/>
    <w:rsid w:val="009D03A4"/>
    <w:rsid w:val="009D0549"/>
    <w:rsid w:val="009D058E"/>
    <w:rsid w:val="009D080E"/>
    <w:rsid w:val="009D0838"/>
    <w:rsid w:val="009D0F16"/>
    <w:rsid w:val="009D10E8"/>
    <w:rsid w:val="009D1226"/>
    <w:rsid w:val="009D1287"/>
    <w:rsid w:val="009D12B6"/>
    <w:rsid w:val="009D1374"/>
    <w:rsid w:val="009D147B"/>
    <w:rsid w:val="009D15A9"/>
    <w:rsid w:val="009D1687"/>
    <w:rsid w:val="009D1743"/>
    <w:rsid w:val="009D1874"/>
    <w:rsid w:val="009D1A30"/>
    <w:rsid w:val="009D1ED6"/>
    <w:rsid w:val="009D1ED8"/>
    <w:rsid w:val="009D2166"/>
    <w:rsid w:val="009D2470"/>
    <w:rsid w:val="009D24BD"/>
    <w:rsid w:val="009D252D"/>
    <w:rsid w:val="009D25C3"/>
    <w:rsid w:val="009D27A0"/>
    <w:rsid w:val="009D28F1"/>
    <w:rsid w:val="009D2D53"/>
    <w:rsid w:val="009D2DAB"/>
    <w:rsid w:val="009D2E61"/>
    <w:rsid w:val="009D2EC9"/>
    <w:rsid w:val="009D2FB8"/>
    <w:rsid w:val="009D30E6"/>
    <w:rsid w:val="009D3287"/>
    <w:rsid w:val="009D329C"/>
    <w:rsid w:val="009D3443"/>
    <w:rsid w:val="009D38A1"/>
    <w:rsid w:val="009D3C1C"/>
    <w:rsid w:val="009D3FC5"/>
    <w:rsid w:val="009D3FE4"/>
    <w:rsid w:val="009D410F"/>
    <w:rsid w:val="009D414B"/>
    <w:rsid w:val="009D4343"/>
    <w:rsid w:val="009D43B9"/>
    <w:rsid w:val="009D440C"/>
    <w:rsid w:val="009D449F"/>
    <w:rsid w:val="009D4599"/>
    <w:rsid w:val="009D4728"/>
    <w:rsid w:val="009D478E"/>
    <w:rsid w:val="009D489A"/>
    <w:rsid w:val="009D489B"/>
    <w:rsid w:val="009D4940"/>
    <w:rsid w:val="009D4994"/>
    <w:rsid w:val="009D49B1"/>
    <w:rsid w:val="009D4A92"/>
    <w:rsid w:val="009D4B13"/>
    <w:rsid w:val="009D4C87"/>
    <w:rsid w:val="009D4E04"/>
    <w:rsid w:val="009D4E65"/>
    <w:rsid w:val="009D4E7D"/>
    <w:rsid w:val="009D503A"/>
    <w:rsid w:val="009D5055"/>
    <w:rsid w:val="009D5173"/>
    <w:rsid w:val="009D522D"/>
    <w:rsid w:val="009D5254"/>
    <w:rsid w:val="009D535F"/>
    <w:rsid w:val="009D537F"/>
    <w:rsid w:val="009D59BC"/>
    <w:rsid w:val="009D59CC"/>
    <w:rsid w:val="009D5EDD"/>
    <w:rsid w:val="009D60E3"/>
    <w:rsid w:val="009D62A4"/>
    <w:rsid w:val="009D6424"/>
    <w:rsid w:val="009D649F"/>
    <w:rsid w:val="009D64FC"/>
    <w:rsid w:val="009D655A"/>
    <w:rsid w:val="009D6727"/>
    <w:rsid w:val="009D6792"/>
    <w:rsid w:val="009D6A5E"/>
    <w:rsid w:val="009D6AD5"/>
    <w:rsid w:val="009D6C2A"/>
    <w:rsid w:val="009D6D21"/>
    <w:rsid w:val="009D7027"/>
    <w:rsid w:val="009D7124"/>
    <w:rsid w:val="009D7421"/>
    <w:rsid w:val="009D758E"/>
    <w:rsid w:val="009D7714"/>
    <w:rsid w:val="009D7859"/>
    <w:rsid w:val="009D7868"/>
    <w:rsid w:val="009D796A"/>
    <w:rsid w:val="009D7ADD"/>
    <w:rsid w:val="009D7BFF"/>
    <w:rsid w:val="009D7C47"/>
    <w:rsid w:val="009D7F16"/>
    <w:rsid w:val="009D7FF6"/>
    <w:rsid w:val="009E024B"/>
    <w:rsid w:val="009E02BB"/>
    <w:rsid w:val="009E0502"/>
    <w:rsid w:val="009E0A6A"/>
    <w:rsid w:val="009E0B8A"/>
    <w:rsid w:val="009E0DF3"/>
    <w:rsid w:val="009E0F3C"/>
    <w:rsid w:val="009E1028"/>
    <w:rsid w:val="009E107D"/>
    <w:rsid w:val="009E1184"/>
    <w:rsid w:val="009E13AC"/>
    <w:rsid w:val="009E13F8"/>
    <w:rsid w:val="009E16E5"/>
    <w:rsid w:val="009E1842"/>
    <w:rsid w:val="009E18C9"/>
    <w:rsid w:val="009E1C7E"/>
    <w:rsid w:val="009E1F22"/>
    <w:rsid w:val="009E1FEC"/>
    <w:rsid w:val="009E2114"/>
    <w:rsid w:val="009E216C"/>
    <w:rsid w:val="009E22EF"/>
    <w:rsid w:val="009E2438"/>
    <w:rsid w:val="009E2882"/>
    <w:rsid w:val="009E2BB1"/>
    <w:rsid w:val="009E2BE1"/>
    <w:rsid w:val="009E2CB6"/>
    <w:rsid w:val="009E2D5D"/>
    <w:rsid w:val="009E3031"/>
    <w:rsid w:val="009E330A"/>
    <w:rsid w:val="009E3366"/>
    <w:rsid w:val="009E33CE"/>
    <w:rsid w:val="009E33E8"/>
    <w:rsid w:val="009E357F"/>
    <w:rsid w:val="009E35F2"/>
    <w:rsid w:val="009E3729"/>
    <w:rsid w:val="009E3857"/>
    <w:rsid w:val="009E3862"/>
    <w:rsid w:val="009E3ADC"/>
    <w:rsid w:val="009E3C95"/>
    <w:rsid w:val="009E3D43"/>
    <w:rsid w:val="009E3D52"/>
    <w:rsid w:val="009E3FD0"/>
    <w:rsid w:val="009E40B0"/>
    <w:rsid w:val="009E43B8"/>
    <w:rsid w:val="009E4605"/>
    <w:rsid w:val="009E51EB"/>
    <w:rsid w:val="009E5332"/>
    <w:rsid w:val="009E5515"/>
    <w:rsid w:val="009E561F"/>
    <w:rsid w:val="009E569F"/>
    <w:rsid w:val="009E56BE"/>
    <w:rsid w:val="009E5700"/>
    <w:rsid w:val="009E5767"/>
    <w:rsid w:val="009E5A12"/>
    <w:rsid w:val="009E5C2E"/>
    <w:rsid w:val="009E5E56"/>
    <w:rsid w:val="009E6152"/>
    <w:rsid w:val="009E616C"/>
    <w:rsid w:val="009E626E"/>
    <w:rsid w:val="009E636E"/>
    <w:rsid w:val="009E6539"/>
    <w:rsid w:val="009E6759"/>
    <w:rsid w:val="009E6D33"/>
    <w:rsid w:val="009E6D5A"/>
    <w:rsid w:val="009E6ED8"/>
    <w:rsid w:val="009E7070"/>
    <w:rsid w:val="009E7312"/>
    <w:rsid w:val="009E75B0"/>
    <w:rsid w:val="009E75F8"/>
    <w:rsid w:val="009E78AB"/>
    <w:rsid w:val="009E791E"/>
    <w:rsid w:val="009E79D7"/>
    <w:rsid w:val="009E7BEC"/>
    <w:rsid w:val="009E7CED"/>
    <w:rsid w:val="009E7D38"/>
    <w:rsid w:val="009E7D67"/>
    <w:rsid w:val="009E7EAA"/>
    <w:rsid w:val="009F01A8"/>
    <w:rsid w:val="009F05C4"/>
    <w:rsid w:val="009F0656"/>
    <w:rsid w:val="009F06DD"/>
    <w:rsid w:val="009F0741"/>
    <w:rsid w:val="009F0762"/>
    <w:rsid w:val="009F08D5"/>
    <w:rsid w:val="009F08E2"/>
    <w:rsid w:val="009F0BAA"/>
    <w:rsid w:val="009F0BEA"/>
    <w:rsid w:val="009F0C16"/>
    <w:rsid w:val="009F0F33"/>
    <w:rsid w:val="009F1035"/>
    <w:rsid w:val="009F10D2"/>
    <w:rsid w:val="009F1150"/>
    <w:rsid w:val="009F13F2"/>
    <w:rsid w:val="009F163F"/>
    <w:rsid w:val="009F169C"/>
    <w:rsid w:val="009F1905"/>
    <w:rsid w:val="009F1AB1"/>
    <w:rsid w:val="009F1CFB"/>
    <w:rsid w:val="009F1EEB"/>
    <w:rsid w:val="009F2032"/>
    <w:rsid w:val="009F215E"/>
    <w:rsid w:val="009F24E9"/>
    <w:rsid w:val="009F289A"/>
    <w:rsid w:val="009F29E6"/>
    <w:rsid w:val="009F2A59"/>
    <w:rsid w:val="009F2C15"/>
    <w:rsid w:val="009F2D3B"/>
    <w:rsid w:val="009F2E9D"/>
    <w:rsid w:val="009F30B8"/>
    <w:rsid w:val="009F3351"/>
    <w:rsid w:val="009F356F"/>
    <w:rsid w:val="009F3740"/>
    <w:rsid w:val="009F39B7"/>
    <w:rsid w:val="009F39DC"/>
    <w:rsid w:val="009F3AAA"/>
    <w:rsid w:val="009F3C77"/>
    <w:rsid w:val="009F3D41"/>
    <w:rsid w:val="009F3F3A"/>
    <w:rsid w:val="009F406D"/>
    <w:rsid w:val="009F409B"/>
    <w:rsid w:val="009F418F"/>
    <w:rsid w:val="009F4208"/>
    <w:rsid w:val="009F435C"/>
    <w:rsid w:val="009F485D"/>
    <w:rsid w:val="009F4908"/>
    <w:rsid w:val="009F495E"/>
    <w:rsid w:val="009F4A7F"/>
    <w:rsid w:val="009F4CDA"/>
    <w:rsid w:val="009F4FEF"/>
    <w:rsid w:val="009F524F"/>
    <w:rsid w:val="009F532E"/>
    <w:rsid w:val="009F5383"/>
    <w:rsid w:val="009F53D6"/>
    <w:rsid w:val="009F59E0"/>
    <w:rsid w:val="009F5B6A"/>
    <w:rsid w:val="009F5D66"/>
    <w:rsid w:val="009F5E14"/>
    <w:rsid w:val="009F5E3A"/>
    <w:rsid w:val="009F5E57"/>
    <w:rsid w:val="009F60D8"/>
    <w:rsid w:val="009F61A9"/>
    <w:rsid w:val="009F6807"/>
    <w:rsid w:val="009F6910"/>
    <w:rsid w:val="009F6969"/>
    <w:rsid w:val="009F6A3E"/>
    <w:rsid w:val="009F6CD1"/>
    <w:rsid w:val="009F6CFF"/>
    <w:rsid w:val="009F7348"/>
    <w:rsid w:val="009F7A78"/>
    <w:rsid w:val="009F7ABD"/>
    <w:rsid w:val="009F7B25"/>
    <w:rsid w:val="009F7D15"/>
    <w:rsid w:val="009F7F9B"/>
    <w:rsid w:val="00A0012B"/>
    <w:rsid w:val="00A00395"/>
    <w:rsid w:val="00A00443"/>
    <w:rsid w:val="00A004E5"/>
    <w:rsid w:val="00A00515"/>
    <w:rsid w:val="00A0070C"/>
    <w:rsid w:val="00A007B6"/>
    <w:rsid w:val="00A00AD5"/>
    <w:rsid w:val="00A00B5B"/>
    <w:rsid w:val="00A00C55"/>
    <w:rsid w:val="00A00CA6"/>
    <w:rsid w:val="00A00CBA"/>
    <w:rsid w:val="00A00FCD"/>
    <w:rsid w:val="00A01490"/>
    <w:rsid w:val="00A014B9"/>
    <w:rsid w:val="00A01754"/>
    <w:rsid w:val="00A01772"/>
    <w:rsid w:val="00A01777"/>
    <w:rsid w:val="00A01869"/>
    <w:rsid w:val="00A0195A"/>
    <w:rsid w:val="00A019AA"/>
    <w:rsid w:val="00A01B5F"/>
    <w:rsid w:val="00A01BA3"/>
    <w:rsid w:val="00A01CE5"/>
    <w:rsid w:val="00A01F8A"/>
    <w:rsid w:val="00A022B2"/>
    <w:rsid w:val="00A023F1"/>
    <w:rsid w:val="00A025F3"/>
    <w:rsid w:val="00A02AB0"/>
    <w:rsid w:val="00A02AB9"/>
    <w:rsid w:val="00A02C1E"/>
    <w:rsid w:val="00A02ED3"/>
    <w:rsid w:val="00A02FF1"/>
    <w:rsid w:val="00A03031"/>
    <w:rsid w:val="00A03150"/>
    <w:rsid w:val="00A03230"/>
    <w:rsid w:val="00A032B9"/>
    <w:rsid w:val="00A035CB"/>
    <w:rsid w:val="00A03897"/>
    <w:rsid w:val="00A03D40"/>
    <w:rsid w:val="00A03E60"/>
    <w:rsid w:val="00A040D8"/>
    <w:rsid w:val="00A042C4"/>
    <w:rsid w:val="00A04316"/>
    <w:rsid w:val="00A04450"/>
    <w:rsid w:val="00A044BA"/>
    <w:rsid w:val="00A0485D"/>
    <w:rsid w:val="00A04968"/>
    <w:rsid w:val="00A049EF"/>
    <w:rsid w:val="00A04CDC"/>
    <w:rsid w:val="00A04DF1"/>
    <w:rsid w:val="00A04F26"/>
    <w:rsid w:val="00A04FD0"/>
    <w:rsid w:val="00A05C90"/>
    <w:rsid w:val="00A05CE9"/>
    <w:rsid w:val="00A05D0A"/>
    <w:rsid w:val="00A05E9A"/>
    <w:rsid w:val="00A05EAC"/>
    <w:rsid w:val="00A05EC6"/>
    <w:rsid w:val="00A05EE9"/>
    <w:rsid w:val="00A06305"/>
    <w:rsid w:val="00A06464"/>
    <w:rsid w:val="00A0648F"/>
    <w:rsid w:val="00A06647"/>
    <w:rsid w:val="00A06998"/>
    <w:rsid w:val="00A06B3E"/>
    <w:rsid w:val="00A06B81"/>
    <w:rsid w:val="00A06C1D"/>
    <w:rsid w:val="00A06C3A"/>
    <w:rsid w:val="00A06C8A"/>
    <w:rsid w:val="00A06CE0"/>
    <w:rsid w:val="00A06D27"/>
    <w:rsid w:val="00A06E6C"/>
    <w:rsid w:val="00A06E9B"/>
    <w:rsid w:val="00A06EB6"/>
    <w:rsid w:val="00A070DC"/>
    <w:rsid w:val="00A071C9"/>
    <w:rsid w:val="00A07301"/>
    <w:rsid w:val="00A07357"/>
    <w:rsid w:val="00A074C9"/>
    <w:rsid w:val="00A07515"/>
    <w:rsid w:val="00A07768"/>
    <w:rsid w:val="00A07940"/>
    <w:rsid w:val="00A0797D"/>
    <w:rsid w:val="00A07AC2"/>
    <w:rsid w:val="00A07C4E"/>
    <w:rsid w:val="00A10056"/>
    <w:rsid w:val="00A10292"/>
    <w:rsid w:val="00A103A2"/>
    <w:rsid w:val="00A10670"/>
    <w:rsid w:val="00A1070F"/>
    <w:rsid w:val="00A1075A"/>
    <w:rsid w:val="00A10B8B"/>
    <w:rsid w:val="00A10DC1"/>
    <w:rsid w:val="00A10EAC"/>
    <w:rsid w:val="00A110ED"/>
    <w:rsid w:val="00A11170"/>
    <w:rsid w:val="00A1123E"/>
    <w:rsid w:val="00A11325"/>
    <w:rsid w:val="00A113DC"/>
    <w:rsid w:val="00A11458"/>
    <w:rsid w:val="00A11645"/>
    <w:rsid w:val="00A11649"/>
    <w:rsid w:val="00A11856"/>
    <w:rsid w:val="00A1192E"/>
    <w:rsid w:val="00A11A3B"/>
    <w:rsid w:val="00A11B66"/>
    <w:rsid w:val="00A11CB4"/>
    <w:rsid w:val="00A11E23"/>
    <w:rsid w:val="00A11EE2"/>
    <w:rsid w:val="00A1211F"/>
    <w:rsid w:val="00A12171"/>
    <w:rsid w:val="00A1217D"/>
    <w:rsid w:val="00A1229C"/>
    <w:rsid w:val="00A122A1"/>
    <w:rsid w:val="00A122BF"/>
    <w:rsid w:val="00A1243B"/>
    <w:rsid w:val="00A12685"/>
    <w:rsid w:val="00A128B5"/>
    <w:rsid w:val="00A12AF0"/>
    <w:rsid w:val="00A12B14"/>
    <w:rsid w:val="00A12B62"/>
    <w:rsid w:val="00A12C53"/>
    <w:rsid w:val="00A12CB1"/>
    <w:rsid w:val="00A12CD9"/>
    <w:rsid w:val="00A12DEF"/>
    <w:rsid w:val="00A12F11"/>
    <w:rsid w:val="00A133B9"/>
    <w:rsid w:val="00A137A4"/>
    <w:rsid w:val="00A1384F"/>
    <w:rsid w:val="00A13B70"/>
    <w:rsid w:val="00A13D2C"/>
    <w:rsid w:val="00A13D7B"/>
    <w:rsid w:val="00A13E69"/>
    <w:rsid w:val="00A14150"/>
    <w:rsid w:val="00A14264"/>
    <w:rsid w:val="00A147B3"/>
    <w:rsid w:val="00A149A1"/>
    <w:rsid w:val="00A14A01"/>
    <w:rsid w:val="00A14AB9"/>
    <w:rsid w:val="00A14AE1"/>
    <w:rsid w:val="00A14C09"/>
    <w:rsid w:val="00A14CC9"/>
    <w:rsid w:val="00A14E14"/>
    <w:rsid w:val="00A14E93"/>
    <w:rsid w:val="00A15093"/>
    <w:rsid w:val="00A152CD"/>
    <w:rsid w:val="00A155F8"/>
    <w:rsid w:val="00A156E0"/>
    <w:rsid w:val="00A15775"/>
    <w:rsid w:val="00A157D7"/>
    <w:rsid w:val="00A157E0"/>
    <w:rsid w:val="00A15840"/>
    <w:rsid w:val="00A158BA"/>
    <w:rsid w:val="00A159A4"/>
    <w:rsid w:val="00A15C52"/>
    <w:rsid w:val="00A160FF"/>
    <w:rsid w:val="00A16466"/>
    <w:rsid w:val="00A16614"/>
    <w:rsid w:val="00A1668E"/>
    <w:rsid w:val="00A16744"/>
    <w:rsid w:val="00A167AF"/>
    <w:rsid w:val="00A167BA"/>
    <w:rsid w:val="00A16BC0"/>
    <w:rsid w:val="00A16C89"/>
    <w:rsid w:val="00A16CF0"/>
    <w:rsid w:val="00A16D63"/>
    <w:rsid w:val="00A173D6"/>
    <w:rsid w:val="00A1746A"/>
    <w:rsid w:val="00A1766B"/>
    <w:rsid w:val="00A17714"/>
    <w:rsid w:val="00A17A35"/>
    <w:rsid w:val="00A17B3A"/>
    <w:rsid w:val="00A17E24"/>
    <w:rsid w:val="00A200E2"/>
    <w:rsid w:val="00A201B6"/>
    <w:rsid w:val="00A20204"/>
    <w:rsid w:val="00A202D3"/>
    <w:rsid w:val="00A205CD"/>
    <w:rsid w:val="00A206D0"/>
    <w:rsid w:val="00A2074C"/>
    <w:rsid w:val="00A2082E"/>
    <w:rsid w:val="00A20850"/>
    <w:rsid w:val="00A20A4C"/>
    <w:rsid w:val="00A20B3F"/>
    <w:rsid w:val="00A20D90"/>
    <w:rsid w:val="00A20F14"/>
    <w:rsid w:val="00A21258"/>
    <w:rsid w:val="00A2127B"/>
    <w:rsid w:val="00A21343"/>
    <w:rsid w:val="00A2162F"/>
    <w:rsid w:val="00A21886"/>
    <w:rsid w:val="00A218B7"/>
    <w:rsid w:val="00A218E8"/>
    <w:rsid w:val="00A218F0"/>
    <w:rsid w:val="00A219C9"/>
    <w:rsid w:val="00A21CC2"/>
    <w:rsid w:val="00A21F5B"/>
    <w:rsid w:val="00A223A1"/>
    <w:rsid w:val="00A22653"/>
    <w:rsid w:val="00A227D8"/>
    <w:rsid w:val="00A23086"/>
    <w:rsid w:val="00A2313C"/>
    <w:rsid w:val="00A2321D"/>
    <w:rsid w:val="00A2336A"/>
    <w:rsid w:val="00A23713"/>
    <w:rsid w:val="00A23923"/>
    <w:rsid w:val="00A239BA"/>
    <w:rsid w:val="00A23A16"/>
    <w:rsid w:val="00A23E1B"/>
    <w:rsid w:val="00A23EA0"/>
    <w:rsid w:val="00A23FB5"/>
    <w:rsid w:val="00A23FDB"/>
    <w:rsid w:val="00A2408A"/>
    <w:rsid w:val="00A24220"/>
    <w:rsid w:val="00A24238"/>
    <w:rsid w:val="00A243F1"/>
    <w:rsid w:val="00A24574"/>
    <w:rsid w:val="00A246FD"/>
    <w:rsid w:val="00A2470C"/>
    <w:rsid w:val="00A2470E"/>
    <w:rsid w:val="00A2494C"/>
    <w:rsid w:val="00A24A49"/>
    <w:rsid w:val="00A251F9"/>
    <w:rsid w:val="00A2522F"/>
    <w:rsid w:val="00A2525B"/>
    <w:rsid w:val="00A252E3"/>
    <w:rsid w:val="00A25301"/>
    <w:rsid w:val="00A25393"/>
    <w:rsid w:val="00A255EB"/>
    <w:rsid w:val="00A255FA"/>
    <w:rsid w:val="00A25C02"/>
    <w:rsid w:val="00A25EEE"/>
    <w:rsid w:val="00A26006"/>
    <w:rsid w:val="00A26079"/>
    <w:rsid w:val="00A26207"/>
    <w:rsid w:val="00A265F0"/>
    <w:rsid w:val="00A2660E"/>
    <w:rsid w:val="00A26642"/>
    <w:rsid w:val="00A266F7"/>
    <w:rsid w:val="00A268F8"/>
    <w:rsid w:val="00A26D40"/>
    <w:rsid w:val="00A26E17"/>
    <w:rsid w:val="00A271E8"/>
    <w:rsid w:val="00A27236"/>
    <w:rsid w:val="00A278D2"/>
    <w:rsid w:val="00A27A92"/>
    <w:rsid w:val="00A27B60"/>
    <w:rsid w:val="00A27BBF"/>
    <w:rsid w:val="00A27C5E"/>
    <w:rsid w:val="00A27CF6"/>
    <w:rsid w:val="00A27D68"/>
    <w:rsid w:val="00A27F2D"/>
    <w:rsid w:val="00A27F93"/>
    <w:rsid w:val="00A300DE"/>
    <w:rsid w:val="00A30388"/>
    <w:rsid w:val="00A303AE"/>
    <w:rsid w:val="00A304ED"/>
    <w:rsid w:val="00A3067F"/>
    <w:rsid w:val="00A3069E"/>
    <w:rsid w:val="00A306CF"/>
    <w:rsid w:val="00A30AD2"/>
    <w:rsid w:val="00A30CC7"/>
    <w:rsid w:val="00A30F8E"/>
    <w:rsid w:val="00A3139C"/>
    <w:rsid w:val="00A313E4"/>
    <w:rsid w:val="00A3144F"/>
    <w:rsid w:val="00A31501"/>
    <w:rsid w:val="00A316CF"/>
    <w:rsid w:val="00A31931"/>
    <w:rsid w:val="00A31A03"/>
    <w:rsid w:val="00A31A6C"/>
    <w:rsid w:val="00A31B98"/>
    <w:rsid w:val="00A31E08"/>
    <w:rsid w:val="00A31FF6"/>
    <w:rsid w:val="00A32345"/>
    <w:rsid w:val="00A32357"/>
    <w:rsid w:val="00A325DD"/>
    <w:rsid w:val="00A32665"/>
    <w:rsid w:val="00A326B2"/>
    <w:rsid w:val="00A3270A"/>
    <w:rsid w:val="00A3273C"/>
    <w:rsid w:val="00A329ED"/>
    <w:rsid w:val="00A32B78"/>
    <w:rsid w:val="00A32BC6"/>
    <w:rsid w:val="00A32CD4"/>
    <w:rsid w:val="00A32D01"/>
    <w:rsid w:val="00A32D48"/>
    <w:rsid w:val="00A32F54"/>
    <w:rsid w:val="00A33479"/>
    <w:rsid w:val="00A3380A"/>
    <w:rsid w:val="00A33868"/>
    <w:rsid w:val="00A3388A"/>
    <w:rsid w:val="00A33CF2"/>
    <w:rsid w:val="00A33CFA"/>
    <w:rsid w:val="00A33D0D"/>
    <w:rsid w:val="00A33E8B"/>
    <w:rsid w:val="00A3402A"/>
    <w:rsid w:val="00A341A9"/>
    <w:rsid w:val="00A34397"/>
    <w:rsid w:val="00A34669"/>
    <w:rsid w:val="00A34742"/>
    <w:rsid w:val="00A34802"/>
    <w:rsid w:val="00A348F9"/>
    <w:rsid w:val="00A3497E"/>
    <w:rsid w:val="00A34C4B"/>
    <w:rsid w:val="00A34C50"/>
    <w:rsid w:val="00A34D0D"/>
    <w:rsid w:val="00A34DB1"/>
    <w:rsid w:val="00A35080"/>
    <w:rsid w:val="00A3514F"/>
    <w:rsid w:val="00A351C1"/>
    <w:rsid w:val="00A35381"/>
    <w:rsid w:val="00A353B6"/>
    <w:rsid w:val="00A35454"/>
    <w:rsid w:val="00A35644"/>
    <w:rsid w:val="00A358C6"/>
    <w:rsid w:val="00A35AB4"/>
    <w:rsid w:val="00A35ACA"/>
    <w:rsid w:val="00A35F5D"/>
    <w:rsid w:val="00A361E6"/>
    <w:rsid w:val="00A36406"/>
    <w:rsid w:val="00A36762"/>
    <w:rsid w:val="00A36907"/>
    <w:rsid w:val="00A369E9"/>
    <w:rsid w:val="00A36A04"/>
    <w:rsid w:val="00A36A7C"/>
    <w:rsid w:val="00A36C31"/>
    <w:rsid w:val="00A36D43"/>
    <w:rsid w:val="00A36D78"/>
    <w:rsid w:val="00A36F74"/>
    <w:rsid w:val="00A37031"/>
    <w:rsid w:val="00A37113"/>
    <w:rsid w:val="00A37142"/>
    <w:rsid w:val="00A37291"/>
    <w:rsid w:val="00A3734B"/>
    <w:rsid w:val="00A37492"/>
    <w:rsid w:val="00A374F8"/>
    <w:rsid w:val="00A3761F"/>
    <w:rsid w:val="00A376E7"/>
    <w:rsid w:val="00A3778B"/>
    <w:rsid w:val="00A377BD"/>
    <w:rsid w:val="00A37AB4"/>
    <w:rsid w:val="00A37E9A"/>
    <w:rsid w:val="00A37F19"/>
    <w:rsid w:val="00A37F70"/>
    <w:rsid w:val="00A37F96"/>
    <w:rsid w:val="00A37FE4"/>
    <w:rsid w:val="00A40062"/>
    <w:rsid w:val="00A400ED"/>
    <w:rsid w:val="00A40430"/>
    <w:rsid w:val="00A40596"/>
    <w:rsid w:val="00A40741"/>
    <w:rsid w:val="00A40746"/>
    <w:rsid w:val="00A40938"/>
    <w:rsid w:val="00A40B05"/>
    <w:rsid w:val="00A40B80"/>
    <w:rsid w:val="00A40C64"/>
    <w:rsid w:val="00A40D90"/>
    <w:rsid w:val="00A41592"/>
    <w:rsid w:val="00A416A6"/>
    <w:rsid w:val="00A418CB"/>
    <w:rsid w:val="00A41D63"/>
    <w:rsid w:val="00A41E81"/>
    <w:rsid w:val="00A41FE6"/>
    <w:rsid w:val="00A422D3"/>
    <w:rsid w:val="00A424EB"/>
    <w:rsid w:val="00A427C5"/>
    <w:rsid w:val="00A4283B"/>
    <w:rsid w:val="00A42B2D"/>
    <w:rsid w:val="00A42EFA"/>
    <w:rsid w:val="00A42FB0"/>
    <w:rsid w:val="00A432CC"/>
    <w:rsid w:val="00A43B0D"/>
    <w:rsid w:val="00A43C97"/>
    <w:rsid w:val="00A44130"/>
    <w:rsid w:val="00A4425C"/>
    <w:rsid w:val="00A4427A"/>
    <w:rsid w:val="00A4434B"/>
    <w:rsid w:val="00A444D0"/>
    <w:rsid w:val="00A4454B"/>
    <w:rsid w:val="00A44761"/>
    <w:rsid w:val="00A447B2"/>
    <w:rsid w:val="00A447D9"/>
    <w:rsid w:val="00A44815"/>
    <w:rsid w:val="00A44AFF"/>
    <w:rsid w:val="00A44BF1"/>
    <w:rsid w:val="00A44CC4"/>
    <w:rsid w:val="00A44D43"/>
    <w:rsid w:val="00A44E04"/>
    <w:rsid w:val="00A44EFA"/>
    <w:rsid w:val="00A45158"/>
    <w:rsid w:val="00A45185"/>
    <w:rsid w:val="00A452B6"/>
    <w:rsid w:val="00A452BE"/>
    <w:rsid w:val="00A45460"/>
    <w:rsid w:val="00A45514"/>
    <w:rsid w:val="00A455B9"/>
    <w:rsid w:val="00A4561F"/>
    <w:rsid w:val="00A45695"/>
    <w:rsid w:val="00A456F0"/>
    <w:rsid w:val="00A459B9"/>
    <w:rsid w:val="00A45AA9"/>
    <w:rsid w:val="00A45C0B"/>
    <w:rsid w:val="00A45C28"/>
    <w:rsid w:val="00A45DD2"/>
    <w:rsid w:val="00A45F7B"/>
    <w:rsid w:val="00A461D2"/>
    <w:rsid w:val="00A46212"/>
    <w:rsid w:val="00A4634C"/>
    <w:rsid w:val="00A4637C"/>
    <w:rsid w:val="00A46793"/>
    <w:rsid w:val="00A46B6C"/>
    <w:rsid w:val="00A474A8"/>
    <w:rsid w:val="00A47582"/>
    <w:rsid w:val="00A4774F"/>
    <w:rsid w:val="00A47A9B"/>
    <w:rsid w:val="00A47B36"/>
    <w:rsid w:val="00A47C02"/>
    <w:rsid w:val="00A47F01"/>
    <w:rsid w:val="00A502DF"/>
    <w:rsid w:val="00A503CA"/>
    <w:rsid w:val="00A50422"/>
    <w:rsid w:val="00A50576"/>
    <w:rsid w:val="00A50618"/>
    <w:rsid w:val="00A50652"/>
    <w:rsid w:val="00A506E1"/>
    <w:rsid w:val="00A50A18"/>
    <w:rsid w:val="00A50E1C"/>
    <w:rsid w:val="00A51036"/>
    <w:rsid w:val="00A51375"/>
    <w:rsid w:val="00A514F0"/>
    <w:rsid w:val="00A516DE"/>
    <w:rsid w:val="00A51A7A"/>
    <w:rsid w:val="00A51DB9"/>
    <w:rsid w:val="00A51F3D"/>
    <w:rsid w:val="00A521DB"/>
    <w:rsid w:val="00A521E5"/>
    <w:rsid w:val="00A52283"/>
    <w:rsid w:val="00A52298"/>
    <w:rsid w:val="00A5235D"/>
    <w:rsid w:val="00A52513"/>
    <w:rsid w:val="00A52712"/>
    <w:rsid w:val="00A52868"/>
    <w:rsid w:val="00A52AAF"/>
    <w:rsid w:val="00A52BD2"/>
    <w:rsid w:val="00A52D23"/>
    <w:rsid w:val="00A52DF8"/>
    <w:rsid w:val="00A52E60"/>
    <w:rsid w:val="00A52E75"/>
    <w:rsid w:val="00A52F11"/>
    <w:rsid w:val="00A53055"/>
    <w:rsid w:val="00A530F6"/>
    <w:rsid w:val="00A5315E"/>
    <w:rsid w:val="00A532B5"/>
    <w:rsid w:val="00A532BA"/>
    <w:rsid w:val="00A534CB"/>
    <w:rsid w:val="00A53540"/>
    <w:rsid w:val="00A5383D"/>
    <w:rsid w:val="00A538CF"/>
    <w:rsid w:val="00A53C2A"/>
    <w:rsid w:val="00A53CC1"/>
    <w:rsid w:val="00A53CFD"/>
    <w:rsid w:val="00A53DC7"/>
    <w:rsid w:val="00A53F9F"/>
    <w:rsid w:val="00A54211"/>
    <w:rsid w:val="00A542FA"/>
    <w:rsid w:val="00A5436B"/>
    <w:rsid w:val="00A54F8D"/>
    <w:rsid w:val="00A54FBB"/>
    <w:rsid w:val="00A550B3"/>
    <w:rsid w:val="00A550FB"/>
    <w:rsid w:val="00A55172"/>
    <w:rsid w:val="00A55343"/>
    <w:rsid w:val="00A55418"/>
    <w:rsid w:val="00A55820"/>
    <w:rsid w:val="00A5590F"/>
    <w:rsid w:val="00A55E53"/>
    <w:rsid w:val="00A56150"/>
    <w:rsid w:val="00A5629D"/>
    <w:rsid w:val="00A563C0"/>
    <w:rsid w:val="00A56689"/>
    <w:rsid w:val="00A567B1"/>
    <w:rsid w:val="00A56962"/>
    <w:rsid w:val="00A56EFC"/>
    <w:rsid w:val="00A572B8"/>
    <w:rsid w:val="00A572E2"/>
    <w:rsid w:val="00A57359"/>
    <w:rsid w:val="00A574D8"/>
    <w:rsid w:val="00A5755A"/>
    <w:rsid w:val="00A576B7"/>
    <w:rsid w:val="00A57BC7"/>
    <w:rsid w:val="00A57C3F"/>
    <w:rsid w:val="00A57C9E"/>
    <w:rsid w:val="00A57CEA"/>
    <w:rsid w:val="00A57E91"/>
    <w:rsid w:val="00A57F99"/>
    <w:rsid w:val="00A57FCB"/>
    <w:rsid w:val="00A601B6"/>
    <w:rsid w:val="00A603DA"/>
    <w:rsid w:val="00A603E9"/>
    <w:rsid w:val="00A60459"/>
    <w:rsid w:val="00A6058B"/>
    <w:rsid w:val="00A6063C"/>
    <w:rsid w:val="00A60821"/>
    <w:rsid w:val="00A60899"/>
    <w:rsid w:val="00A60B84"/>
    <w:rsid w:val="00A60C72"/>
    <w:rsid w:val="00A60C75"/>
    <w:rsid w:val="00A60D71"/>
    <w:rsid w:val="00A60DBB"/>
    <w:rsid w:val="00A60E58"/>
    <w:rsid w:val="00A60F58"/>
    <w:rsid w:val="00A610A2"/>
    <w:rsid w:val="00A61200"/>
    <w:rsid w:val="00A61544"/>
    <w:rsid w:val="00A617F1"/>
    <w:rsid w:val="00A61896"/>
    <w:rsid w:val="00A61BC4"/>
    <w:rsid w:val="00A620CA"/>
    <w:rsid w:val="00A624F6"/>
    <w:rsid w:val="00A6291B"/>
    <w:rsid w:val="00A629F1"/>
    <w:rsid w:val="00A62BC3"/>
    <w:rsid w:val="00A6313B"/>
    <w:rsid w:val="00A633E2"/>
    <w:rsid w:val="00A634D3"/>
    <w:rsid w:val="00A6365C"/>
    <w:rsid w:val="00A636D7"/>
    <w:rsid w:val="00A63865"/>
    <w:rsid w:val="00A63886"/>
    <w:rsid w:val="00A63ADD"/>
    <w:rsid w:val="00A63CD7"/>
    <w:rsid w:val="00A63DF3"/>
    <w:rsid w:val="00A64515"/>
    <w:rsid w:val="00A64674"/>
    <w:rsid w:val="00A648D3"/>
    <w:rsid w:val="00A64970"/>
    <w:rsid w:val="00A64FD2"/>
    <w:rsid w:val="00A64FE1"/>
    <w:rsid w:val="00A64FEF"/>
    <w:rsid w:val="00A6574C"/>
    <w:rsid w:val="00A6586C"/>
    <w:rsid w:val="00A658FF"/>
    <w:rsid w:val="00A65940"/>
    <w:rsid w:val="00A65B85"/>
    <w:rsid w:val="00A65DB2"/>
    <w:rsid w:val="00A65E3C"/>
    <w:rsid w:val="00A661C7"/>
    <w:rsid w:val="00A666C9"/>
    <w:rsid w:val="00A6671D"/>
    <w:rsid w:val="00A667AE"/>
    <w:rsid w:val="00A667B5"/>
    <w:rsid w:val="00A668BC"/>
    <w:rsid w:val="00A66A42"/>
    <w:rsid w:val="00A66ACF"/>
    <w:rsid w:val="00A66C00"/>
    <w:rsid w:val="00A66D3F"/>
    <w:rsid w:val="00A66D8B"/>
    <w:rsid w:val="00A66D94"/>
    <w:rsid w:val="00A66DBA"/>
    <w:rsid w:val="00A66F66"/>
    <w:rsid w:val="00A6700B"/>
    <w:rsid w:val="00A670F6"/>
    <w:rsid w:val="00A67178"/>
    <w:rsid w:val="00A672EB"/>
    <w:rsid w:val="00A67386"/>
    <w:rsid w:val="00A67561"/>
    <w:rsid w:val="00A675A7"/>
    <w:rsid w:val="00A67A6E"/>
    <w:rsid w:val="00A67C60"/>
    <w:rsid w:val="00A67D0B"/>
    <w:rsid w:val="00A67F32"/>
    <w:rsid w:val="00A67FE8"/>
    <w:rsid w:val="00A7008F"/>
    <w:rsid w:val="00A7012A"/>
    <w:rsid w:val="00A707E2"/>
    <w:rsid w:val="00A70801"/>
    <w:rsid w:val="00A7088B"/>
    <w:rsid w:val="00A708F7"/>
    <w:rsid w:val="00A70BA7"/>
    <w:rsid w:val="00A70D3C"/>
    <w:rsid w:val="00A70E2A"/>
    <w:rsid w:val="00A70EB5"/>
    <w:rsid w:val="00A7128B"/>
    <w:rsid w:val="00A712A2"/>
    <w:rsid w:val="00A71566"/>
    <w:rsid w:val="00A719F1"/>
    <w:rsid w:val="00A71A61"/>
    <w:rsid w:val="00A71A66"/>
    <w:rsid w:val="00A71AFE"/>
    <w:rsid w:val="00A71B52"/>
    <w:rsid w:val="00A71BAF"/>
    <w:rsid w:val="00A71C5B"/>
    <w:rsid w:val="00A71CF0"/>
    <w:rsid w:val="00A71E93"/>
    <w:rsid w:val="00A71F07"/>
    <w:rsid w:val="00A72239"/>
    <w:rsid w:val="00A7230C"/>
    <w:rsid w:val="00A7242F"/>
    <w:rsid w:val="00A72560"/>
    <w:rsid w:val="00A728B5"/>
    <w:rsid w:val="00A72946"/>
    <w:rsid w:val="00A729C6"/>
    <w:rsid w:val="00A72AAD"/>
    <w:rsid w:val="00A72B00"/>
    <w:rsid w:val="00A72B76"/>
    <w:rsid w:val="00A72C86"/>
    <w:rsid w:val="00A72CF2"/>
    <w:rsid w:val="00A72D7F"/>
    <w:rsid w:val="00A72F46"/>
    <w:rsid w:val="00A72F4D"/>
    <w:rsid w:val="00A7333C"/>
    <w:rsid w:val="00A73528"/>
    <w:rsid w:val="00A73664"/>
    <w:rsid w:val="00A738FE"/>
    <w:rsid w:val="00A7396E"/>
    <w:rsid w:val="00A739D4"/>
    <w:rsid w:val="00A73CF8"/>
    <w:rsid w:val="00A73D1F"/>
    <w:rsid w:val="00A73D36"/>
    <w:rsid w:val="00A73EEF"/>
    <w:rsid w:val="00A73F49"/>
    <w:rsid w:val="00A742C8"/>
    <w:rsid w:val="00A74543"/>
    <w:rsid w:val="00A745CA"/>
    <w:rsid w:val="00A745F4"/>
    <w:rsid w:val="00A7465B"/>
    <w:rsid w:val="00A746AE"/>
    <w:rsid w:val="00A747BF"/>
    <w:rsid w:val="00A74D70"/>
    <w:rsid w:val="00A74EE3"/>
    <w:rsid w:val="00A74F41"/>
    <w:rsid w:val="00A75003"/>
    <w:rsid w:val="00A75161"/>
    <w:rsid w:val="00A75249"/>
    <w:rsid w:val="00A75339"/>
    <w:rsid w:val="00A7533B"/>
    <w:rsid w:val="00A753AC"/>
    <w:rsid w:val="00A75539"/>
    <w:rsid w:val="00A7554F"/>
    <w:rsid w:val="00A7559F"/>
    <w:rsid w:val="00A757CB"/>
    <w:rsid w:val="00A75969"/>
    <w:rsid w:val="00A75AC3"/>
    <w:rsid w:val="00A75D68"/>
    <w:rsid w:val="00A75D74"/>
    <w:rsid w:val="00A75E73"/>
    <w:rsid w:val="00A75EE6"/>
    <w:rsid w:val="00A7609A"/>
    <w:rsid w:val="00A76387"/>
    <w:rsid w:val="00A76587"/>
    <w:rsid w:val="00A76813"/>
    <w:rsid w:val="00A7694E"/>
    <w:rsid w:val="00A7695E"/>
    <w:rsid w:val="00A76DDB"/>
    <w:rsid w:val="00A7702F"/>
    <w:rsid w:val="00A770DD"/>
    <w:rsid w:val="00A77152"/>
    <w:rsid w:val="00A77423"/>
    <w:rsid w:val="00A774CF"/>
    <w:rsid w:val="00A77579"/>
    <w:rsid w:val="00A77671"/>
    <w:rsid w:val="00A7799A"/>
    <w:rsid w:val="00A77AAE"/>
    <w:rsid w:val="00A77ABA"/>
    <w:rsid w:val="00A77DBE"/>
    <w:rsid w:val="00A77EB8"/>
    <w:rsid w:val="00A77F8B"/>
    <w:rsid w:val="00A80206"/>
    <w:rsid w:val="00A804E9"/>
    <w:rsid w:val="00A8073F"/>
    <w:rsid w:val="00A80909"/>
    <w:rsid w:val="00A80A34"/>
    <w:rsid w:val="00A80A53"/>
    <w:rsid w:val="00A80AB3"/>
    <w:rsid w:val="00A80AE9"/>
    <w:rsid w:val="00A80B20"/>
    <w:rsid w:val="00A80DC5"/>
    <w:rsid w:val="00A81192"/>
    <w:rsid w:val="00A81395"/>
    <w:rsid w:val="00A813AF"/>
    <w:rsid w:val="00A81421"/>
    <w:rsid w:val="00A81441"/>
    <w:rsid w:val="00A81731"/>
    <w:rsid w:val="00A817C8"/>
    <w:rsid w:val="00A81926"/>
    <w:rsid w:val="00A8195F"/>
    <w:rsid w:val="00A81E0A"/>
    <w:rsid w:val="00A81F18"/>
    <w:rsid w:val="00A81F57"/>
    <w:rsid w:val="00A82450"/>
    <w:rsid w:val="00A824D7"/>
    <w:rsid w:val="00A824EB"/>
    <w:rsid w:val="00A8253D"/>
    <w:rsid w:val="00A82729"/>
    <w:rsid w:val="00A828CC"/>
    <w:rsid w:val="00A82AC1"/>
    <w:rsid w:val="00A82B81"/>
    <w:rsid w:val="00A82B8B"/>
    <w:rsid w:val="00A82BF1"/>
    <w:rsid w:val="00A82C00"/>
    <w:rsid w:val="00A82CAD"/>
    <w:rsid w:val="00A82CF4"/>
    <w:rsid w:val="00A82DEE"/>
    <w:rsid w:val="00A8302A"/>
    <w:rsid w:val="00A8306D"/>
    <w:rsid w:val="00A8321E"/>
    <w:rsid w:val="00A83344"/>
    <w:rsid w:val="00A83371"/>
    <w:rsid w:val="00A8359B"/>
    <w:rsid w:val="00A8363B"/>
    <w:rsid w:val="00A83871"/>
    <w:rsid w:val="00A838B2"/>
    <w:rsid w:val="00A83964"/>
    <w:rsid w:val="00A83B05"/>
    <w:rsid w:val="00A83B98"/>
    <w:rsid w:val="00A83CCF"/>
    <w:rsid w:val="00A83E14"/>
    <w:rsid w:val="00A83FA2"/>
    <w:rsid w:val="00A840C6"/>
    <w:rsid w:val="00A84439"/>
    <w:rsid w:val="00A845C1"/>
    <w:rsid w:val="00A8468A"/>
    <w:rsid w:val="00A849B6"/>
    <w:rsid w:val="00A84C7F"/>
    <w:rsid w:val="00A84CD5"/>
    <w:rsid w:val="00A84D88"/>
    <w:rsid w:val="00A84DC4"/>
    <w:rsid w:val="00A84EE3"/>
    <w:rsid w:val="00A8504B"/>
    <w:rsid w:val="00A851CA"/>
    <w:rsid w:val="00A85297"/>
    <w:rsid w:val="00A852DD"/>
    <w:rsid w:val="00A8532A"/>
    <w:rsid w:val="00A854FE"/>
    <w:rsid w:val="00A85568"/>
    <w:rsid w:val="00A857A4"/>
    <w:rsid w:val="00A857F6"/>
    <w:rsid w:val="00A8588D"/>
    <w:rsid w:val="00A85ABD"/>
    <w:rsid w:val="00A85AF1"/>
    <w:rsid w:val="00A85B2D"/>
    <w:rsid w:val="00A85BAB"/>
    <w:rsid w:val="00A85EE9"/>
    <w:rsid w:val="00A85F51"/>
    <w:rsid w:val="00A8606B"/>
    <w:rsid w:val="00A860AD"/>
    <w:rsid w:val="00A86141"/>
    <w:rsid w:val="00A8616D"/>
    <w:rsid w:val="00A8619A"/>
    <w:rsid w:val="00A8643B"/>
    <w:rsid w:val="00A865AF"/>
    <w:rsid w:val="00A8664E"/>
    <w:rsid w:val="00A8689D"/>
    <w:rsid w:val="00A86952"/>
    <w:rsid w:val="00A86B46"/>
    <w:rsid w:val="00A86C3B"/>
    <w:rsid w:val="00A86C4F"/>
    <w:rsid w:val="00A86CFF"/>
    <w:rsid w:val="00A86D22"/>
    <w:rsid w:val="00A86EEF"/>
    <w:rsid w:val="00A87060"/>
    <w:rsid w:val="00A872C6"/>
    <w:rsid w:val="00A8765E"/>
    <w:rsid w:val="00A878B8"/>
    <w:rsid w:val="00A87A04"/>
    <w:rsid w:val="00A87A58"/>
    <w:rsid w:val="00A87D77"/>
    <w:rsid w:val="00A87E5D"/>
    <w:rsid w:val="00A87F36"/>
    <w:rsid w:val="00A90075"/>
    <w:rsid w:val="00A901D9"/>
    <w:rsid w:val="00A9030C"/>
    <w:rsid w:val="00A904E4"/>
    <w:rsid w:val="00A905EE"/>
    <w:rsid w:val="00A9063C"/>
    <w:rsid w:val="00A907BA"/>
    <w:rsid w:val="00A90A3D"/>
    <w:rsid w:val="00A90F2F"/>
    <w:rsid w:val="00A91070"/>
    <w:rsid w:val="00A91104"/>
    <w:rsid w:val="00A91158"/>
    <w:rsid w:val="00A913B6"/>
    <w:rsid w:val="00A91542"/>
    <w:rsid w:val="00A91942"/>
    <w:rsid w:val="00A91BF9"/>
    <w:rsid w:val="00A91EA4"/>
    <w:rsid w:val="00A91F75"/>
    <w:rsid w:val="00A9206D"/>
    <w:rsid w:val="00A921B1"/>
    <w:rsid w:val="00A922D3"/>
    <w:rsid w:val="00A92800"/>
    <w:rsid w:val="00A92902"/>
    <w:rsid w:val="00A929AB"/>
    <w:rsid w:val="00A92B4C"/>
    <w:rsid w:val="00A92BAB"/>
    <w:rsid w:val="00A92CA0"/>
    <w:rsid w:val="00A92D44"/>
    <w:rsid w:val="00A92D51"/>
    <w:rsid w:val="00A93369"/>
    <w:rsid w:val="00A935EC"/>
    <w:rsid w:val="00A93944"/>
    <w:rsid w:val="00A93DC6"/>
    <w:rsid w:val="00A93E82"/>
    <w:rsid w:val="00A93ED7"/>
    <w:rsid w:val="00A9407D"/>
    <w:rsid w:val="00A943A0"/>
    <w:rsid w:val="00A94516"/>
    <w:rsid w:val="00A947BB"/>
    <w:rsid w:val="00A94835"/>
    <w:rsid w:val="00A949DA"/>
    <w:rsid w:val="00A94A02"/>
    <w:rsid w:val="00A94C73"/>
    <w:rsid w:val="00A94EFB"/>
    <w:rsid w:val="00A950F4"/>
    <w:rsid w:val="00A95133"/>
    <w:rsid w:val="00A9552E"/>
    <w:rsid w:val="00A95760"/>
    <w:rsid w:val="00A9576A"/>
    <w:rsid w:val="00A957A6"/>
    <w:rsid w:val="00A957D8"/>
    <w:rsid w:val="00A958A9"/>
    <w:rsid w:val="00A95A29"/>
    <w:rsid w:val="00A95C00"/>
    <w:rsid w:val="00A95C1C"/>
    <w:rsid w:val="00A95C6B"/>
    <w:rsid w:val="00A95C97"/>
    <w:rsid w:val="00A95D7D"/>
    <w:rsid w:val="00A95DD2"/>
    <w:rsid w:val="00A96191"/>
    <w:rsid w:val="00A9620F"/>
    <w:rsid w:val="00A9622F"/>
    <w:rsid w:val="00A96266"/>
    <w:rsid w:val="00A962A0"/>
    <w:rsid w:val="00A962B9"/>
    <w:rsid w:val="00A9630F"/>
    <w:rsid w:val="00A96411"/>
    <w:rsid w:val="00A9645A"/>
    <w:rsid w:val="00A964CD"/>
    <w:rsid w:val="00A9657D"/>
    <w:rsid w:val="00A966C7"/>
    <w:rsid w:val="00A96733"/>
    <w:rsid w:val="00A96A71"/>
    <w:rsid w:val="00A96DB3"/>
    <w:rsid w:val="00A972B9"/>
    <w:rsid w:val="00A9739C"/>
    <w:rsid w:val="00A97407"/>
    <w:rsid w:val="00A9743D"/>
    <w:rsid w:val="00A974B5"/>
    <w:rsid w:val="00A97A02"/>
    <w:rsid w:val="00A97D7C"/>
    <w:rsid w:val="00A97F3B"/>
    <w:rsid w:val="00AA0033"/>
    <w:rsid w:val="00AA02B2"/>
    <w:rsid w:val="00AA02F6"/>
    <w:rsid w:val="00AA0362"/>
    <w:rsid w:val="00AA04B5"/>
    <w:rsid w:val="00AA08FD"/>
    <w:rsid w:val="00AA0A89"/>
    <w:rsid w:val="00AA0AB4"/>
    <w:rsid w:val="00AA0B02"/>
    <w:rsid w:val="00AA0F61"/>
    <w:rsid w:val="00AA14D1"/>
    <w:rsid w:val="00AA1687"/>
    <w:rsid w:val="00AA169F"/>
    <w:rsid w:val="00AA173A"/>
    <w:rsid w:val="00AA185E"/>
    <w:rsid w:val="00AA1BAA"/>
    <w:rsid w:val="00AA1C67"/>
    <w:rsid w:val="00AA1CEE"/>
    <w:rsid w:val="00AA1EC7"/>
    <w:rsid w:val="00AA1EF1"/>
    <w:rsid w:val="00AA20AC"/>
    <w:rsid w:val="00AA228B"/>
    <w:rsid w:val="00AA22E1"/>
    <w:rsid w:val="00AA2326"/>
    <w:rsid w:val="00AA2864"/>
    <w:rsid w:val="00AA2CBE"/>
    <w:rsid w:val="00AA2D75"/>
    <w:rsid w:val="00AA2F9A"/>
    <w:rsid w:val="00AA2F9B"/>
    <w:rsid w:val="00AA3069"/>
    <w:rsid w:val="00AA3275"/>
    <w:rsid w:val="00AA3296"/>
    <w:rsid w:val="00AA3460"/>
    <w:rsid w:val="00AA34E6"/>
    <w:rsid w:val="00AA3569"/>
    <w:rsid w:val="00AA3807"/>
    <w:rsid w:val="00AA38F4"/>
    <w:rsid w:val="00AA3C38"/>
    <w:rsid w:val="00AA3F26"/>
    <w:rsid w:val="00AA4118"/>
    <w:rsid w:val="00AA41BE"/>
    <w:rsid w:val="00AA4285"/>
    <w:rsid w:val="00AA4510"/>
    <w:rsid w:val="00AA45A0"/>
    <w:rsid w:val="00AA45A5"/>
    <w:rsid w:val="00AA471C"/>
    <w:rsid w:val="00AA47DC"/>
    <w:rsid w:val="00AA49D3"/>
    <w:rsid w:val="00AA4BA2"/>
    <w:rsid w:val="00AA4C3A"/>
    <w:rsid w:val="00AA4CDA"/>
    <w:rsid w:val="00AA4E1A"/>
    <w:rsid w:val="00AA4ED7"/>
    <w:rsid w:val="00AA4ED9"/>
    <w:rsid w:val="00AA533D"/>
    <w:rsid w:val="00AA5349"/>
    <w:rsid w:val="00AA5434"/>
    <w:rsid w:val="00AA58B0"/>
    <w:rsid w:val="00AA5FFF"/>
    <w:rsid w:val="00AA6313"/>
    <w:rsid w:val="00AA6922"/>
    <w:rsid w:val="00AA6B83"/>
    <w:rsid w:val="00AA6CD4"/>
    <w:rsid w:val="00AA6EA8"/>
    <w:rsid w:val="00AA6EDB"/>
    <w:rsid w:val="00AA6F19"/>
    <w:rsid w:val="00AA701E"/>
    <w:rsid w:val="00AA753D"/>
    <w:rsid w:val="00AA789A"/>
    <w:rsid w:val="00AA78FE"/>
    <w:rsid w:val="00AA792F"/>
    <w:rsid w:val="00AA7A3E"/>
    <w:rsid w:val="00AA7A67"/>
    <w:rsid w:val="00AA7BA2"/>
    <w:rsid w:val="00AA7C33"/>
    <w:rsid w:val="00AA7D9F"/>
    <w:rsid w:val="00AA7DA8"/>
    <w:rsid w:val="00AB01B3"/>
    <w:rsid w:val="00AB01BA"/>
    <w:rsid w:val="00AB024A"/>
    <w:rsid w:val="00AB0522"/>
    <w:rsid w:val="00AB0579"/>
    <w:rsid w:val="00AB05D5"/>
    <w:rsid w:val="00AB05EF"/>
    <w:rsid w:val="00AB0630"/>
    <w:rsid w:val="00AB07AE"/>
    <w:rsid w:val="00AB07DB"/>
    <w:rsid w:val="00AB080A"/>
    <w:rsid w:val="00AB0A75"/>
    <w:rsid w:val="00AB0C47"/>
    <w:rsid w:val="00AB0F1D"/>
    <w:rsid w:val="00AB0FAF"/>
    <w:rsid w:val="00AB0FF3"/>
    <w:rsid w:val="00AB11B7"/>
    <w:rsid w:val="00AB126C"/>
    <w:rsid w:val="00AB1334"/>
    <w:rsid w:val="00AB15A1"/>
    <w:rsid w:val="00AB17F3"/>
    <w:rsid w:val="00AB180A"/>
    <w:rsid w:val="00AB180B"/>
    <w:rsid w:val="00AB1819"/>
    <w:rsid w:val="00AB19F1"/>
    <w:rsid w:val="00AB1BAC"/>
    <w:rsid w:val="00AB1FB3"/>
    <w:rsid w:val="00AB20BD"/>
    <w:rsid w:val="00AB237E"/>
    <w:rsid w:val="00AB241F"/>
    <w:rsid w:val="00AB246D"/>
    <w:rsid w:val="00AB25A1"/>
    <w:rsid w:val="00AB2698"/>
    <w:rsid w:val="00AB2933"/>
    <w:rsid w:val="00AB29A5"/>
    <w:rsid w:val="00AB2C0F"/>
    <w:rsid w:val="00AB2DFA"/>
    <w:rsid w:val="00AB2E4E"/>
    <w:rsid w:val="00AB2F37"/>
    <w:rsid w:val="00AB2F3F"/>
    <w:rsid w:val="00AB30BF"/>
    <w:rsid w:val="00AB3297"/>
    <w:rsid w:val="00AB3377"/>
    <w:rsid w:val="00AB3475"/>
    <w:rsid w:val="00AB36CA"/>
    <w:rsid w:val="00AB37AF"/>
    <w:rsid w:val="00AB38EC"/>
    <w:rsid w:val="00AB3A26"/>
    <w:rsid w:val="00AB3B40"/>
    <w:rsid w:val="00AB3C6F"/>
    <w:rsid w:val="00AB40D5"/>
    <w:rsid w:val="00AB4235"/>
    <w:rsid w:val="00AB4538"/>
    <w:rsid w:val="00AB47D9"/>
    <w:rsid w:val="00AB48F3"/>
    <w:rsid w:val="00AB4A0A"/>
    <w:rsid w:val="00AB4A68"/>
    <w:rsid w:val="00AB4AB4"/>
    <w:rsid w:val="00AB4ED2"/>
    <w:rsid w:val="00AB5037"/>
    <w:rsid w:val="00AB532F"/>
    <w:rsid w:val="00AB559B"/>
    <w:rsid w:val="00AB55F6"/>
    <w:rsid w:val="00AB57B8"/>
    <w:rsid w:val="00AB585D"/>
    <w:rsid w:val="00AB5883"/>
    <w:rsid w:val="00AB5A43"/>
    <w:rsid w:val="00AB5B44"/>
    <w:rsid w:val="00AB5BD0"/>
    <w:rsid w:val="00AB5D0A"/>
    <w:rsid w:val="00AB61DE"/>
    <w:rsid w:val="00AB6672"/>
    <w:rsid w:val="00AB6707"/>
    <w:rsid w:val="00AB6943"/>
    <w:rsid w:val="00AB695D"/>
    <w:rsid w:val="00AB6AD5"/>
    <w:rsid w:val="00AB6C86"/>
    <w:rsid w:val="00AB6CCA"/>
    <w:rsid w:val="00AB6CDD"/>
    <w:rsid w:val="00AB6ECA"/>
    <w:rsid w:val="00AB713B"/>
    <w:rsid w:val="00AB73B0"/>
    <w:rsid w:val="00AB7419"/>
    <w:rsid w:val="00AB7663"/>
    <w:rsid w:val="00AB7E01"/>
    <w:rsid w:val="00AB7E05"/>
    <w:rsid w:val="00AC0005"/>
    <w:rsid w:val="00AC03A4"/>
    <w:rsid w:val="00AC0445"/>
    <w:rsid w:val="00AC04CD"/>
    <w:rsid w:val="00AC062F"/>
    <w:rsid w:val="00AC06EE"/>
    <w:rsid w:val="00AC0880"/>
    <w:rsid w:val="00AC0941"/>
    <w:rsid w:val="00AC098B"/>
    <w:rsid w:val="00AC0CFA"/>
    <w:rsid w:val="00AC0D05"/>
    <w:rsid w:val="00AC0E22"/>
    <w:rsid w:val="00AC10FA"/>
    <w:rsid w:val="00AC1289"/>
    <w:rsid w:val="00AC155E"/>
    <w:rsid w:val="00AC1560"/>
    <w:rsid w:val="00AC16CD"/>
    <w:rsid w:val="00AC1805"/>
    <w:rsid w:val="00AC1B0A"/>
    <w:rsid w:val="00AC1D89"/>
    <w:rsid w:val="00AC1E67"/>
    <w:rsid w:val="00AC21AB"/>
    <w:rsid w:val="00AC21DC"/>
    <w:rsid w:val="00AC2666"/>
    <w:rsid w:val="00AC26F3"/>
    <w:rsid w:val="00AC2A35"/>
    <w:rsid w:val="00AC2C23"/>
    <w:rsid w:val="00AC2CF6"/>
    <w:rsid w:val="00AC2D3A"/>
    <w:rsid w:val="00AC2DD0"/>
    <w:rsid w:val="00AC2EDC"/>
    <w:rsid w:val="00AC2F72"/>
    <w:rsid w:val="00AC325D"/>
    <w:rsid w:val="00AC34FC"/>
    <w:rsid w:val="00AC35EB"/>
    <w:rsid w:val="00AC3904"/>
    <w:rsid w:val="00AC3A10"/>
    <w:rsid w:val="00AC3AF4"/>
    <w:rsid w:val="00AC3DBD"/>
    <w:rsid w:val="00AC3EF5"/>
    <w:rsid w:val="00AC3F08"/>
    <w:rsid w:val="00AC47E7"/>
    <w:rsid w:val="00AC4907"/>
    <w:rsid w:val="00AC4947"/>
    <w:rsid w:val="00AC4B35"/>
    <w:rsid w:val="00AC4D8F"/>
    <w:rsid w:val="00AC4E4D"/>
    <w:rsid w:val="00AC4E98"/>
    <w:rsid w:val="00AC4F22"/>
    <w:rsid w:val="00AC5260"/>
    <w:rsid w:val="00AC53C7"/>
    <w:rsid w:val="00AC556F"/>
    <w:rsid w:val="00AC5847"/>
    <w:rsid w:val="00AC5961"/>
    <w:rsid w:val="00AC59BC"/>
    <w:rsid w:val="00AC59D7"/>
    <w:rsid w:val="00AC5A37"/>
    <w:rsid w:val="00AC5C5F"/>
    <w:rsid w:val="00AC5D35"/>
    <w:rsid w:val="00AC5DBE"/>
    <w:rsid w:val="00AC6368"/>
    <w:rsid w:val="00AC6379"/>
    <w:rsid w:val="00AC66E8"/>
    <w:rsid w:val="00AC69C9"/>
    <w:rsid w:val="00AC69F1"/>
    <w:rsid w:val="00AC6AC9"/>
    <w:rsid w:val="00AC6B08"/>
    <w:rsid w:val="00AC6C0D"/>
    <w:rsid w:val="00AC6F47"/>
    <w:rsid w:val="00AC6FA8"/>
    <w:rsid w:val="00AC6FF9"/>
    <w:rsid w:val="00AC7022"/>
    <w:rsid w:val="00AC74F3"/>
    <w:rsid w:val="00AC76EB"/>
    <w:rsid w:val="00AC7945"/>
    <w:rsid w:val="00AC79EC"/>
    <w:rsid w:val="00AD0264"/>
    <w:rsid w:val="00AD027B"/>
    <w:rsid w:val="00AD03F5"/>
    <w:rsid w:val="00AD04EA"/>
    <w:rsid w:val="00AD06E1"/>
    <w:rsid w:val="00AD0867"/>
    <w:rsid w:val="00AD0B27"/>
    <w:rsid w:val="00AD0C2A"/>
    <w:rsid w:val="00AD0C33"/>
    <w:rsid w:val="00AD10E8"/>
    <w:rsid w:val="00AD148F"/>
    <w:rsid w:val="00AD16C9"/>
    <w:rsid w:val="00AD1787"/>
    <w:rsid w:val="00AD1A6C"/>
    <w:rsid w:val="00AD1AC5"/>
    <w:rsid w:val="00AD1B55"/>
    <w:rsid w:val="00AD1BBA"/>
    <w:rsid w:val="00AD1C53"/>
    <w:rsid w:val="00AD1D43"/>
    <w:rsid w:val="00AD1DDB"/>
    <w:rsid w:val="00AD1EB3"/>
    <w:rsid w:val="00AD2241"/>
    <w:rsid w:val="00AD25E1"/>
    <w:rsid w:val="00AD270E"/>
    <w:rsid w:val="00AD2C29"/>
    <w:rsid w:val="00AD321D"/>
    <w:rsid w:val="00AD32AE"/>
    <w:rsid w:val="00AD3C00"/>
    <w:rsid w:val="00AD3DC8"/>
    <w:rsid w:val="00AD3EB6"/>
    <w:rsid w:val="00AD3ECB"/>
    <w:rsid w:val="00AD4432"/>
    <w:rsid w:val="00AD45D4"/>
    <w:rsid w:val="00AD469B"/>
    <w:rsid w:val="00AD4C7C"/>
    <w:rsid w:val="00AD4D36"/>
    <w:rsid w:val="00AD4FD4"/>
    <w:rsid w:val="00AD5168"/>
    <w:rsid w:val="00AD51A8"/>
    <w:rsid w:val="00AD51F5"/>
    <w:rsid w:val="00AD5443"/>
    <w:rsid w:val="00AD566B"/>
    <w:rsid w:val="00AD578A"/>
    <w:rsid w:val="00AD588B"/>
    <w:rsid w:val="00AD589B"/>
    <w:rsid w:val="00AD58FD"/>
    <w:rsid w:val="00AD5B26"/>
    <w:rsid w:val="00AD5CBA"/>
    <w:rsid w:val="00AD5D05"/>
    <w:rsid w:val="00AD5DC5"/>
    <w:rsid w:val="00AD6303"/>
    <w:rsid w:val="00AD635E"/>
    <w:rsid w:val="00AD647F"/>
    <w:rsid w:val="00AD67A7"/>
    <w:rsid w:val="00AD69C0"/>
    <w:rsid w:val="00AD6A29"/>
    <w:rsid w:val="00AD6E46"/>
    <w:rsid w:val="00AD6E59"/>
    <w:rsid w:val="00AD6EB1"/>
    <w:rsid w:val="00AD714D"/>
    <w:rsid w:val="00AD7242"/>
    <w:rsid w:val="00AD741F"/>
    <w:rsid w:val="00AD748D"/>
    <w:rsid w:val="00AD74DF"/>
    <w:rsid w:val="00AD7542"/>
    <w:rsid w:val="00AD7546"/>
    <w:rsid w:val="00AD75F4"/>
    <w:rsid w:val="00AD760E"/>
    <w:rsid w:val="00AD7699"/>
    <w:rsid w:val="00AD7B0E"/>
    <w:rsid w:val="00AD7B4B"/>
    <w:rsid w:val="00AD7C2A"/>
    <w:rsid w:val="00AD7E56"/>
    <w:rsid w:val="00AD7FF8"/>
    <w:rsid w:val="00AE00B3"/>
    <w:rsid w:val="00AE0256"/>
    <w:rsid w:val="00AE04D7"/>
    <w:rsid w:val="00AE053B"/>
    <w:rsid w:val="00AE0563"/>
    <w:rsid w:val="00AE0692"/>
    <w:rsid w:val="00AE0882"/>
    <w:rsid w:val="00AE0DAD"/>
    <w:rsid w:val="00AE0E22"/>
    <w:rsid w:val="00AE0E27"/>
    <w:rsid w:val="00AE0F48"/>
    <w:rsid w:val="00AE0F94"/>
    <w:rsid w:val="00AE0FAA"/>
    <w:rsid w:val="00AE100D"/>
    <w:rsid w:val="00AE130E"/>
    <w:rsid w:val="00AE1362"/>
    <w:rsid w:val="00AE14B1"/>
    <w:rsid w:val="00AE19FC"/>
    <w:rsid w:val="00AE1BDB"/>
    <w:rsid w:val="00AE1F61"/>
    <w:rsid w:val="00AE20EE"/>
    <w:rsid w:val="00AE2236"/>
    <w:rsid w:val="00AE2279"/>
    <w:rsid w:val="00AE22A4"/>
    <w:rsid w:val="00AE27EA"/>
    <w:rsid w:val="00AE282B"/>
    <w:rsid w:val="00AE2F1D"/>
    <w:rsid w:val="00AE3060"/>
    <w:rsid w:val="00AE3075"/>
    <w:rsid w:val="00AE3078"/>
    <w:rsid w:val="00AE31DF"/>
    <w:rsid w:val="00AE32E2"/>
    <w:rsid w:val="00AE367C"/>
    <w:rsid w:val="00AE3987"/>
    <w:rsid w:val="00AE3AB1"/>
    <w:rsid w:val="00AE3B40"/>
    <w:rsid w:val="00AE3B46"/>
    <w:rsid w:val="00AE3BA3"/>
    <w:rsid w:val="00AE3CA1"/>
    <w:rsid w:val="00AE3FA9"/>
    <w:rsid w:val="00AE4000"/>
    <w:rsid w:val="00AE403C"/>
    <w:rsid w:val="00AE42EA"/>
    <w:rsid w:val="00AE43BF"/>
    <w:rsid w:val="00AE4417"/>
    <w:rsid w:val="00AE4B4D"/>
    <w:rsid w:val="00AE4DE5"/>
    <w:rsid w:val="00AE4EC2"/>
    <w:rsid w:val="00AE50FF"/>
    <w:rsid w:val="00AE52AB"/>
    <w:rsid w:val="00AE52B2"/>
    <w:rsid w:val="00AE53B4"/>
    <w:rsid w:val="00AE53C4"/>
    <w:rsid w:val="00AE5400"/>
    <w:rsid w:val="00AE54A3"/>
    <w:rsid w:val="00AE571C"/>
    <w:rsid w:val="00AE57A4"/>
    <w:rsid w:val="00AE582A"/>
    <w:rsid w:val="00AE59C4"/>
    <w:rsid w:val="00AE5CCD"/>
    <w:rsid w:val="00AE5DFA"/>
    <w:rsid w:val="00AE5E8F"/>
    <w:rsid w:val="00AE63BF"/>
    <w:rsid w:val="00AE63F9"/>
    <w:rsid w:val="00AE6B42"/>
    <w:rsid w:val="00AE6D3A"/>
    <w:rsid w:val="00AE6E4F"/>
    <w:rsid w:val="00AE71C8"/>
    <w:rsid w:val="00AE73B0"/>
    <w:rsid w:val="00AE7703"/>
    <w:rsid w:val="00AE771B"/>
    <w:rsid w:val="00AE79FD"/>
    <w:rsid w:val="00AE7B0C"/>
    <w:rsid w:val="00AE7D2C"/>
    <w:rsid w:val="00AE7D99"/>
    <w:rsid w:val="00AF00C3"/>
    <w:rsid w:val="00AF01BE"/>
    <w:rsid w:val="00AF026C"/>
    <w:rsid w:val="00AF04F7"/>
    <w:rsid w:val="00AF0508"/>
    <w:rsid w:val="00AF05E7"/>
    <w:rsid w:val="00AF0678"/>
    <w:rsid w:val="00AF07D0"/>
    <w:rsid w:val="00AF0AAA"/>
    <w:rsid w:val="00AF0F9D"/>
    <w:rsid w:val="00AF1024"/>
    <w:rsid w:val="00AF1071"/>
    <w:rsid w:val="00AF12F3"/>
    <w:rsid w:val="00AF12FA"/>
    <w:rsid w:val="00AF14D9"/>
    <w:rsid w:val="00AF157B"/>
    <w:rsid w:val="00AF1689"/>
    <w:rsid w:val="00AF18CF"/>
    <w:rsid w:val="00AF1BD2"/>
    <w:rsid w:val="00AF1C44"/>
    <w:rsid w:val="00AF1C52"/>
    <w:rsid w:val="00AF1D28"/>
    <w:rsid w:val="00AF1E6F"/>
    <w:rsid w:val="00AF1F0F"/>
    <w:rsid w:val="00AF23DA"/>
    <w:rsid w:val="00AF2469"/>
    <w:rsid w:val="00AF28FC"/>
    <w:rsid w:val="00AF2EB7"/>
    <w:rsid w:val="00AF34A4"/>
    <w:rsid w:val="00AF357A"/>
    <w:rsid w:val="00AF359E"/>
    <w:rsid w:val="00AF365D"/>
    <w:rsid w:val="00AF3697"/>
    <w:rsid w:val="00AF3BC8"/>
    <w:rsid w:val="00AF3CB5"/>
    <w:rsid w:val="00AF3D79"/>
    <w:rsid w:val="00AF3DA8"/>
    <w:rsid w:val="00AF3E47"/>
    <w:rsid w:val="00AF3FD0"/>
    <w:rsid w:val="00AF4015"/>
    <w:rsid w:val="00AF40A5"/>
    <w:rsid w:val="00AF4118"/>
    <w:rsid w:val="00AF413B"/>
    <w:rsid w:val="00AF428F"/>
    <w:rsid w:val="00AF43DA"/>
    <w:rsid w:val="00AF4448"/>
    <w:rsid w:val="00AF485D"/>
    <w:rsid w:val="00AF489E"/>
    <w:rsid w:val="00AF497E"/>
    <w:rsid w:val="00AF4A3D"/>
    <w:rsid w:val="00AF4EB7"/>
    <w:rsid w:val="00AF4F1B"/>
    <w:rsid w:val="00AF4FEC"/>
    <w:rsid w:val="00AF5014"/>
    <w:rsid w:val="00AF505C"/>
    <w:rsid w:val="00AF50D5"/>
    <w:rsid w:val="00AF5550"/>
    <w:rsid w:val="00AF5689"/>
    <w:rsid w:val="00AF5764"/>
    <w:rsid w:val="00AF5827"/>
    <w:rsid w:val="00AF5A04"/>
    <w:rsid w:val="00AF5A82"/>
    <w:rsid w:val="00AF5C6C"/>
    <w:rsid w:val="00AF5D25"/>
    <w:rsid w:val="00AF5DE3"/>
    <w:rsid w:val="00AF620F"/>
    <w:rsid w:val="00AF681C"/>
    <w:rsid w:val="00AF68DC"/>
    <w:rsid w:val="00AF6D27"/>
    <w:rsid w:val="00AF6D28"/>
    <w:rsid w:val="00AF6DD6"/>
    <w:rsid w:val="00AF6E78"/>
    <w:rsid w:val="00AF6F25"/>
    <w:rsid w:val="00AF6F57"/>
    <w:rsid w:val="00AF705A"/>
    <w:rsid w:val="00AF7432"/>
    <w:rsid w:val="00AF7508"/>
    <w:rsid w:val="00AF7884"/>
    <w:rsid w:val="00AF78D6"/>
    <w:rsid w:val="00AF78EC"/>
    <w:rsid w:val="00AF797E"/>
    <w:rsid w:val="00AF7A75"/>
    <w:rsid w:val="00AF7D2A"/>
    <w:rsid w:val="00AF7EF8"/>
    <w:rsid w:val="00B00019"/>
    <w:rsid w:val="00B00081"/>
    <w:rsid w:val="00B00258"/>
    <w:rsid w:val="00B00452"/>
    <w:rsid w:val="00B0045A"/>
    <w:rsid w:val="00B00475"/>
    <w:rsid w:val="00B0049D"/>
    <w:rsid w:val="00B004D7"/>
    <w:rsid w:val="00B005CF"/>
    <w:rsid w:val="00B0082D"/>
    <w:rsid w:val="00B00B3D"/>
    <w:rsid w:val="00B00DE8"/>
    <w:rsid w:val="00B00EB2"/>
    <w:rsid w:val="00B00F64"/>
    <w:rsid w:val="00B01004"/>
    <w:rsid w:val="00B011BF"/>
    <w:rsid w:val="00B01258"/>
    <w:rsid w:val="00B012B9"/>
    <w:rsid w:val="00B01363"/>
    <w:rsid w:val="00B013A2"/>
    <w:rsid w:val="00B01439"/>
    <w:rsid w:val="00B01550"/>
    <w:rsid w:val="00B01649"/>
    <w:rsid w:val="00B016AE"/>
    <w:rsid w:val="00B01857"/>
    <w:rsid w:val="00B0196C"/>
    <w:rsid w:val="00B01987"/>
    <w:rsid w:val="00B01B0E"/>
    <w:rsid w:val="00B01C80"/>
    <w:rsid w:val="00B01CCE"/>
    <w:rsid w:val="00B01DA5"/>
    <w:rsid w:val="00B01DC1"/>
    <w:rsid w:val="00B02049"/>
    <w:rsid w:val="00B020DC"/>
    <w:rsid w:val="00B02162"/>
    <w:rsid w:val="00B022E2"/>
    <w:rsid w:val="00B02330"/>
    <w:rsid w:val="00B023E9"/>
    <w:rsid w:val="00B02573"/>
    <w:rsid w:val="00B02635"/>
    <w:rsid w:val="00B026F0"/>
    <w:rsid w:val="00B02B10"/>
    <w:rsid w:val="00B02D24"/>
    <w:rsid w:val="00B02D29"/>
    <w:rsid w:val="00B0300A"/>
    <w:rsid w:val="00B03092"/>
    <w:rsid w:val="00B03656"/>
    <w:rsid w:val="00B03702"/>
    <w:rsid w:val="00B03B53"/>
    <w:rsid w:val="00B03B88"/>
    <w:rsid w:val="00B043A3"/>
    <w:rsid w:val="00B047F4"/>
    <w:rsid w:val="00B0486E"/>
    <w:rsid w:val="00B04D5E"/>
    <w:rsid w:val="00B04E63"/>
    <w:rsid w:val="00B04E77"/>
    <w:rsid w:val="00B04EDA"/>
    <w:rsid w:val="00B05148"/>
    <w:rsid w:val="00B0522F"/>
    <w:rsid w:val="00B05245"/>
    <w:rsid w:val="00B05303"/>
    <w:rsid w:val="00B05365"/>
    <w:rsid w:val="00B05401"/>
    <w:rsid w:val="00B05444"/>
    <w:rsid w:val="00B0579C"/>
    <w:rsid w:val="00B057F5"/>
    <w:rsid w:val="00B05A67"/>
    <w:rsid w:val="00B05B12"/>
    <w:rsid w:val="00B05BA9"/>
    <w:rsid w:val="00B05BF5"/>
    <w:rsid w:val="00B05FC9"/>
    <w:rsid w:val="00B06010"/>
    <w:rsid w:val="00B060D8"/>
    <w:rsid w:val="00B06124"/>
    <w:rsid w:val="00B061B2"/>
    <w:rsid w:val="00B0643B"/>
    <w:rsid w:val="00B06A62"/>
    <w:rsid w:val="00B06CF8"/>
    <w:rsid w:val="00B06E55"/>
    <w:rsid w:val="00B06FAD"/>
    <w:rsid w:val="00B070BF"/>
    <w:rsid w:val="00B070E7"/>
    <w:rsid w:val="00B07163"/>
    <w:rsid w:val="00B07188"/>
    <w:rsid w:val="00B07327"/>
    <w:rsid w:val="00B07338"/>
    <w:rsid w:val="00B075EF"/>
    <w:rsid w:val="00B07A4E"/>
    <w:rsid w:val="00B07C6F"/>
    <w:rsid w:val="00B07D98"/>
    <w:rsid w:val="00B07F12"/>
    <w:rsid w:val="00B07F43"/>
    <w:rsid w:val="00B10032"/>
    <w:rsid w:val="00B100E3"/>
    <w:rsid w:val="00B100F3"/>
    <w:rsid w:val="00B100FF"/>
    <w:rsid w:val="00B101A6"/>
    <w:rsid w:val="00B10314"/>
    <w:rsid w:val="00B103B7"/>
    <w:rsid w:val="00B10454"/>
    <w:rsid w:val="00B10555"/>
    <w:rsid w:val="00B1066B"/>
    <w:rsid w:val="00B106C9"/>
    <w:rsid w:val="00B107E0"/>
    <w:rsid w:val="00B10801"/>
    <w:rsid w:val="00B1091E"/>
    <w:rsid w:val="00B10C90"/>
    <w:rsid w:val="00B110A6"/>
    <w:rsid w:val="00B110FA"/>
    <w:rsid w:val="00B11132"/>
    <w:rsid w:val="00B113FD"/>
    <w:rsid w:val="00B11669"/>
    <w:rsid w:val="00B11849"/>
    <w:rsid w:val="00B119E5"/>
    <w:rsid w:val="00B11EC5"/>
    <w:rsid w:val="00B11FD7"/>
    <w:rsid w:val="00B12222"/>
    <w:rsid w:val="00B12450"/>
    <w:rsid w:val="00B12B48"/>
    <w:rsid w:val="00B12BC2"/>
    <w:rsid w:val="00B12C06"/>
    <w:rsid w:val="00B12EFF"/>
    <w:rsid w:val="00B12F52"/>
    <w:rsid w:val="00B131C4"/>
    <w:rsid w:val="00B13351"/>
    <w:rsid w:val="00B135DB"/>
    <w:rsid w:val="00B13878"/>
    <w:rsid w:val="00B13970"/>
    <w:rsid w:val="00B139DE"/>
    <w:rsid w:val="00B13ACA"/>
    <w:rsid w:val="00B13BA9"/>
    <w:rsid w:val="00B13C02"/>
    <w:rsid w:val="00B13CC5"/>
    <w:rsid w:val="00B13DBA"/>
    <w:rsid w:val="00B14269"/>
    <w:rsid w:val="00B14413"/>
    <w:rsid w:val="00B1463C"/>
    <w:rsid w:val="00B147DC"/>
    <w:rsid w:val="00B14809"/>
    <w:rsid w:val="00B14AAE"/>
    <w:rsid w:val="00B14E57"/>
    <w:rsid w:val="00B15014"/>
    <w:rsid w:val="00B1502A"/>
    <w:rsid w:val="00B150E8"/>
    <w:rsid w:val="00B15279"/>
    <w:rsid w:val="00B152CB"/>
    <w:rsid w:val="00B15307"/>
    <w:rsid w:val="00B15766"/>
    <w:rsid w:val="00B1585F"/>
    <w:rsid w:val="00B15898"/>
    <w:rsid w:val="00B15B0D"/>
    <w:rsid w:val="00B15E30"/>
    <w:rsid w:val="00B15E78"/>
    <w:rsid w:val="00B15EDE"/>
    <w:rsid w:val="00B16347"/>
    <w:rsid w:val="00B1646D"/>
    <w:rsid w:val="00B1649F"/>
    <w:rsid w:val="00B1661C"/>
    <w:rsid w:val="00B16816"/>
    <w:rsid w:val="00B16875"/>
    <w:rsid w:val="00B16896"/>
    <w:rsid w:val="00B16957"/>
    <w:rsid w:val="00B16A5C"/>
    <w:rsid w:val="00B16ACB"/>
    <w:rsid w:val="00B16F3C"/>
    <w:rsid w:val="00B1700F"/>
    <w:rsid w:val="00B1711B"/>
    <w:rsid w:val="00B171A4"/>
    <w:rsid w:val="00B174B3"/>
    <w:rsid w:val="00B17975"/>
    <w:rsid w:val="00B17A17"/>
    <w:rsid w:val="00B17CD6"/>
    <w:rsid w:val="00B17E05"/>
    <w:rsid w:val="00B200AC"/>
    <w:rsid w:val="00B202E1"/>
    <w:rsid w:val="00B202FF"/>
    <w:rsid w:val="00B204A8"/>
    <w:rsid w:val="00B206A2"/>
    <w:rsid w:val="00B206D1"/>
    <w:rsid w:val="00B20840"/>
    <w:rsid w:val="00B20A27"/>
    <w:rsid w:val="00B20ADE"/>
    <w:rsid w:val="00B20C64"/>
    <w:rsid w:val="00B20C77"/>
    <w:rsid w:val="00B20DE3"/>
    <w:rsid w:val="00B20E69"/>
    <w:rsid w:val="00B20EC3"/>
    <w:rsid w:val="00B20F47"/>
    <w:rsid w:val="00B20F69"/>
    <w:rsid w:val="00B20FD6"/>
    <w:rsid w:val="00B211BA"/>
    <w:rsid w:val="00B21225"/>
    <w:rsid w:val="00B2127E"/>
    <w:rsid w:val="00B21416"/>
    <w:rsid w:val="00B214D8"/>
    <w:rsid w:val="00B21503"/>
    <w:rsid w:val="00B215E8"/>
    <w:rsid w:val="00B21626"/>
    <w:rsid w:val="00B2178B"/>
    <w:rsid w:val="00B21A37"/>
    <w:rsid w:val="00B21A7E"/>
    <w:rsid w:val="00B21D1C"/>
    <w:rsid w:val="00B21E8E"/>
    <w:rsid w:val="00B21F8D"/>
    <w:rsid w:val="00B2204C"/>
    <w:rsid w:val="00B22053"/>
    <w:rsid w:val="00B22230"/>
    <w:rsid w:val="00B223E1"/>
    <w:rsid w:val="00B22420"/>
    <w:rsid w:val="00B224A1"/>
    <w:rsid w:val="00B2259F"/>
    <w:rsid w:val="00B225A1"/>
    <w:rsid w:val="00B229F1"/>
    <w:rsid w:val="00B22A47"/>
    <w:rsid w:val="00B22A9F"/>
    <w:rsid w:val="00B22B0D"/>
    <w:rsid w:val="00B22D83"/>
    <w:rsid w:val="00B23190"/>
    <w:rsid w:val="00B23298"/>
    <w:rsid w:val="00B2343D"/>
    <w:rsid w:val="00B23506"/>
    <w:rsid w:val="00B2351B"/>
    <w:rsid w:val="00B23DC8"/>
    <w:rsid w:val="00B23FC2"/>
    <w:rsid w:val="00B2404B"/>
    <w:rsid w:val="00B24078"/>
    <w:rsid w:val="00B24135"/>
    <w:rsid w:val="00B241D5"/>
    <w:rsid w:val="00B242ED"/>
    <w:rsid w:val="00B24409"/>
    <w:rsid w:val="00B244E5"/>
    <w:rsid w:val="00B246CE"/>
    <w:rsid w:val="00B24AA4"/>
    <w:rsid w:val="00B24CF4"/>
    <w:rsid w:val="00B25072"/>
    <w:rsid w:val="00B250C1"/>
    <w:rsid w:val="00B2527F"/>
    <w:rsid w:val="00B252C4"/>
    <w:rsid w:val="00B2571D"/>
    <w:rsid w:val="00B25726"/>
    <w:rsid w:val="00B258D0"/>
    <w:rsid w:val="00B258D8"/>
    <w:rsid w:val="00B258EC"/>
    <w:rsid w:val="00B25ABF"/>
    <w:rsid w:val="00B25CFF"/>
    <w:rsid w:val="00B25D6B"/>
    <w:rsid w:val="00B25FE5"/>
    <w:rsid w:val="00B2635B"/>
    <w:rsid w:val="00B2673A"/>
    <w:rsid w:val="00B268A6"/>
    <w:rsid w:val="00B26A49"/>
    <w:rsid w:val="00B26C17"/>
    <w:rsid w:val="00B26C22"/>
    <w:rsid w:val="00B26D73"/>
    <w:rsid w:val="00B26ECF"/>
    <w:rsid w:val="00B26EEB"/>
    <w:rsid w:val="00B27246"/>
    <w:rsid w:val="00B27296"/>
    <w:rsid w:val="00B274C2"/>
    <w:rsid w:val="00B274E3"/>
    <w:rsid w:val="00B27537"/>
    <w:rsid w:val="00B27544"/>
    <w:rsid w:val="00B2771C"/>
    <w:rsid w:val="00B2788A"/>
    <w:rsid w:val="00B278E0"/>
    <w:rsid w:val="00B279F3"/>
    <w:rsid w:val="00B27A35"/>
    <w:rsid w:val="00B27E52"/>
    <w:rsid w:val="00B308D5"/>
    <w:rsid w:val="00B309FE"/>
    <w:rsid w:val="00B30C07"/>
    <w:rsid w:val="00B30C56"/>
    <w:rsid w:val="00B30DEF"/>
    <w:rsid w:val="00B31143"/>
    <w:rsid w:val="00B31290"/>
    <w:rsid w:val="00B31535"/>
    <w:rsid w:val="00B31916"/>
    <w:rsid w:val="00B31937"/>
    <w:rsid w:val="00B31D71"/>
    <w:rsid w:val="00B31FAD"/>
    <w:rsid w:val="00B32196"/>
    <w:rsid w:val="00B322F1"/>
    <w:rsid w:val="00B324AA"/>
    <w:rsid w:val="00B326F4"/>
    <w:rsid w:val="00B32957"/>
    <w:rsid w:val="00B32CD2"/>
    <w:rsid w:val="00B32E76"/>
    <w:rsid w:val="00B32FBD"/>
    <w:rsid w:val="00B33321"/>
    <w:rsid w:val="00B33532"/>
    <w:rsid w:val="00B335CA"/>
    <w:rsid w:val="00B3381A"/>
    <w:rsid w:val="00B33861"/>
    <w:rsid w:val="00B3398A"/>
    <w:rsid w:val="00B33B82"/>
    <w:rsid w:val="00B33ECA"/>
    <w:rsid w:val="00B33ED0"/>
    <w:rsid w:val="00B33FEC"/>
    <w:rsid w:val="00B3440E"/>
    <w:rsid w:val="00B34B51"/>
    <w:rsid w:val="00B34BF8"/>
    <w:rsid w:val="00B35154"/>
    <w:rsid w:val="00B35211"/>
    <w:rsid w:val="00B35450"/>
    <w:rsid w:val="00B35457"/>
    <w:rsid w:val="00B3587A"/>
    <w:rsid w:val="00B3599D"/>
    <w:rsid w:val="00B35B21"/>
    <w:rsid w:val="00B35CD0"/>
    <w:rsid w:val="00B35D36"/>
    <w:rsid w:val="00B35E78"/>
    <w:rsid w:val="00B35FA3"/>
    <w:rsid w:val="00B3650B"/>
    <w:rsid w:val="00B368AE"/>
    <w:rsid w:val="00B36AEB"/>
    <w:rsid w:val="00B36B72"/>
    <w:rsid w:val="00B36CD2"/>
    <w:rsid w:val="00B36CF7"/>
    <w:rsid w:val="00B36D17"/>
    <w:rsid w:val="00B36EDD"/>
    <w:rsid w:val="00B370AD"/>
    <w:rsid w:val="00B3711C"/>
    <w:rsid w:val="00B371AB"/>
    <w:rsid w:val="00B372E6"/>
    <w:rsid w:val="00B37447"/>
    <w:rsid w:val="00B376C9"/>
    <w:rsid w:val="00B37879"/>
    <w:rsid w:val="00B378D5"/>
    <w:rsid w:val="00B379D7"/>
    <w:rsid w:val="00B37C2E"/>
    <w:rsid w:val="00B40073"/>
    <w:rsid w:val="00B4016F"/>
    <w:rsid w:val="00B403B9"/>
    <w:rsid w:val="00B404B6"/>
    <w:rsid w:val="00B404C8"/>
    <w:rsid w:val="00B40817"/>
    <w:rsid w:val="00B4086C"/>
    <w:rsid w:val="00B40A7E"/>
    <w:rsid w:val="00B40AB6"/>
    <w:rsid w:val="00B40B21"/>
    <w:rsid w:val="00B40D85"/>
    <w:rsid w:val="00B4158D"/>
    <w:rsid w:val="00B41663"/>
    <w:rsid w:val="00B419AE"/>
    <w:rsid w:val="00B41CC9"/>
    <w:rsid w:val="00B41D8C"/>
    <w:rsid w:val="00B41DBA"/>
    <w:rsid w:val="00B41E09"/>
    <w:rsid w:val="00B41F68"/>
    <w:rsid w:val="00B420AE"/>
    <w:rsid w:val="00B421B4"/>
    <w:rsid w:val="00B42253"/>
    <w:rsid w:val="00B42338"/>
    <w:rsid w:val="00B42347"/>
    <w:rsid w:val="00B425C4"/>
    <w:rsid w:val="00B42762"/>
    <w:rsid w:val="00B428E8"/>
    <w:rsid w:val="00B42963"/>
    <w:rsid w:val="00B42986"/>
    <w:rsid w:val="00B42B20"/>
    <w:rsid w:val="00B42B3E"/>
    <w:rsid w:val="00B42C5C"/>
    <w:rsid w:val="00B42D5D"/>
    <w:rsid w:val="00B4308D"/>
    <w:rsid w:val="00B431D6"/>
    <w:rsid w:val="00B4323D"/>
    <w:rsid w:val="00B43304"/>
    <w:rsid w:val="00B4344C"/>
    <w:rsid w:val="00B43464"/>
    <w:rsid w:val="00B434A9"/>
    <w:rsid w:val="00B43717"/>
    <w:rsid w:val="00B44151"/>
    <w:rsid w:val="00B442C6"/>
    <w:rsid w:val="00B44373"/>
    <w:rsid w:val="00B447D1"/>
    <w:rsid w:val="00B44802"/>
    <w:rsid w:val="00B4480B"/>
    <w:rsid w:val="00B44B11"/>
    <w:rsid w:val="00B44BCC"/>
    <w:rsid w:val="00B44E2A"/>
    <w:rsid w:val="00B45083"/>
    <w:rsid w:val="00B451E0"/>
    <w:rsid w:val="00B45459"/>
    <w:rsid w:val="00B459CE"/>
    <w:rsid w:val="00B45B91"/>
    <w:rsid w:val="00B45BC4"/>
    <w:rsid w:val="00B45E00"/>
    <w:rsid w:val="00B45F71"/>
    <w:rsid w:val="00B45F96"/>
    <w:rsid w:val="00B460F5"/>
    <w:rsid w:val="00B4613A"/>
    <w:rsid w:val="00B46144"/>
    <w:rsid w:val="00B46180"/>
    <w:rsid w:val="00B464E8"/>
    <w:rsid w:val="00B4659E"/>
    <w:rsid w:val="00B46633"/>
    <w:rsid w:val="00B46807"/>
    <w:rsid w:val="00B471E9"/>
    <w:rsid w:val="00B47572"/>
    <w:rsid w:val="00B4757F"/>
    <w:rsid w:val="00B4764E"/>
    <w:rsid w:val="00B47693"/>
    <w:rsid w:val="00B476AD"/>
    <w:rsid w:val="00B47829"/>
    <w:rsid w:val="00B47844"/>
    <w:rsid w:val="00B478A4"/>
    <w:rsid w:val="00B479CF"/>
    <w:rsid w:val="00B47B7F"/>
    <w:rsid w:val="00B47CD5"/>
    <w:rsid w:val="00B47CDE"/>
    <w:rsid w:val="00B47EAA"/>
    <w:rsid w:val="00B47FE4"/>
    <w:rsid w:val="00B50481"/>
    <w:rsid w:val="00B5075D"/>
    <w:rsid w:val="00B507AF"/>
    <w:rsid w:val="00B50ACF"/>
    <w:rsid w:val="00B50CAB"/>
    <w:rsid w:val="00B50D96"/>
    <w:rsid w:val="00B50FDB"/>
    <w:rsid w:val="00B51083"/>
    <w:rsid w:val="00B510C0"/>
    <w:rsid w:val="00B5135D"/>
    <w:rsid w:val="00B513E2"/>
    <w:rsid w:val="00B51609"/>
    <w:rsid w:val="00B51618"/>
    <w:rsid w:val="00B5190A"/>
    <w:rsid w:val="00B519E4"/>
    <w:rsid w:val="00B51AB4"/>
    <w:rsid w:val="00B51BF7"/>
    <w:rsid w:val="00B51E31"/>
    <w:rsid w:val="00B51F98"/>
    <w:rsid w:val="00B51FDF"/>
    <w:rsid w:val="00B521DC"/>
    <w:rsid w:val="00B522A5"/>
    <w:rsid w:val="00B5235D"/>
    <w:rsid w:val="00B523A6"/>
    <w:rsid w:val="00B52429"/>
    <w:rsid w:val="00B524F9"/>
    <w:rsid w:val="00B52602"/>
    <w:rsid w:val="00B52977"/>
    <w:rsid w:val="00B52AF3"/>
    <w:rsid w:val="00B52C23"/>
    <w:rsid w:val="00B52C2F"/>
    <w:rsid w:val="00B52C81"/>
    <w:rsid w:val="00B52FB5"/>
    <w:rsid w:val="00B532E6"/>
    <w:rsid w:val="00B5335F"/>
    <w:rsid w:val="00B53506"/>
    <w:rsid w:val="00B53576"/>
    <w:rsid w:val="00B536A0"/>
    <w:rsid w:val="00B5386F"/>
    <w:rsid w:val="00B538B4"/>
    <w:rsid w:val="00B538BD"/>
    <w:rsid w:val="00B53C69"/>
    <w:rsid w:val="00B53D6F"/>
    <w:rsid w:val="00B53E0C"/>
    <w:rsid w:val="00B53F8E"/>
    <w:rsid w:val="00B54070"/>
    <w:rsid w:val="00B54281"/>
    <w:rsid w:val="00B54335"/>
    <w:rsid w:val="00B544BE"/>
    <w:rsid w:val="00B54529"/>
    <w:rsid w:val="00B54A6C"/>
    <w:rsid w:val="00B54C1E"/>
    <w:rsid w:val="00B54C9C"/>
    <w:rsid w:val="00B54DEE"/>
    <w:rsid w:val="00B54F88"/>
    <w:rsid w:val="00B54FE8"/>
    <w:rsid w:val="00B5520B"/>
    <w:rsid w:val="00B552C3"/>
    <w:rsid w:val="00B552C4"/>
    <w:rsid w:val="00B552D8"/>
    <w:rsid w:val="00B55390"/>
    <w:rsid w:val="00B5594E"/>
    <w:rsid w:val="00B55B59"/>
    <w:rsid w:val="00B562C0"/>
    <w:rsid w:val="00B5642D"/>
    <w:rsid w:val="00B564BB"/>
    <w:rsid w:val="00B56A33"/>
    <w:rsid w:val="00B56A9B"/>
    <w:rsid w:val="00B56C37"/>
    <w:rsid w:val="00B56F05"/>
    <w:rsid w:val="00B56F0B"/>
    <w:rsid w:val="00B56F0D"/>
    <w:rsid w:val="00B5745F"/>
    <w:rsid w:val="00B575FF"/>
    <w:rsid w:val="00B576F7"/>
    <w:rsid w:val="00B57710"/>
    <w:rsid w:val="00B57859"/>
    <w:rsid w:val="00B57D73"/>
    <w:rsid w:val="00B57E8F"/>
    <w:rsid w:val="00B57E98"/>
    <w:rsid w:val="00B57EC7"/>
    <w:rsid w:val="00B57EDB"/>
    <w:rsid w:val="00B6000F"/>
    <w:rsid w:val="00B6047E"/>
    <w:rsid w:val="00B605E9"/>
    <w:rsid w:val="00B607D2"/>
    <w:rsid w:val="00B607D3"/>
    <w:rsid w:val="00B6084A"/>
    <w:rsid w:val="00B6085E"/>
    <w:rsid w:val="00B60955"/>
    <w:rsid w:val="00B60966"/>
    <w:rsid w:val="00B609A3"/>
    <w:rsid w:val="00B60CD4"/>
    <w:rsid w:val="00B60EFA"/>
    <w:rsid w:val="00B60F00"/>
    <w:rsid w:val="00B60F72"/>
    <w:rsid w:val="00B6112C"/>
    <w:rsid w:val="00B612B6"/>
    <w:rsid w:val="00B6137A"/>
    <w:rsid w:val="00B61495"/>
    <w:rsid w:val="00B61654"/>
    <w:rsid w:val="00B61BE9"/>
    <w:rsid w:val="00B61E0B"/>
    <w:rsid w:val="00B61EC6"/>
    <w:rsid w:val="00B61ED9"/>
    <w:rsid w:val="00B61F87"/>
    <w:rsid w:val="00B61F90"/>
    <w:rsid w:val="00B62129"/>
    <w:rsid w:val="00B62140"/>
    <w:rsid w:val="00B621CD"/>
    <w:rsid w:val="00B629AC"/>
    <w:rsid w:val="00B62D79"/>
    <w:rsid w:val="00B630A1"/>
    <w:rsid w:val="00B631FD"/>
    <w:rsid w:val="00B632CA"/>
    <w:rsid w:val="00B6354C"/>
    <w:rsid w:val="00B63708"/>
    <w:rsid w:val="00B63737"/>
    <w:rsid w:val="00B63746"/>
    <w:rsid w:val="00B6374C"/>
    <w:rsid w:val="00B6375B"/>
    <w:rsid w:val="00B637EC"/>
    <w:rsid w:val="00B638EF"/>
    <w:rsid w:val="00B63AD8"/>
    <w:rsid w:val="00B63B81"/>
    <w:rsid w:val="00B63B85"/>
    <w:rsid w:val="00B63CE5"/>
    <w:rsid w:val="00B63D98"/>
    <w:rsid w:val="00B63DB5"/>
    <w:rsid w:val="00B63FEA"/>
    <w:rsid w:val="00B6434C"/>
    <w:rsid w:val="00B645D2"/>
    <w:rsid w:val="00B6489E"/>
    <w:rsid w:val="00B64BC8"/>
    <w:rsid w:val="00B65A5B"/>
    <w:rsid w:val="00B65B13"/>
    <w:rsid w:val="00B65B28"/>
    <w:rsid w:val="00B65D4A"/>
    <w:rsid w:val="00B65DBA"/>
    <w:rsid w:val="00B65E14"/>
    <w:rsid w:val="00B662A0"/>
    <w:rsid w:val="00B66479"/>
    <w:rsid w:val="00B664AF"/>
    <w:rsid w:val="00B664DC"/>
    <w:rsid w:val="00B66616"/>
    <w:rsid w:val="00B666D4"/>
    <w:rsid w:val="00B667E9"/>
    <w:rsid w:val="00B66BB8"/>
    <w:rsid w:val="00B66D06"/>
    <w:rsid w:val="00B66D63"/>
    <w:rsid w:val="00B66E39"/>
    <w:rsid w:val="00B66E6A"/>
    <w:rsid w:val="00B66EAA"/>
    <w:rsid w:val="00B67481"/>
    <w:rsid w:val="00B674C3"/>
    <w:rsid w:val="00B676FB"/>
    <w:rsid w:val="00B679BA"/>
    <w:rsid w:val="00B67B63"/>
    <w:rsid w:val="00B67BB0"/>
    <w:rsid w:val="00B67C2F"/>
    <w:rsid w:val="00B67CC4"/>
    <w:rsid w:val="00B67EA5"/>
    <w:rsid w:val="00B7004A"/>
    <w:rsid w:val="00B704A6"/>
    <w:rsid w:val="00B708AE"/>
    <w:rsid w:val="00B709B6"/>
    <w:rsid w:val="00B70B46"/>
    <w:rsid w:val="00B70D70"/>
    <w:rsid w:val="00B70E51"/>
    <w:rsid w:val="00B71076"/>
    <w:rsid w:val="00B71629"/>
    <w:rsid w:val="00B7177C"/>
    <w:rsid w:val="00B71856"/>
    <w:rsid w:val="00B71A2B"/>
    <w:rsid w:val="00B71B42"/>
    <w:rsid w:val="00B71D18"/>
    <w:rsid w:val="00B71DB9"/>
    <w:rsid w:val="00B71E97"/>
    <w:rsid w:val="00B71F05"/>
    <w:rsid w:val="00B7211B"/>
    <w:rsid w:val="00B72566"/>
    <w:rsid w:val="00B72B4A"/>
    <w:rsid w:val="00B72D40"/>
    <w:rsid w:val="00B72E50"/>
    <w:rsid w:val="00B7313B"/>
    <w:rsid w:val="00B73456"/>
    <w:rsid w:val="00B73AB1"/>
    <w:rsid w:val="00B73BDF"/>
    <w:rsid w:val="00B73C9E"/>
    <w:rsid w:val="00B73CB1"/>
    <w:rsid w:val="00B73D6C"/>
    <w:rsid w:val="00B73DC2"/>
    <w:rsid w:val="00B73E17"/>
    <w:rsid w:val="00B73F2C"/>
    <w:rsid w:val="00B74030"/>
    <w:rsid w:val="00B74292"/>
    <w:rsid w:val="00B7449B"/>
    <w:rsid w:val="00B746E4"/>
    <w:rsid w:val="00B74AC4"/>
    <w:rsid w:val="00B74C86"/>
    <w:rsid w:val="00B74D64"/>
    <w:rsid w:val="00B74DD3"/>
    <w:rsid w:val="00B74E05"/>
    <w:rsid w:val="00B750C9"/>
    <w:rsid w:val="00B75147"/>
    <w:rsid w:val="00B7525C"/>
    <w:rsid w:val="00B752C8"/>
    <w:rsid w:val="00B75395"/>
    <w:rsid w:val="00B753A7"/>
    <w:rsid w:val="00B75B39"/>
    <w:rsid w:val="00B75C61"/>
    <w:rsid w:val="00B7609C"/>
    <w:rsid w:val="00B76118"/>
    <w:rsid w:val="00B76148"/>
    <w:rsid w:val="00B7628B"/>
    <w:rsid w:val="00B763F3"/>
    <w:rsid w:val="00B7659C"/>
    <w:rsid w:val="00B7676A"/>
    <w:rsid w:val="00B76830"/>
    <w:rsid w:val="00B768A1"/>
    <w:rsid w:val="00B76DC1"/>
    <w:rsid w:val="00B77349"/>
    <w:rsid w:val="00B7747E"/>
    <w:rsid w:val="00B77588"/>
    <w:rsid w:val="00B7763C"/>
    <w:rsid w:val="00B777BF"/>
    <w:rsid w:val="00B7781C"/>
    <w:rsid w:val="00B77DA5"/>
    <w:rsid w:val="00B77E56"/>
    <w:rsid w:val="00B77EA5"/>
    <w:rsid w:val="00B77F7B"/>
    <w:rsid w:val="00B802F3"/>
    <w:rsid w:val="00B80360"/>
    <w:rsid w:val="00B804B9"/>
    <w:rsid w:val="00B80703"/>
    <w:rsid w:val="00B808CB"/>
    <w:rsid w:val="00B808EB"/>
    <w:rsid w:val="00B80C43"/>
    <w:rsid w:val="00B80E55"/>
    <w:rsid w:val="00B80E80"/>
    <w:rsid w:val="00B80FBA"/>
    <w:rsid w:val="00B81149"/>
    <w:rsid w:val="00B812FE"/>
    <w:rsid w:val="00B814D1"/>
    <w:rsid w:val="00B819F7"/>
    <w:rsid w:val="00B81A06"/>
    <w:rsid w:val="00B81A0C"/>
    <w:rsid w:val="00B821E9"/>
    <w:rsid w:val="00B822EE"/>
    <w:rsid w:val="00B8244D"/>
    <w:rsid w:val="00B8250C"/>
    <w:rsid w:val="00B825E4"/>
    <w:rsid w:val="00B826D2"/>
    <w:rsid w:val="00B8275C"/>
    <w:rsid w:val="00B82839"/>
    <w:rsid w:val="00B82971"/>
    <w:rsid w:val="00B82B04"/>
    <w:rsid w:val="00B82B72"/>
    <w:rsid w:val="00B82BF9"/>
    <w:rsid w:val="00B82D2B"/>
    <w:rsid w:val="00B82E23"/>
    <w:rsid w:val="00B82F0C"/>
    <w:rsid w:val="00B82F72"/>
    <w:rsid w:val="00B830A4"/>
    <w:rsid w:val="00B830F5"/>
    <w:rsid w:val="00B835A8"/>
    <w:rsid w:val="00B83662"/>
    <w:rsid w:val="00B83730"/>
    <w:rsid w:val="00B83781"/>
    <w:rsid w:val="00B83890"/>
    <w:rsid w:val="00B838AA"/>
    <w:rsid w:val="00B838C1"/>
    <w:rsid w:val="00B83A99"/>
    <w:rsid w:val="00B83B1F"/>
    <w:rsid w:val="00B83B21"/>
    <w:rsid w:val="00B83CD8"/>
    <w:rsid w:val="00B841F8"/>
    <w:rsid w:val="00B84223"/>
    <w:rsid w:val="00B8423D"/>
    <w:rsid w:val="00B842E1"/>
    <w:rsid w:val="00B843D3"/>
    <w:rsid w:val="00B843F9"/>
    <w:rsid w:val="00B84678"/>
    <w:rsid w:val="00B84864"/>
    <w:rsid w:val="00B84C5A"/>
    <w:rsid w:val="00B84D7B"/>
    <w:rsid w:val="00B84DE6"/>
    <w:rsid w:val="00B85012"/>
    <w:rsid w:val="00B85089"/>
    <w:rsid w:val="00B85120"/>
    <w:rsid w:val="00B85181"/>
    <w:rsid w:val="00B853C7"/>
    <w:rsid w:val="00B85419"/>
    <w:rsid w:val="00B8571A"/>
    <w:rsid w:val="00B857F1"/>
    <w:rsid w:val="00B85A82"/>
    <w:rsid w:val="00B85BB7"/>
    <w:rsid w:val="00B85C97"/>
    <w:rsid w:val="00B85D42"/>
    <w:rsid w:val="00B85D9D"/>
    <w:rsid w:val="00B85EAC"/>
    <w:rsid w:val="00B86551"/>
    <w:rsid w:val="00B865FA"/>
    <w:rsid w:val="00B86607"/>
    <w:rsid w:val="00B86A5B"/>
    <w:rsid w:val="00B86BF7"/>
    <w:rsid w:val="00B86C53"/>
    <w:rsid w:val="00B86DC3"/>
    <w:rsid w:val="00B871C0"/>
    <w:rsid w:val="00B8738E"/>
    <w:rsid w:val="00B87452"/>
    <w:rsid w:val="00B87A7A"/>
    <w:rsid w:val="00B87DC4"/>
    <w:rsid w:val="00B901BD"/>
    <w:rsid w:val="00B9028B"/>
    <w:rsid w:val="00B902A5"/>
    <w:rsid w:val="00B90493"/>
    <w:rsid w:val="00B906A8"/>
    <w:rsid w:val="00B90C16"/>
    <w:rsid w:val="00B90C86"/>
    <w:rsid w:val="00B90D36"/>
    <w:rsid w:val="00B90FE7"/>
    <w:rsid w:val="00B91558"/>
    <w:rsid w:val="00B91695"/>
    <w:rsid w:val="00B917EB"/>
    <w:rsid w:val="00B91BEE"/>
    <w:rsid w:val="00B91E4C"/>
    <w:rsid w:val="00B91FF3"/>
    <w:rsid w:val="00B9203F"/>
    <w:rsid w:val="00B9224D"/>
    <w:rsid w:val="00B92264"/>
    <w:rsid w:val="00B9226D"/>
    <w:rsid w:val="00B9234C"/>
    <w:rsid w:val="00B9234E"/>
    <w:rsid w:val="00B923E1"/>
    <w:rsid w:val="00B9245B"/>
    <w:rsid w:val="00B92676"/>
    <w:rsid w:val="00B926A7"/>
    <w:rsid w:val="00B927C7"/>
    <w:rsid w:val="00B92880"/>
    <w:rsid w:val="00B92895"/>
    <w:rsid w:val="00B92940"/>
    <w:rsid w:val="00B929B9"/>
    <w:rsid w:val="00B92A68"/>
    <w:rsid w:val="00B92B23"/>
    <w:rsid w:val="00B92E3F"/>
    <w:rsid w:val="00B92EB2"/>
    <w:rsid w:val="00B92EF4"/>
    <w:rsid w:val="00B930C7"/>
    <w:rsid w:val="00B934F0"/>
    <w:rsid w:val="00B93589"/>
    <w:rsid w:val="00B937DC"/>
    <w:rsid w:val="00B9383A"/>
    <w:rsid w:val="00B93952"/>
    <w:rsid w:val="00B93AD2"/>
    <w:rsid w:val="00B93D79"/>
    <w:rsid w:val="00B93EA5"/>
    <w:rsid w:val="00B94022"/>
    <w:rsid w:val="00B94145"/>
    <w:rsid w:val="00B94313"/>
    <w:rsid w:val="00B94450"/>
    <w:rsid w:val="00B94487"/>
    <w:rsid w:val="00B94542"/>
    <w:rsid w:val="00B94D0F"/>
    <w:rsid w:val="00B94FC4"/>
    <w:rsid w:val="00B95062"/>
    <w:rsid w:val="00B950AB"/>
    <w:rsid w:val="00B95280"/>
    <w:rsid w:val="00B955F1"/>
    <w:rsid w:val="00B95642"/>
    <w:rsid w:val="00B958AD"/>
    <w:rsid w:val="00B95E36"/>
    <w:rsid w:val="00B95EA1"/>
    <w:rsid w:val="00B95FAB"/>
    <w:rsid w:val="00B96052"/>
    <w:rsid w:val="00B96387"/>
    <w:rsid w:val="00B963F7"/>
    <w:rsid w:val="00B9649D"/>
    <w:rsid w:val="00B96ACA"/>
    <w:rsid w:val="00B96EB5"/>
    <w:rsid w:val="00B96F5C"/>
    <w:rsid w:val="00B97064"/>
    <w:rsid w:val="00B971D9"/>
    <w:rsid w:val="00B9723F"/>
    <w:rsid w:val="00B97339"/>
    <w:rsid w:val="00B97408"/>
    <w:rsid w:val="00B9756B"/>
    <w:rsid w:val="00B97731"/>
    <w:rsid w:val="00B978C8"/>
    <w:rsid w:val="00B978E8"/>
    <w:rsid w:val="00B9792D"/>
    <w:rsid w:val="00B97ABB"/>
    <w:rsid w:val="00B97AF5"/>
    <w:rsid w:val="00B97B22"/>
    <w:rsid w:val="00B97B79"/>
    <w:rsid w:val="00B97BBE"/>
    <w:rsid w:val="00B97CBE"/>
    <w:rsid w:val="00B97DEF"/>
    <w:rsid w:val="00BA00F5"/>
    <w:rsid w:val="00BA02BF"/>
    <w:rsid w:val="00BA03C2"/>
    <w:rsid w:val="00BA0A07"/>
    <w:rsid w:val="00BA0B55"/>
    <w:rsid w:val="00BA0BF3"/>
    <w:rsid w:val="00BA0D1E"/>
    <w:rsid w:val="00BA0DD5"/>
    <w:rsid w:val="00BA0F13"/>
    <w:rsid w:val="00BA0F2E"/>
    <w:rsid w:val="00BA1037"/>
    <w:rsid w:val="00BA112D"/>
    <w:rsid w:val="00BA1132"/>
    <w:rsid w:val="00BA1300"/>
    <w:rsid w:val="00BA172C"/>
    <w:rsid w:val="00BA17B9"/>
    <w:rsid w:val="00BA180A"/>
    <w:rsid w:val="00BA1873"/>
    <w:rsid w:val="00BA1EE9"/>
    <w:rsid w:val="00BA204F"/>
    <w:rsid w:val="00BA233B"/>
    <w:rsid w:val="00BA2376"/>
    <w:rsid w:val="00BA23E3"/>
    <w:rsid w:val="00BA250A"/>
    <w:rsid w:val="00BA26EC"/>
    <w:rsid w:val="00BA2725"/>
    <w:rsid w:val="00BA2942"/>
    <w:rsid w:val="00BA29E1"/>
    <w:rsid w:val="00BA2B53"/>
    <w:rsid w:val="00BA2CEB"/>
    <w:rsid w:val="00BA2E50"/>
    <w:rsid w:val="00BA2F37"/>
    <w:rsid w:val="00BA3341"/>
    <w:rsid w:val="00BA35D9"/>
    <w:rsid w:val="00BA3664"/>
    <w:rsid w:val="00BA376A"/>
    <w:rsid w:val="00BA3928"/>
    <w:rsid w:val="00BA3AB6"/>
    <w:rsid w:val="00BA3C13"/>
    <w:rsid w:val="00BA3C7A"/>
    <w:rsid w:val="00BA40D9"/>
    <w:rsid w:val="00BA412F"/>
    <w:rsid w:val="00BA428E"/>
    <w:rsid w:val="00BA4439"/>
    <w:rsid w:val="00BA44D8"/>
    <w:rsid w:val="00BA4579"/>
    <w:rsid w:val="00BA45E2"/>
    <w:rsid w:val="00BA463E"/>
    <w:rsid w:val="00BA472F"/>
    <w:rsid w:val="00BA4855"/>
    <w:rsid w:val="00BA48E9"/>
    <w:rsid w:val="00BA4957"/>
    <w:rsid w:val="00BA4994"/>
    <w:rsid w:val="00BA4998"/>
    <w:rsid w:val="00BA4ACD"/>
    <w:rsid w:val="00BA4BBC"/>
    <w:rsid w:val="00BA4C94"/>
    <w:rsid w:val="00BA4DC4"/>
    <w:rsid w:val="00BA4FA1"/>
    <w:rsid w:val="00BA5593"/>
    <w:rsid w:val="00BA58BA"/>
    <w:rsid w:val="00BA5924"/>
    <w:rsid w:val="00BA59DF"/>
    <w:rsid w:val="00BA5B44"/>
    <w:rsid w:val="00BA626A"/>
    <w:rsid w:val="00BA626C"/>
    <w:rsid w:val="00BA62FE"/>
    <w:rsid w:val="00BA63E9"/>
    <w:rsid w:val="00BA65D0"/>
    <w:rsid w:val="00BA676E"/>
    <w:rsid w:val="00BA69C2"/>
    <w:rsid w:val="00BA6BA4"/>
    <w:rsid w:val="00BA6BD8"/>
    <w:rsid w:val="00BA6BEF"/>
    <w:rsid w:val="00BA6D84"/>
    <w:rsid w:val="00BA6FE9"/>
    <w:rsid w:val="00BA707F"/>
    <w:rsid w:val="00BA740B"/>
    <w:rsid w:val="00BA7728"/>
    <w:rsid w:val="00BA7766"/>
    <w:rsid w:val="00BA7AEC"/>
    <w:rsid w:val="00BA7B92"/>
    <w:rsid w:val="00BA7E12"/>
    <w:rsid w:val="00BA7E40"/>
    <w:rsid w:val="00BB016A"/>
    <w:rsid w:val="00BB0215"/>
    <w:rsid w:val="00BB02D2"/>
    <w:rsid w:val="00BB062D"/>
    <w:rsid w:val="00BB06C3"/>
    <w:rsid w:val="00BB07C9"/>
    <w:rsid w:val="00BB080F"/>
    <w:rsid w:val="00BB0A19"/>
    <w:rsid w:val="00BB0A41"/>
    <w:rsid w:val="00BB0A4B"/>
    <w:rsid w:val="00BB0ADA"/>
    <w:rsid w:val="00BB0B75"/>
    <w:rsid w:val="00BB0D44"/>
    <w:rsid w:val="00BB1297"/>
    <w:rsid w:val="00BB15E1"/>
    <w:rsid w:val="00BB1658"/>
    <w:rsid w:val="00BB17D1"/>
    <w:rsid w:val="00BB18B3"/>
    <w:rsid w:val="00BB19AF"/>
    <w:rsid w:val="00BB1ACF"/>
    <w:rsid w:val="00BB1C10"/>
    <w:rsid w:val="00BB2371"/>
    <w:rsid w:val="00BB252B"/>
    <w:rsid w:val="00BB2870"/>
    <w:rsid w:val="00BB2B75"/>
    <w:rsid w:val="00BB2C89"/>
    <w:rsid w:val="00BB2E2A"/>
    <w:rsid w:val="00BB2FC3"/>
    <w:rsid w:val="00BB3085"/>
    <w:rsid w:val="00BB3280"/>
    <w:rsid w:val="00BB3B40"/>
    <w:rsid w:val="00BB4348"/>
    <w:rsid w:val="00BB49A9"/>
    <w:rsid w:val="00BB4A4D"/>
    <w:rsid w:val="00BB4CE8"/>
    <w:rsid w:val="00BB4D44"/>
    <w:rsid w:val="00BB4F79"/>
    <w:rsid w:val="00BB51A8"/>
    <w:rsid w:val="00BB5374"/>
    <w:rsid w:val="00BB583E"/>
    <w:rsid w:val="00BB58D6"/>
    <w:rsid w:val="00BB5972"/>
    <w:rsid w:val="00BB5CC3"/>
    <w:rsid w:val="00BB5CF8"/>
    <w:rsid w:val="00BB5D05"/>
    <w:rsid w:val="00BB5E61"/>
    <w:rsid w:val="00BB6065"/>
    <w:rsid w:val="00BB608C"/>
    <w:rsid w:val="00BB61F4"/>
    <w:rsid w:val="00BB630E"/>
    <w:rsid w:val="00BB637D"/>
    <w:rsid w:val="00BB645E"/>
    <w:rsid w:val="00BB6510"/>
    <w:rsid w:val="00BB676F"/>
    <w:rsid w:val="00BB69E7"/>
    <w:rsid w:val="00BB6E2A"/>
    <w:rsid w:val="00BB6E96"/>
    <w:rsid w:val="00BB6F0C"/>
    <w:rsid w:val="00BB7108"/>
    <w:rsid w:val="00BB712B"/>
    <w:rsid w:val="00BB73E8"/>
    <w:rsid w:val="00BB748B"/>
    <w:rsid w:val="00BB756F"/>
    <w:rsid w:val="00BB75F9"/>
    <w:rsid w:val="00BB77BC"/>
    <w:rsid w:val="00BB77EE"/>
    <w:rsid w:val="00BB7882"/>
    <w:rsid w:val="00BB7931"/>
    <w:rsid w:val="00BB7CB4"/>
    <w:rsid w:val="00BC0105"/>
    <w:rsid w:val="00BC010D"/>
    <w:rsid w:val="00BC014F"/>
    <w:rsid w:val="00BC020A"/>
    <w:rsid w:val="00BC0278"/>
    <w:rsid w:val="00BC08AB"/>
    <w:rsid w:val="00BC09F6"/>
    <w:rsid w:val="00BC0A94"/>
    <w:rsid w:val="00BC0B65"/>
    <w:rsid w:val="00BC0DCA"/>
    <w:rsid w:val="00BC0F2A"/>
    <w:rsid w:val="00BC1020"/>
    <w:rsid w:val="00BC133A"/>
    <w:rsid w:val="00BC1455"/>
    <w:rsid w:val="00BC15F6"/>
    <w:rsid w:val="00BC1C96"/>
    <w:rsid w:val="00BC1CA9"/>
    <w:rsid w:val="00BC1D55"/>
    <w:rsid w:val="00BC22BD"/>
    <w:rsid w:val="00BC2418"/>
    <w:rsid w:val="00BC26A3"/>
    <w:rsid w:val="00BC2A4C"/>
    <w:rsid w:val="00BC2CAC"/>
    <w:rsid w:val="00BC2D38"/>
    <w:rsid w:val="00BC2DBC"/>
    <w:rsid w:val="00BC2DD5"/>
    <w:rsid w:val="00BC2E65"/>
    <w:rsid w:val="00BC2FE9"/>
    <w:rsid w:val="00BC3069"/>
    <w:rsid w:val="00BC327B"/>
    <w:rsid w:val="00BC33A7"/>
    <w:rsid w:val="00BC344D"/>
    <w:rsid w:val="00BC34B3"/>
    <w:rsid w:val="00BC380D"/>
    <w:rsid w:val="00BC387C"/>
    <w:rsid w:val="00BC3C0D"/>
    <w:rsid w:val="00BC3C73"/>
    <w:rsid w:val="00BC3CF1"/>
    <w:rsid w:val="00BC3E52"/>
    <w:rsid w:val="00BC3EC1"/>
    <w:rsid w:val="00BC3F07"/>
    <w:rsid w:val="00BC3F9C"/>
    <w:rsid w:val="00BC40A1"/>
    <w:rsid w:val="00BC41BF"/>
    <w:rsid w:val="00BC420D"/>
    <w:rsid w:val="00BC4443"/>
    <w:rsid w:val="00BC4756"/>
    <w:rsid w:val="00BC4930"/>
    <w:rsid w:val="00BC4A6D"/>
    <w:rsid w:val="00BC4A7D"/>
    <w:rsid w:val="00BC4B16"/>
    <w:rsid w:val="00BC4C0F"/>
    <w:rsid w:val="00BC4DD1"/>
    <w:rsid w:val="00BC4F11"/>
    <w:rsid w:val="00BC4F38"/>
    <w:rsid w:val="00BC4F39"/>
    <w:rsid w:val="00BC50C0"/>
    <w:rsid w:val="00BC50EA"/>
    <w:rsid w:val="00BC510E"/>
    <w:rsid w:val="00BC5599"/>
    <w:rsid w:val="00BC584F"/>
    <w:rsid w:val="00BC59E9"/>
    <w:rsid w:val="00BC5BD6"/>
    <w:rsid w:val="00BC5E0D"/>
    <w:rsid w:val="00BC6018"/>
    <w:rsid w:val="00BC6174"/>
    <w:rsid w:val="00BC64C1"/>
    <w:rsid w:val="00BC6683"/>
    <w:rsid w:val="00BC6772"/>
    <w:rsid w:val="00BC6B84"/>
    <w:rsid w:val="00BC6BC6"/>
    <w:rsid w:val="00BC6C5D"/>
    <w:rsid w:val="00BC6D67"/>
    <w:rsid w:val="00BC6FE4"/>
    <w:rsid w:val="00BC7033"/>
    <w:rsid w:val="00BC70EB"/>
    <w:rsid w:val="00BC71E8"/>
    <w:rsid w:val="00BC73B7"/>
    <w:rsid w:val="00BC746F"/>
    <w:rsid w:val="00BC76DF"/>
    <w:rsid w:val="00BC77B6"/>
    <w:rsid w:val="00BC7912"/>
    <w:rsid w:val="00BC7D2B"/>
    <w:rsid w:val="00BC7E66"/>
    <w:rsid w:val="00BC7F13"/>
    <w:rsid w:val="00BD00B1"/>
    <w:rsid w:val="00BD00E9"/>
    <w:rsid w:val="00BD0163"/>
    <w:rsid w:val="00BD0830"/>
    <w:rsid w:val="00BD096D"/>
    <w:rsid w:val="00BD0B54"/>
    <w:rsid w:val="00BD0B5A"/>
    <w:rsid w:val="00BD0DD6"/>
    <w:rsid w:val="00BD0EF8"/>
    <w:rsid w:val="00BD107F"/>
    <w:rsid w:val="00BD1460"/>
    <w:rsid w:val="00BD15C3"/>
    <w:rsid w:val="00BD1808"/>
    <w:rsid w:val="00BD18B4"/>
    <w:rsid w:val="00BD1AA1"/>
    <w:rsid w:val="00BD1C89"/>
    <w:rsid w:val="00BD1CA1"/>
    <w:rsid w:val="00BD1E08"/>
    <w:rsid w:val="00BD1E54"/>
    <w:rsid w:val="00BD1FFF"/>
    <w:rsid w:val="00BD209E"/>
    <w:rsid w:val="00BD20F7"/>
    <w:rsid w:val="00BD21DF"/>
    <w:rsid w:val="00BD22B3"/>
    <w:rsid w:val="00BD23FE"/>
    <w:rsid w:val="00BD240C"/>
    <w:rsid w:val="00BD2536"/>
    <w:rsid w:val="00BD2560"/>
    <w:rsid w:val="00BD2844"/>
    <w:rsid w:val="00BD2B77"/>
    <w:rsid w:val="00BD2FBF"/>
    <w:rsid w:val="00BD2FCC"/>
    <w:rsid w:val="00BD31EE"/>
    <w:rsid w:val="00BD3CEF"/>
    <w:rsid w:val="00BD41F5"/>
    <w:rsid w:val="00BD4206"/>
    <w:rsid w:val="00BD429C"/>
    <w:rsid w:val="00BD4579"/>
    <w:rsid w:val="00BD45D1"/>
    <w:rsid w:val="00BD46DC"/>
    <w:rsid w:val="00BD480B"/>
    <w:rsid w:val="00BD48AE"/>
    <w:rsid w:val="00BD4A73"/>
    <w:rsid w:val="00BD4B18"/>
    <w:rsid w:val="00BD4BDE"/>
    <w:rsid w:val="00BD4DAD"/>
    <w:rsid w:val="00BD5182"/>
    <w:rsid w:val="00BD5377"/>
    <w:rsid w:val="00BD5542"/>
    <w:rsid w:val="00BD5566"/>
    <w:rsid w:val="00BD598A"/>
    <w:rsid w:val="00BD5A94"/>
    <w:rsid w:val="00BD5C7D"/>
    <w:rsid w:val="00BD5C9C"/>
    <w:rsid w:val="00BD5D89"/>
    <w:rsid w:val="00BD5F6A"/>
    <w:rsid w:val="00BD605A"/>
    <w:rsid w:val="00BD635E"/>
    <w:rsid w:val="00BD6487"/>
    <w:rsid w:val="00BD64A2"/>
    <w:rsid w:val="00BD65F9"/>
    <w:rsid w:val="00BD667B"/>
    <w:rsid w:val="00BD6747"/>
    <w:rsid w:val="00BD6823"/>
    <w:rsid w:val="00BD69E2"/>
    <w:rsid w:val="00BD6ACD"/>
    <w:rsid w:val="00BD6B31"/>
    <w:rsid w:val="00BD6CA3"/>
    <w:rsid w:val="00BD6F3D"/>
    <w:rsid w:val="00BD6FD0"/>
    <w:rsid w:val="00BD6FF8"/>
    <w:rsid w:val="00BD7036"/>
    <w:rsid w:val="00BD710C"/>
    <w:rsid w:val="00BD7188"/>
    <w:rsid w:val="00BD74BD"/>
    <w:rsid w:val="00BD7745"/>
    <w:rsid w:val="00BD7806"/>
    <w:rsid w:val="00BD7883"/>
    <w:rsid w:val="00BD7AD3"/>
    <w:rsid w:val="00BD7BD1"/>
    <w:rsid w:val="00BD7C60"/>
    <w:rsid w:val="00BD7CB3"/>
    <w:rsid w:val="00BD7ECD"/>
    <w:rsid w:val="00BD7F8B"/>
    <w:rsid w:val="00BD7FE5"/>
    <w:rsid w:val="00BE0037"/>
    <w:rsid w:val="00BE0264"/>
    <w:rsid w:val="00BE0265"/>
    <w:rsid w:val="00BE0575"/>
    <w:rsid w:val="00BE07A2"/>
    <w:rsid w:val="00BE0995"/>
    <w:rsid w:val="00BE0A40"/>
    <w:rsid w:val="00BE1152"/>
    <w:rsid w:val="00BE118B"/>
    <w:rsid w:val="00BE11FF"/>
    <w:rsid w:val="00BE1212"/>
    <w:rsid w:val="00BE12A1"/>
    <w:rsid w:val="00BE13C4"/>
    <w:rsid w:val="00BE1453"/>
    <w:rsid w:val="00BE14C9"/>
    <w:rsid w:val="00BE1804"/>
    <w:rsid w:val="00BE19F8"/>
    <w:rsid w:val="00BE1B9E"/>
    <w:rsid w:val="00BE1CDD"/>
    <w:rsid w:val="00BE2060"/>
    <w:rsid w:val="00BE208A"/>
    <w:rsid w:val="00BE2504"/>
    <w:rsid w:val="00BE258C"/>
    <w:rsid w:val="00BE279C"/>
    <w:rsid w:val="00BE27EB"/>
    <w:rsid w:val="00BE283D"/>
    <w:rsid w:val="00BE29AF"/>
    <w:rsid w:val="00BE29FE"/>
    <w:rsid w:val="00BE2B3A"/>
    <w:rsid w:val="00BE2C96"/>
    <w:rsid w:val="00BE2EE0"/>
    <w:rsid w:val="00BE3162"/>
    <w:rsid w:val="00BE32B2"/>
    <w:rsid w:val="00BE32F4"/>
    <w:rsid w:val="00BE3408"/>
    <w:rsid w:val="00BE343E"/>
    <w:rsid w:val="00BE3796"/>
    <w:rsid w:val="00BE3849"/>
    <w:rsid w:val="00BE39CE"/>
    <w:rsid w:val="00BE3C24"/>
    <w:rsid w:val="00BE3D21"/>
    <w:rsid w:val="00BE3D8B"/>
    <w:rsid w:val="00BE3FF5"/>
    <w:rsid w:val="00BE428C"/>
    <w:rsid w:val="00BE44C3"/>
    <w:rsid w:val="00BE459E"/>
    <w:rsid w:val="00BE47DC"/>
    <w:rsid w:val="00BE49E6"/>
    <w:rsid w:val="00BE4CB3"/>
    <w:rsid w:val="00BE4EE1"/>
    <w:rsid w:val="00BE5421"/>
    <w:rsid w:val="00BE5441"/>
    <w:rsid w:val="00BE5AEB"/>
    <w:rsid w:val="00BE616F"/>
    <w:rsid w:val="00BE61E2"/>
    <w:rsid w:val="00BE6436"/>
    <w:rsid w:val="00BE6555"/>
    <w:rsid w:val="00BE6C43"/>
    <w:rsid w:val="00BE6F27"/>
    <w:rsid w:val="00BE6F2F"/>
    <w:rsid w:val="00BE7189"/>
    <w:rsid w:val="00BE7296"/>
    <w:rsid w:val="00BE7309"/>
    <w:rsid w:val="00BE74DE"/>
    <w:rsid w:val="00BE762A"/>
    <w:rsid w:val="00BE7690"/>
    <w:rsid w:val="00BE769E"/>
    <w:rsid w:val="00BE7768"/>
    <w:rsid w:val="00BE7818"/>
    <w:rsid w:val="00BE78E6"/>
    <w:rsid w:val="00BE7942"/>
    <w:rsid w:val="00BE79C1"/>
    <w:rsid w:val="00BE7B1A"/>
    <w:rsid w:val="00BE7D98"/>
    <w:rsid w:val="00BE7F0F"/>
    <w:rsid w:val="00BE7F55"/>
    <w:rsid w:val="00BE7FA2"/>
    <w:rsid w:val="00BF00F7"/>
    <w:rsid w:val="00BF01EB"/>
    <w:rsid w:val="00BF0446"/>
    <w:rsid w:val="00BF06D2"/>
    <w:rsid w:val="00BF087B"/>
    <w:rsid w:val="00BF0C8F"/>
    <w:rsid w:val="00BF0CB8"/>
    <w:rsid w:val="00BF0DFE"/>
    <w:rsid w:val="00BF0FDE"/>
    <w:rsid w:val="00BF14F6"/>
    <w:rsid w:val="00BF1582"/>
    <w:rsid w:val="00BF167E"/>
    <w:rsid w:val="00BF1693"/>
    <w:rsid w:val="00BF1741"/>
    <w:rsid w:val="00BF1852"/>
    <w:rsid w:val="00BF1876"/>
    <w:rsid w:val="00BF195D"/>
    <w:rsid w:val="00BF19C6"/>
    <w:rsid w:val="00BF1B61"/>
    <w:rsid w:val="00BF1CE0"/>
    <w:rsid w:val="00BF1D10"/>
    <w:rsid w:val="00BF218D"/>
    <w:rsid w:val="00BF21AB"/>
    <w:rsid w:val="00BF2368"/>
    <w:rsid w:val="00BF23FB"/>
    <w:rsid w:val="00BF25DA"/>
    <w:rsid w:val="00BF2760"/>
    <w:rsid w:val="00BF27C3"/>
    <w:rsid w:val="00BF2883"/>
    <w:rsid w:val="00BF2927"/>
    <w:rsid w:val="00BF2A9F"/>
    <w:rsid w:val="00BF2D43"/>
    <w:rsid w:val="00BF2FA4"/>
    <w:rsid w:val="00BF32AF"/>
    <w:rsid w:val="00BF3402"/>
    <w:rsid w:val="00BF34E3"/>
    <w:rsid w:val="00BF3502"/>
    <w:rsid w:val="00BF358F"/>
    <w:rsid w:val="00BF35B1"/>
    <w:rsid w:val="00BF3C19"/>
    <w:rsid w:val="00BF3C48"/>
    <w:rsid w:val="00BF3F07"/>
    <w:rsid w:val="00BF40D0"/>
    <w:rsid w:val="00BF4549"/>
    <w:rsid w:val="00BF45FE"/>
    <w:rsid w:val="00BF46FC"/>
    <w:rsid w:val="00BF4748"/>
    <w:rsid w:val="00BF48D8"/>
    <w:rsid w:val="00BF49B9"/>
    <w:rsid w:val="00BF4BC5"/>
    <w:rsid w:val="00BF4DE4"/>
    <w:rsid w:val="00BF4F03"/>
    <w:rsid w:val="00BF4FCB"/>
    <w:rsid w:val="00BF50DF"/>
    <w:rsid w:val="00BF5390"/>
    <w:rsid w:val="00BF5394"/>
    <w:rsid w:val="00BF5405"/>
    <w:rsid w:val="00BF540F"/>
    <w:rsid w:val="00BF5469"/>
    <w:rsid w:val="00BF56A4"/>
    <w:rsid w:val="00BF57DD"/>
    <w:rsid w:val="00BF582D"/>
    <w:rsid w:val="00BF5870"/>
    <w:rsid w:val="00BF58FA"/>
    <w:rsid w:val="00BF593E"/>
    <w:rsid w:val="00BF5996"/>
    <w:rsid w:val="00BF5BF2"/>
    <w:rsid w:val="00BF5D87"/>
    <w:rsid w:val="00BF5DBF"/>
    <w:rsid w:val="00BF5F30"/>
    <w:rsid w:val="00BF6142"/>
    <w:rsid w:val="00BF652D"/>
    <w:rsid w:val="00BF6750"/>
    <w:rsid w:val="00BF68EB"/>
    <w:rsid w:val="00BF68F5"/>
    <w:rsid w:val="00BF6BEC"/>
    <w:rsid w:val="00BF6BF8"/>
    <w:rsid w:val="00BF6CB7"/>
    <w:rsid w:val="00BF6CE7"/>
    <w:rsid w:val="00BF6D02"/>
    <w:rsid w:val="00BF6E99"/>
    <w:rsid w:val="00BF71DA"/>
    <w:rsid w:val="00BF7359"/>
    <w:rsid w:val="00BF7546"/>
    <w:rsid w:val="00BF756A"/>
    <w:rsid w:val="00BF7609"/>
    <w:rsid w:val="00BF76B5"/>
    <w:rsid w:val="00BF7BD1"/>
    <w:rsid w:val="00BF7D0D"/>
    <w:rsid w:val="00BF7FCC"/>
    <w:rsid w:val="00C00093"/>
    <w:rsid w:val="00C000FA"/>
    <w:rsid w:val="00C00335"/>
    <w:rsid w:val="00C00494"/>
    <w:rsid w:val="00C004E7"/>
    <w:rsid w:val="00C006A6"/>
    <w:rsid w:val="00C00721"/>
    <w:rsid w:val="00C00858"/>
    <w:rsid w:val="00C00C6B"/>
    <w:rsid w:val="00C00CBE"/>
    <w:rsid w:val="00C00CCB"/>
    <w:rsid w:val="00C00DE8"/>
    <w:rsid w:val="00C00DE9"/>
    <w:rsid w:val="00C010F0"/>
    <w:rsid w:val="00C01404"/>
    <w:rsid w:val="00C0170A"/>
    <w:rsid w:val="00C01749"/>
    <w:rsid w:val="00C01D04"/>
    <w:rsid w:val="00C01D43"/>
    <w:rsid w:val="00C01DD2"/>
    <w:rsid w:val="00C01E42"/>
    <w:rsid w:val="00C01F31"/>
    <w:rsid w:val="00C01F48"/>
    <w:rsid w:val="00C02083"/>
    <w:rsid w:val="00C0226A"/>
    <w:rsid w:val="00C0232D"/>
    <w:rsid w:val="00C0281B"/>
    <w:rsid w:val="00C02993"/>
    <w:rsid w:val="00C02A6F"/>
    <w:rsid w:val="00C02AAC"/>
    <w:rsid w:val="00C02BFA"/>
    <w:rsid w:val="00C02EE1"/>
    <w:rsid w:val="00C0335C"/>
    <w:rsid w:val="00C03846"/>
    <w:rsid w:val="00C03949"/>
    <w:rsid w:val="00C03ADB"/>
    <w:rsid w:val="00C03B54"/>
    <w:rsid w:val="00C03D6C"/>
    <w:rsid w:val="00C03DDC"/>
    <w:rsid w:val="00C03E35"/>
    <w:rsid w:val="00C0400A"/>
    <w:rsid w:val="00C040A5"/>
    <w:rsid w:val="00C043E4"/>
    <w:rsid w:val="00C0441D"/>
    <w:rsid w:val="00C04452"/>
    <w:rsid w:val="00C046BC"/>
    <w:rsid w:val="00C04822"/>
    <w:rsid w:val="00C04866"/>
    <w:rsid w:val="00C04D2D"/>
    <w:rsid w:val="00C05610"/>
    <w:rsid w:val="00C0583A"/>
    <w:rsid w:val="00C059C7"/>
    <w:rsid w:val="00C05D06"/>
    <w:rsid w:val="00C05DE9"/>
    <w:rsid w:val="00C06064"/>
    <w:rsid w:val="00C062F4"/>
    <w:rsid w:val="00C0631B"/>
    <w:rsid w:val="00C0648C"/>
    <w:rsid w:val="00C065E5"/>
    <w:rsid w:val="00C067BE"/>
    <w:rsid w:val="00C06820"/>
    <w:rsid w:val="00C06990"/>
    <w:rsid w:val="00C06B35"/>
    <w:rsid w:val="00C06DDA"/>
    <w:rsid w:val="00C06EE8"/>
    <w:rsid w:val="00C07185"/>
    <w:rsid w:val="00C07368"/>
    <w:rsid w:val="00C0760D"/>
    <w:rsid w:val="00C07762"/>
    <w:rsid w:val="00C077F3"/>
    <w:rsid w:val="00C079E1"/>
    <w:rsid w:val="00C07B61"/>
    <w:rsid w:val="00C07D51"/>
    <w:rsid w:val="00C07D92"/>
    <w:rsid w:val="00C1003F"/>
    <w:rsid w:val="00C101CD"/>
    <w:rsid w:val="00C10529"/>
    <w:rsid w:val="00C10564"/>
    <w:rsid w:val="00C10603"/>
    <w:rsid w:val="00C106D1"/>
    <w:rsid w:val="00C107A2"/>
    <w:rsid w:val="00C109A6"/>
    <w:rsid w:val="00C10AAB"/>
    <w:rsid w:val="00C10DC6"/>
    <w:rsid w:val="00C10F9F"/>
    <w:rsid w:val="00C1110F"/>
    <w:rsid w:val="00C111EA"/>
    <w:rsid w:val="00C1152F"/>
    <w:rsid w:val="00C11664"/>
    <w:rsid w:val="00C11876"/>
    <w:rsid w:val="00C11AE2"/>
    <w:rsid w:val="00C11D2F"/>
    <w:rsid w:val="00C11D48"/>
    <w:rsid w:val="00C11E91"/>
    <w:rsid w:val="00C1207C"/>
    <w:rsid w:val="00C121ED"/>
    <w:rsid w:val="00C12703"/>
    <w:rsid w:val="00C1276D"/>
    <w:rsid w:val="00C127B9"/>
    <w:rsid w:val="00C12977"/>
    <w:rsid w:val="00C1297A"/>
    <w:rsid w:val="00C1299C"/>
    <w:rsid w:val="00C12D62"/>
    <w:rsid w:val="00C12EE6"/>
    <w:rsid w:val="00C12F1F"/>
    <w:rsid w:val="00C13010"/>
    <w:rsid w:val="00C133EE"/>
    <w:rsid w:val="00C134FF"/>
    <w:rsid w:val="00C1387B"/>
    <w:rsid w:val="00C13A49"/>
    <w:rsid w:val="00C13DEC"/>
    <w:rsid w:val="00C13ECD"/>
    <w:rsid w:val="00C14074"/>
    <w:rsid w:val="00C1415D"/>
    <w:rsid w:val="00C14306"/>
    <w:rsid w:val="00C143D8"/>
    <w:rsid w:val="00C144A6"/>
    <w:rsid w:val="00C1470A"/>
    <w:rsid w:val="00C1480D"/>
    <w:rsid w:val="00C1494F"/>
    <w:rsid w:val="00C14A1E"/>
    <w:rsid w:val="00C14B10"/>
    <w:rsid w:val="00C14B72"/>
    <w:rsid w:val="00C14C7C"/>
    <w:rsid w:val="00C1522C"/>
    <w:rsid w:val="00C15569"/>
    <w:rsid w:val="00C155BD"/>
    <w:rsid w:val="00C1569C"/>
    <w:rsid w:val="00C156CA"/>
    <w:rsid w:val="00C15916"/>
    <w:rsid w:val="00C159B6"/>
    <w:rsid w:val="00C159E9"/>
    <w:rsid w:val="00C15B1C"/>
    <w:rsid w:val="00C15B83"/>
    <w:rsid w:val="00C15C12"/>
    <w:rsid w:val="00C15FC0"/>
    <w:rsid w:val="00C16029"/>
    <w:rsid w:val="00C1607D"/>
    <w:rsid w:val="00C16261"/>
    <w:rsid w:val="00C16345"/>
    <w:rsid w:val="00C16423"/>
    <w:rsid w:val="00C16648"/>
    <w:rsid w:val="00C166F8"/>
    <w:rsid w:val="00C166FE"/>
    <w:rsid w:val="00C16AC8"/>
    <w:rsid w:val="00C16C1F"/>
    <w:rsid w:val="00C16CA8"/>
    <w:rsid w:val="00C16D55"/>
    <w:rsid w:val="00C16D7F"/>
    <w:rsid w:val="00C16FBB"/>
    <w:rsid w:val="00C1725E"/>
    <w:rsid w:val="00C173AD"/>
    <w:rsid w:val="00C175C2"/>
    <w:rsid w:val="00C17679"/>
    <w:rsid w:val="00C1774A"/>
    <w:rsid w:val="00C1782E"/>
    <w:rsid w:val="00C17882"/>
    <w:rsid w:val="00C17889"/>
    <w:rsid w:val="00C17991"/>
    <w:rsid w:val="00C17BBD"/>
    <w:rsid w:val="00C17CDC"/>
    <w:rsid w:val="00C17FED"/>
    <w:rsid w:val="00C20046"/>
    <w:rsid w:val="00C20131"/>
    <w:rsid w:val="00C20141"/>
    <w:rsid w:val="00C20198"/>
    <w:rsid w:val="00C20311"/>
    <w:rsid w:val="00C205AA"/>
    <w:rsid w:val="00C205B8"/>
    <w:rsid w:val="00C205D5"/>
    <w:rsid w:val="00C208FA"/>
    <w:rsid w:val="00C21519"/>
    <w:rsid w:val="00C215E2"/>
    <w:rsid w:val="00C21847"/>
    <w:rsid w:val="00C218A9"/>
    <w:rsid w:val="00C21B13"/>
    <w:rsid w:val="00C21BB0"/>
    <w:rsid w:val="00C21C39"/>
    <w:rsid w:val="00C21C67"/>
    <w:rsid w:val="00C21DF3"/>
    <w:rsid w:val="00C21F0B"/>
    <w:rsid w:val="00C220BA"/>
    <w:rsid w:val="00C222B0"/>
    <w:rsid w:val="00C22454"/>
    <w:rsid w:val="00C2248B"/>
    <w:rsid w:val="00C224B0"/>
    <w:rsid w:val="00C224C1"/>
    <w:rsid w:val="00C2250E"/>
    <w:rsid w:val="00C22888"/>
    <w:rsid w:val="00C228CA"/>
    <w:rsid w:val="00C2299D"/>
    <w:rsid w:val="00C22A5F"/>
    <w:rsid w:val="00C22B77"/>
    <w:rsid w:val="00C22BE0"/>
    <w:rsid w:val="00C22C3E"/>
    <w:rsid w:val="00C22D54"/>
    <w:rsid w:val="00C22DB4"/>
    <w:rsid w:val="00C2308F"/>
    <w:rsid w:val="00C2309F"/>
    <w:rsid w:val="00C23587"/>
    <w:rsid w:val="00C23825"/>
    <w:rsid w:val="00C23AD9"/>
    <w:rsid w:val="00C23CE4"/>
    <w:rsid w:val="00C23D06"/>
    <w:rsid w:val="00C23D70"/>
    <w:rsid w:val="00C23DDA"/>
    <w:rsid w:val="00C23E8E"/>
    <w:rsid w:val="00C23F9B"/>
    <w:rsid w:val="00C240BC"/>
    <w:rsid w:val="00C24150"/>
    <w:rsid w:val="00C241DF"/>
    <w:rsid w:val="00C24609"/>
    <w:rsid w:val="00C24650"/>
    <w:rsid w:val="00C246E3"/>
    <w:rsid w:val="00C24908"/>
    <w:rsid w:val="00C24911"/>
    <w:rsid w:val="00C24A6F"/>
    <w:rsid w:val="00C24A95"/>
    <w:rsid w:val="00C24AA2"/>
    <w:rsid w:val="00C24DD4"/>
    <w:rsid w:val="00C25083"/>
    <w:rsid w:val="00C25095"/>
    <w:rsid w:val="00C2511A"/>
    <w:rsid w:val="00C2516F"/>
    <w:rsid w:val="00C2534C"/>
    <w:rsid w:val="00C254C8"/>
    <w:rsid w:val="00C2551F"/>
    <w:rsid w:val="00C2553C"/>
    <w:rsid w:val="00C2585D"/>
    <w:rsid w:val="00C25A1F"/>
    <w:rsid w:val="00C25BB1"/>
    <w:rsid w:val="00C261F4"/>
    <w:rsid w:val="00C26309"/>
    <w:rsid w:val="00C264D6"/>
    <w:rsid w:val="00C26835"/>
    <w:rsid w:val="00C26963"/>
    <w:rsid w:val="00C26A51"/>
    <w:rsid w:val="00C26E63"/>
    <w:rsid w:val="00C2720B"/>
    <w:rsid w:val="00C27464"/>
    <w:rsid w:val="00C27A62"/>
    <w:rsid w:val="00C3009B"/>
    <w:rsid w:val="00C300D5"/>
    <w:rsid w:val="00C3016B"/>
    <w:rsid w:val="00C30198"/>
    <w:rsid w:val="00C30473"/>
    <w:rsid w:val="00C309D9"/>
    <w:rsid w:val="00C309FD"/>
    <w:rsid w:val="00C30CC1"/>
    <w:rsid w:val="00C312AB"/>
    <w:rsid w:val="00C314A9"/>
    <w:rsid w:val="00C314EA"/>
    <w:rsid w:val="00C31679"/>
    <w:rsid w:val="00C31780"/>
    <w:rsid w:val="00C318D8"/>
    <w:rsid w:val="00C31978"/>
    <w:rsid w:val="00C31A96"/>
    <w:rsid w:val="00C31B11"/>
    <w:rsid w:val="00C31B46"/>
    <w:rsid w:val="00C31C3A"/>
    <w:rsid w:val="00C31F24"/>
    <w:rsid w:val="00C31FCE"/>
    <w:rsid w:val="00C32019"/>
    <w:rsid w:val="00C32158"/>
    <w:rsid w:val="00C3216C"/>
    <w:rsid w:val="00C32205"/>
    <w:rsid w:val="00C32726"/>
    <w:rsid w:val="00C327B1"/>
    <w:rsid w:val="00C32830"/>
    <w:rsid w:val="00C32992"/>
    <w:rsid w:val="00C3299D"/>
    <w:rsid w:val="00C329FA"/>
    <w:rsid w:val="00C32A5F"/>
    <w:rsid w:val="00C32A8D"/>
    <w:rsid w:val="00C32D80"/>
    <w:rsid w:val="00C32DC8"/>
    <w:rsid w:val="00C32F73"/>
    <w:rsid w:val="00C32FEE"/>
    <w:rsid w:val="00C330F7"/>
    <w:rsid w:val="00C33283"/>
    <w:rsid w:val="00C33408"/>
    <w:rsid w:val="00C3393C"/>
    <w:rsid w:val="00C33B0C"/>
    <w:rsid w:val="00C33D2E"/>
    <w:rsid w:val="00C33DFF"/>
    <w:rsid w:val="00C33E5E"/>
    <w:rsid w:val="00C33FF5"/>
    <w:rsid w:val="00C3401A"/>
    <w:rsid w:val="00C340A0"/>
    <w:rsid w:val="00C34318"/>
    <w:rsid w:val="00C344D9"/>
    <w:rsid w:val="00C3455B"/>
    <w:rsid w:val="00C34D00"/>
    <w:rsid w:val="00C34E73"/>
    <w:rsid w:val="00C34EF8"/>
    <w:rsid w:val="00C34F7F"/>
    <w:rsid w:val="00C350EA"/>
    <w:rsid w:val="00C35218"/>
    <w:rsid w:val="00C3542B"/>
    <w:rsid w:val="00C35823"/>
    <w:rsid w:val="00C358BF"/>
    <w:rsid w:val="00C35A33"/>
    <w:rsid w:val="00C35B64"/>
    <w:rsid w:val="00C360D6"/>
    <w:rsid w:val="00C36137"/>
    <w:rsid w:val="00C361ED"/>
    <w:rsid w:val="00C36212"/>
    <w:rsid w:val="00C36393"/>
    <w:rsid w:val="00C363C1"/>
    <w:rsid w:val="00C36607"/>
    <w:rsid w:val="00C36A02"/>
    <w:rsid w:val="00C36C73"/>
    <w:rsid w:val="00C36E84"/>
    <w:rsid w:val="00C36ED9"/>
    <w:rsid w:val="00C36F8C"/>
    <w:rsid w:val="00C37300"/>
    <w:rsid w:val="00C373EA"/>
    <w:rsid w:val="00C37457"/>
    <w:rsid w:val="00C37ADD"/>
    <w:rsid w:val="00C37BF0"/>
    <w:rsid w:val="00C37D65"/>
    <w:rsid w:val="00C37E3B"/>
    <w:rsid w:val="00C40083"/>
    <w:rsid w:val="00C40405"/>
    <w:rsid w:val="00C40582"/>
    <w:rsid w:val="00C405E6"/>
    <w:rsid w:val="00C40842"/>
    <w:rsid w:val="00C40FA8"/>
    <w:rsid w:val="00C41059"/>
    <w:rsid w:val="00C412A0"/>
    <w:rsid w:val="00C4133E"/>
    <w:rsid w:val="00C4137C"/>
    <w:rsid w:val="00C4156C"/>
    <w:rsid w:val="00C415EB"/>
    <w:rsid w:val="00C415FC"/>
    <w:rsid w:val="00C418AF"/>
    <w:rsid w:val="00C418D0"/>
    <w:rsid w:val="00C41C9D"/>
    <w:rsid w:val="00C41CAB"/>
    <w:rsid w:val="00C41ECE"/>
    <w:rsid w:val="00C42132"/>
    <w:rsid w:val="00C42377"/>
    <w:rsid w:val="00C42467"/>
    <w:rsid w:val="00C4249E"/>
    <w:rsid w:val="00C42F07"/>
    <w:rsid w:val="00C42F88"/>
    <w:rsid w:val="00C430FF"/>
    <w:rsid w:val="00C4313B"/>
    <w:rsid w:val="00C432B4"/>
    <w:rsid w:val="00C433D5"/>
    <w:rsid w:val="00C43520"/>
    <w:rsid w:val="00C4380C"/>
    <w:rsid w:val="00C439D6"/>
    <w:rsid w:val="00C43A6C"/>
    <w:rsid w:val="00C43B50"/>
    <w:rsid w:val="00C43BD2"/>
    <w:rsid w:val="00C43C0E"/>
    <w:rsid w:val="00C43DAB"/>
    <w:rsid w:val="00C43DBD"/>
    <w:rsid w:val="00C43EAF"/>
    <w:rsid w:val="00C440C0"/>
    <w:rsid w:val="00C44186"/>
    <w:rsid w:val="00C4423F"/>
    <w:rsid w:val="00C442A6"/>
    <w:rsid w:val="00C442DC"/>
    <w:rsid w:val="00C44331"/>
    <w:rsid w:val="00C4443C"/>
    <w:rsid w:val="00C4464F"/>
    <w:rsid w:val="00C447E0"/>
    <w:rsid w:val="00C44876"/>
    <w:rsid w:val="00C44896"/>
    <w:rsid w:val="00C449B5"/>
    <w:rsid w:val="00C44B81"/>
    <w:rsid w:val="00C45088"/>
    <w:rsid w:val="00C4539C"/>
    <w:rsid w:val="00C454FF"/>
    <w:rsid w:val="00C4590A"/>
    <w:rsid w:val="00C45BFD"/>
    <w:rsid w:val="00C45D7B"/>
    <w:rsid w:val="00C45E2F"/>
    <w:rsid w:val="00C45E3B"/>
    <w:rsid w:val="00C45FB1"/>
    <w:rsid w:val="00C45FFD"/>
    <w:rsid w:val="00C4613C"/>
    <w:rsid w:val="00C46526"/>
    <w:rsid w:val="00C46581"/>
    <w:rsid w:val="00C46604"/>
    <w:rsid w:val="00C466FA"/>
    <w:rsid w:val="00C468CA"/>
    <w:rsid w:val="00C46C34"/>
    <w:rsid w:val="00C46E47"/>
    <w:rsid w:val="00C4709D"/>
    <w:rsid w:val="00C4710E"/>
    <w:rsid w:val="00C471AA"/>
    <w:rsid w:val="00C471E8"/>
    <w:rsid w:val="00C47248"/>
    <w:rsid w:val="00C474CB"/>
    <w:rsid w:val="00C47617"/>
    <w:rsid w:val="00C47632"/>
    <w:rsid w:val="00C4776F"/>
    <w:rsid w:val="00C47968"/>
    <w:rsid w:val="00C47B42"/>
    <w:rsid w:val="00C47BFB"/>
    <w:rsid w:val="00C47CE5"/>
    <w:rsid w:val="00C47DA0"/>
    <w:rsid w:val="00C47DDB"/>
    <w:rsid w:val="00C47DE6"/>
    <w:rsid w:val="00C47FCC"/>
    <w:rsid w:val="00C5006B"/>
    <w:rsid w:val="00C5020A"/>
    <w:rsid w:val="00C50260"/>
    <w:rsid w:val="00C50542"/>
    <w:rsid w:val="00C505C2"/>
    <w:rsid w:val="00C506A1"/>
    <w:rsid w:val="00C5089C"/>
    <w:rsid w:val="00C50D89"/>
    <w:rsid w:val="00C512D1"/>
    <w:rsid w:val="00C51374"/>
    <w:rsid w:val="00C513F1"/>
    <w:rsid w:val="00C5157E"/>
    <w:rsid w:val="00C51748"/>
    <w:rsid w:val="00C51FB1"/>
    <w:rsid w:val="00C521B1"/>
    <w:rsid w:val="00C5274B"/>
    <w:rsid w:val="00C5286C"/>
    <w:rsid w:val="00C528AF"/>
    <w:rsid w:val="00C52A17"/>
    <w:rsid w:val="00C52DE3"/>
    <w:rsid w:val="00C52F6C"/>
    <w:rsid w:val="00C531D6"/>
    <w:rsid w:val="00C532CD"/>
    <w:rsid w:val="00C53410"/>
    <w:rsid w:val="00C53752"/>
    <w:rsid w:val="00C53791"/>
    <w:rsid w:val="00C53849"/>
    <w:rsid w:val="00C53B90"/>
    <w:rsid w:val="00C53CB3"/>
    <w:rsid w:val="00C53D4B"/>
    <w:rsid w:val="00C53E62"/>
    <w:rsid w:val="00C53F9A"/>
    <w:rsid w:val="00C53FE5"/>
    <w:rsid w:val="00C54082"/>
    <w:rsid w:val="00C541CB"/>
    <w:rsid w:val="00C54227"/>
    <w:rsid w:val="00C542BC"/>
    <w:rsid w:val="00C54AB8"/>
    <w:rsid w:val="00C54B5B"/>
    <w:rsid w:val="00C54BD1"/>
    <w:rsid w:val="00C54E77"/>
    <w:rsid w:val="00C55069"/>
    <w:rsid w:val="00C550DC"/>
    <w:rsid w:val="00C5517F"/>
    <w:rsid w:val="00C551D5"/>
    <w:rsid w:val="00C55322"/>
    <w:rsid w:val="00C5533D"/>
    <w:rsid w:val="00C5537A"/>
    <w:rsid w:val="00C5544E"/>
    <w:rsid w:val="00C554AC"/>
    <w:rsid w:val="00C55598"/>
    <w:rsid w:val="00C555D4"/>
    <w:rsid w:val="00C558CB"/>
    <w:rsid w:val="00C55A7B"/>
    <w:rsid w:val="00C55AA3"/>
    <w:rsid w:val="00C55AFA"/>
    <w:rsid w:val="00C55C49"/>
    <w:rsid w:val="00C55C86"/>
    <w:rsid w:val="00C55CEC"/>
    <w:rsid w:val="00C56125"/>
    <w:rsid w:val="00C56193"/>
    <w:rsid w:val="00C56307"/>
    <w:rsid w:val="00C5659F"/>
    <w:rsid w:val="00C569A1"/>
    <w:rsid w:val="00C56A02"/>
    <w:rsid w:val="00C56B70"/>
    <w:rsid w:val="00C56C44"/>
    <w:rsid w:val="00C56D72"/>
    <w:rsid w:val="00C56DB8"/>
    <w:rsid w:val="00C56EA4"/>
    <w:rsid w:val="00C56FBE"/>
    <w:rsid w:val="00C56FD3"/>
    <w:rsid w:val="00C56FF8"/>
    <w:rsid w:val="00C5714C"/>
    <w:rsid w:val="00C57258"/>
    <w:rsid w:val="00C57552"/>
    <w:rsid w:val="00C57644"/>
    <w:rsid w:val="00C5784D"/>
    <w:rsid w:val="00C579AB"/>
    <w:rsid w:val="00C57BF8"/>
    <w:rsid w:val="00C57CB7"/>
    <w:rsid w:val="00C57ED9"/>
    <w:rsid w:val="00C57F00"/>
    <w:rsid w:val="00C601D8"/>
    <w:rsid w:val="00C602C8"/>
    <w:rsid w:val="00C605DD"/>
    <w:rsid w:val="00C606A2"/>
    <w:rsid w:val="00C608B6"/>
    <w:rsid w:val="00C609D2"/>
    <w:rsid w:val="00C60B10"/>
    <w:rsid w:val="00C60DC4"/>
    <w:rsid w:val="00C61005"/>
    <w:rsid w:val="00C61142"/>
    <w:rsid w:val="00C612D1"/>
    <w:rsid w:val="00C6133A"/>
    <w:rsid w:val="00C61711"/>
    <w:rsid w:val="00C61792"/>
    <w:rsid w:val="00C61807"/>
    <w:rsid w:val="00C6185D"/>
    <w:rsid w:val="00C61920"/>
    <w:rsid w:val="00C61927"/>
    <w:rsid w:val="00C619C0"/>
    <w:rsid w:val="00C61B32"/>
    <w:rsid w:val="00C61D90"/>
    <w:rsid w:val="00C61E1A"/>
    <w:rsid w:val="00C621D2"/>
    <w:rsid w:val="00C62331"/>
    <w:rsid w:val="00C62485"/>
    <w:rsid w:val="00C62502"/>
    <w:rsid w:val="00C62513"/>
    <w:rsid w:val="00C628CD"/>
    <w:rsid w:val="00C6299F"/>
    <w:rsid w:val="00C62A9C"/>
    <w:rsid w:val="00C62B10"/>
    <w:rsid w:val="00C62CEE"/>
    <w:rsid w:val="00C62E66"/>
    <w:rsid w:val="00C63196"/>
    <w:rsid w:val="00C63422"/>
    <w:rsid w:val="00C634AB"/>
    <w:rsid w:val="00C6351D"/>
    <w:rsid w:val="00C63778"/>
    <w:rsid w:val="00C63C2A"/>
    <w:rsid w:val="00C63C98"/>
    <w:rsid w:val="00C63CB8"/>
    <w:rsid w:val="00C63CD8"/>
    <w:rsid w:val="00C63F00"/>
    <w:rsid w:val="00C64141"/>
    <w:rsid w:val="00C64161"/>
    <w:rsid w:val="00C643AF"/>
    <w:rsid w:val="00C64440"/>
    <w:rsid w:val="00C64720"/>
    <w:rsid w:val="00C64A44"/>
    <w:rsid w:val="00C64AB7"/>
    <w:rsid w:val="00C65032"/>
    <w:rsid w:val="00C650C4"/>
    <w:rsid w:val="00C651EC"/>
    <w:rsid w:val="00C65212"/>
    <w:rsid w:val="00C65254"/>
    <w:rsid w:val="00C6542E"/>
    <w:rsid w:val="00C65867"/>
    <w:rsid w:val="00C65967"/>
    <w:rsid w:val="00C65968"/>
    <w:rsid w:val="00C65B87"/>
    <w:rsid w:val="00C65C58"/>
    <w:rsid w:val="00C65F02"/>
    <w:rsid w:val="00C66269"/>
    <w:rsid w:val="00C66451"/>
    <w:rsid w:val="00C6645F"/>
    <w:rsid w:val="00C666D8"/>
    <w:rsid w:val="00C66987"/>
    <w:rsid w:val="00C66AD3"/>
    <w:rsid w:val="00C66BDF"/>
    <w:rsid w:val="00C66E50"/>
    <w:rsid w:val="00C671A4"/>
    <w:rsid w:val="00C67312"/>
    <w:rsid w:val="00C67395"/>
    <w:rsid w:val="00C6798B"/>
    <w:rsid w:val="00C67D45"/>
    <w:rsid w:val="00C67F01"/>
    <w:rsid w:val="00C67F56"/>
    <w:rsid w:val="00C7009A"/>
    <w:rsid w:val="00C70165"/>
    <w:rsid w:val="00C70297"/>
    <w:rsid w:val="00C7043B"/>
    <w:rsid w:val="00C70490"/>
    <w:rsid w:val="00C70526"/>
    <w:rsid w:val="00C707C3"/>
    <w:rsid w:val="00C70836"/>
    <w:rsid w:val="00C70893"/>
    <w:rsid w:val="00C70974"/>
    <w:rsid w:val="00C70A00"/>
    <w:rsid w:val="00C70CFA"/>
    <w:rsid w:val="00C70FFC"/>
    <w:rsid w:val="00C71026"/>
    <w:rsid w:val="00C71525"/>
    <w:rsid w:val="00C71689"/>
    <w:rsid w:val="00C7176C"/>
    <w:rsid w:val="00C71797"/>
    <w:rsid w:val="00C717BB"/>
    <w:rsid w:val="00C717F1"/>
    <w:rsid w:val="00C71BA5"/>
    <w:rsid w:val="00C71E0B"/>
    <w:rsid w:val="00C71F9D"/>
    <w:rsid w:val="00C72242"/>
    <w:rsid w:val="00C72280"/>
    <w:rsid w:val="00C7230D"/>
    <w:rsid w:val="00C72529"/>
    <w:rsid w:val="00C7257D"/>
    <w:rsid w:val="00C72582"/>
    <w:rsid w:val="00C725B9"/>
    <w:rsid w:val="00C7263A"/>
    <w:rsid w:val="00C726B8"/>
    <w:rsid w:val="00C7276F"/>
    <w:rsid w:val="00C728D6"/>
    <w:rsid w:val="00C72B6E"/>
    <w:rsid w:val="00C72B84"/>
    <w:rsid w:val="00C72E35"/>
    <w:rsid w:val="00C734D1"/>
    <w:rsid w:val="00C73526"/>
    <w:rsid w:val="00C737C9"/>
    <w:rsid w:val="00C73CDC"/>
    <w:rsid w:val="00C73F01"/>
    <w:rsid w:val="00C73FC1"/>
    <w:rsid w:val="00C74360"/>
    <w:rsid w:val="00C743B1"/>
    <w:rsid w:val="00C743F5"/>
    <w:rsid w:val="00C74498"/>
    <w:rsid w:val="00C74677"/>
    <w:rsid w:val="00C746CB"/>
    <w:rsid w:val="00C7487B"/>
    <w:rsid w:val="00C74A62"/>
    <w:rsid w:val="00C74C0F"/>
    <w:rsid w:val="00C74C8E"/>
    <w:rsid w:val="00C74D2A"/>
    <w:rsid w:val="00C74DF9"/>
    <w:rsid w:val="00C74E4F"/>
    <w:rsid w:val="00C75054"/>
    <w:rsid w:val="00C753C7"/>
    <w:rsid w:val="00C75785"/>
    <w:rsid w:val="00C757FD"/>
    <w:rsid w:val="00C75B88"/>
    <w:rsid w:val="00C76115"/>
    <w:rsid w:val="00C76199"/>
    <w:rsid w:val="00C7633E"/>
    <w:rsid w:val="00C76457"/>
    <w:rsid w:val="00C76475"/>
    <w:rsid w:val="00C764D7"/>
    <w:rsid w:val="00C7667E"/>
    <w:rsid w:val="00C7672A"/>
    <w:rsid w:val="00C7683F"/>
    <w:rsid w:val="00C76B7F"/>
    <w:rsid w:val="00C77019"/>
    <w:rsid w:val="00C7708B"/>
    <w:rsid w:val="00C770FD"/>
    <w:rsid w:val="00C77196"/>
    <w:rsid w:val="00C77197"/>
    <w:rsid w:val="00C7723F"/>
    <w:rsid w:val="00C7736E"/>
    <w:rsid w:val="00C77616"/>
    <w:rsid w:val="00C77831"/>
    <w:rsid w:val="00C77C60"/>
    <w:rsid w:val="00C77CE8"/>
    <w:rsid w:val="00C77D1B"/>
    <w:rsid w:val="00C77F85"/>
    <w:rsid w:val="00C8019D"/>
    <w:rsid w:val="00C801E6"/>
    <w:rsid w:val="00C8036B"/>
    <w:rsid w:val="00C808F4"/>
    <w:rsid w:val="00C80928"/>
    <w:rsid w:val="00C80E73"/>
    <w:rsid w:val="00C811DE"/>
    <w:rsid w:val="00C811E3"/>
    <w:rsid w:val="00C81365"/>
    <w:rsid w:val="00C81387"/>
    <w:rsid w:val="00C8166C"/>
    <w:rsid w:val="00C81A3A"/>
    <w:rsid w:val="00C820CA"/>
    <w:rsid w:val="00C8220F"/>
    <w:rsid w:val="00C823E7"/>
    <w:rsid w:val="00C82642"/>
    <w:rsid w:val="00C8289E"/>
    <w:rsid w:val="00C829CF"/>
    <w:rsid w:val="00C82B2E"/>
    <w:rsid w:val="00C82F34"/>
    <w:rsid w:val="00C82F44"/>
    <w:rsid w:val="00C83010"/>
    <w:rsid w:val="00C833EE"/>
    <w:rsid w:val="00C8365F"/>
    <w:rsid w:val="00C837D8"/>
    <w:rsid w:val="00C837E8"/>
    <w:rsid w:val="00C83880"/>
    <w:rsid w:val="00C83A5E"/>
    <w:rsid w:val="00C83E0E"/>
    <w:rsid w:val="00C84300"/>
    <w:rsid w:val="00C847D3"/>
    <w:rsid w:val="00C8481D"/>
    <w:rsid w:val="00C849E1"/>
    <w:rsid w:val="00C84B15"/>
    <w:rsid w:val="00C84BBB"/>
    <w:rsid w:val="00C84BCE"/>
    <w:rsid w:val="00C84DCF"/>
    <w:rsid w:val="00C84E80"/>
    <w:rsid w:val="00C84FCA"/>
    <w:rsid w:val="00C84FFE"/>
    <w:rsid w:val="00C8509B"/>
    <w:rsid w:val="00C851D9"/>
    <w:rsid w:val="00C85216"/>
    <w:rsid w:val="00C85394"/>
    <w:rsid w:val="00C85637"/>
    <w:rsid w:val="00C85832"/>
    <w:rsid w:val="00C85986"/>
    <w:rsid w:val="00C859F3"/>
    <w:rsid w:val="00C85AE2"/>
    <w:rsid w:val="00C85BB5"/>
    <w:rsid w:val="00C85C95"/>
    <w:rsid w:val="00C85CD0"/>
    <w:rsid w:val="00C85F71"/>
    <w:rsid w:val="00C86061"/>
    <w:rsid w:val="00C8607B"/>
    <w:rsid w:val="00C86300"/>
    <w:rsid w:val="00C86319"/>
    <w:rsid w:val="00C8640A"/>
    <w:rsid w:val="00C86509"/>
    <w:rsid w:val="00C868D1"/>
    <w:rsid w:val="00C868EA"/>
    <w:rsid w:val="00C86991"/>
    <w:rsid w:val="00C86E2A"/>
    <w:rsid w:val="00C86E4C"/>
    <w:rsid w:val="00C8709C"/>
    <w:rsid w:val="00C870A5"/>
    <w:rsid w:val="00C871E6"/>
    <w:rsid w:val="00C87278"/>
    <w:rsid w:val="00C872F3"/>
    <w:rsid w:val="00C87540"/>
    <w:rsid w:val="00C877EF"/>
    <w:rsid w:val="00C878BE"/>
    <w:rsid w:val="00C87953"/>
    <w:rsid w:val="00C87CD7"/>
    <w:rsid w:val="00C87E04"/>
    <w:rsid w:val="00C87F5C"/>
    <w:rsid w:val="00C87F63"/>
    <w:rsid w:val="00C900EE"/>
    <w:rsid w:val="00C90348"/>
    <w:rsid w:val="00C90A7D"/>
    <w:rsid w:val="00C90DD1"/>
    <w:rsid w:val="00C911E7"/>
    <w:rsid w:val="00C9132E"/>
    <w:rsid w:val="00C914FE"/>
    <w:rsid w:val="00C9150A"/>
    <w:rsid w:val="00C9178F"/>
    <w:rsid w:val="00C917EA"/>
    <w:rsid w:val="00C91893"/>
    <w:rsid w:val="00C91964"/>
    <w:rsid w:val="00C91B65"/>
    <w:rsid w:val="00C91C78"/>
    <w:rsid w:val="00C91DAD"/>
    <w:rsid w:val="00C91FD0"/>
    <w:rsid w:val="00C9217C"/>
    <w:rsid w:val="00C92237"/>
    <w:rsid w:val="00C922F8"/>
    <w:rsid w:val="00C92305"/>
    <w:rsid w:val="00C92306"/>
    <w:rsid w:val="00C92412"/>
    <w:rsid w:val="00C9277A"/>
    <w:rsid w:val="00C92A2B"/>
    <w:rsid w:val="00C92FC8"/>
    <w:rsid w:val="00C9301C"/>
    <w:rsid w:val="00C93A6F"/>
    <w:rsid w:val="00C93B87"/>
    <w:rsid w:val="00C93BD0"/>
    <w:rsid w:val="00C93BFE"/>
    <w:rsid w:val="00C93EA2"/>
    <w:rsid w:val="00C9402F"/>
    <w:rsid w:val="00C9412D"/>
    <w:rsid w:val="00C941DA"/>
    <w:rsid w:val="00C9474A"/>
    <w:rsid w:val="00C948DD"/>
    <w:rsid w:val="00C949B1"/>
    <w:rsid w:val="00C94A72"/>
    <w:rsid w:val="00C94E00"/>
    <w:rsid w:val="00C94F8C"/>
    <w:rsid w:val="00C951E3"/>
    <w:rsid w:val="00C9528B"/>
    <w:rsid w:val="00C95440"/>
    <w:rsid w:val="00C9551B"/>
    <w:rsid w:val="00C9579A"/>
    <w:rsid w:val="00C9587A"/>
    <w:rsid w:val="00C95898"/>
    <w:rsid w:val="00C95BD2"/>
    <w:rsid w:val="00C95F2D"/>
    <w:rsid w:val="00C95F5F"/>
    <w:rsid w:val="00C95FAC"/>
    <w:rsid w:val="00C96484"/>
    <w:rsid w:val="00C964DC"/>
    <w:rsid w:val="00C96761"/>
    <w:rsid w:val="00C96B92"/>
    <w:rsid w:val="00C96B9B"/>
    <w:rsid w:val="00C96C76"/>
    <w:rsid w:val="00C96D06"/>
    <w:rsid w:val="00C96F8F"/>
    <w:rsid w:val="00C970B2"/>
    <w:rsid w:val="00C970D7"/>
    <w:rsid w:val="00C97286"/>
    <w:rsid w:val="00C9750E"/>
    <w:rsid w:val="00C97562"/>
    <w:rsid w:val="00C975C4"/>
    <w:rsid w:val="00C977C6"/>
    <w:rsid w:val="00C977EB"/>
    <w:rsid w:val="00C97863"/>
    <w:rsid w:val="00C97914"/>
    <w:rsid w:val="00C9798B"/>
    <w:rsid w:val="00C97A75"/>
    <w:rsid w:val="00C97A98"/>
    <w:rsid w:val="00C97BC2"/>
    <w:rsid w:val="00C97C1A"/>
    <w:rsid w:val="00CA025F"/>
    <w:rsid w:val="00CA03D6"/>
    <w:rsid w:val="00CA05DB"/>
    <w:rsid w:val="00CA0743"/>
    <w:rsid w:val="00CA08DE"/>
    <w:rsid w:val="00CA0997"/>
    <w:rsid w:val="00CA0A43"/>
    <w:rsid w:val="00CA0A55"/>
    <w:rsid w:val="00CA0AE1"/>
    <w:rsid w:val="00CA0DBD"/>
    <w:rsid w:val="00CA0E51"/>
    <w:rsid w:val="00CA0E88"/>
    <w:rsid w:val="00CA135F"/>
    <w:rsid w:val="00CA1365"/>
    <w:rsid w:val="00CA14A5"/>
    <w:rsid w:val="00CA14BE"/>
    <w:rsid w:val="00CA15D5"/>
    <w:rsid w:val="00CA162A"/>
    <w:rsid w:val="00CA188E"/>
    <w:rsid w:val="00CA18AD"/>
    <w:rsid w:val="00CA1B42"/>
    <w:rsid w:val="00CA1B6F"/>
    <w:rsid w:val="00CA1B95"/>
    <w:rsid w:val="00CA1BE6"/>
    <w:rsid w:val="00CA2036"/>
    <w:rsid w:val="00CA20E6"/>
    <w:rsid w:val="00CA2286"/>
    <w:rsid w:val="00CA22FA"/>
    <w:rsid w:val="00CA230F"/>
    <w:rsid w:val="00CA262A"/>
    <w:rsid w:val="00CA27F4"/>
    <w:rsid w:val="00CA290B"/>
    <w:rsid w:val="00CA2FBE"/>
    <w:rsid w:val="00CA3424"/>
    <w:rsid w:val="00CA3427"/>
    <w:rsid w:val="00CA3557"/>
    <w:rsid w:val="00CA3701"/>
    <w:rsid w:val="00CA3861"/>
    <w:rsid w:val="00CA3AF7"/>
    <w:rsid w:val="00CA3F51"/>
    <w:rsid w:val="00CA3FA4"/>
    <w:rsid w:val="00CA40A2"/>
    <w:rsid w:val="00CA4294"/>
    <w:rsid w:val="00CA4295"/>
    <w:rsid w:val="00CA4484"/>
    <w:rsid w:val="00CA44CD"/>
    <w:rsid w:val="00CA4564"/>
    <w:rsid w:val="00CA45E3"/>
    <w:rsid w:val="00CA461A"/>
    <w:rsid w:val="00CA4677"/>
    <w:rsid w:val="00CA471E"/>
    <w:rsid w:val="00CA4744"/>
    <w:rsid w:val="00CA47F7"/>
    <w:rsid w:val="00CA4935"/>
    <w:rsid w:val="00CA4B75"/>
    <w:rsid w:val="00CA4C33"/>
    <w:rsid w:val="00CA4C6A"/>
    <w:rsid w:val="00CA4CB6"/>
    <w:rsid w:val="00CA4CF9"/>
    <w:rsid w:val="00CA4E27"/>
    <w:rsid w:val="00CA4E2F"/>
    <w:rsid w:val="00CA4E37"/>
    <w:rsid w:val="00CA4F56"/>
    <w:rsid w:val="00CA509F"/>
    <w:rsid w:val="00CA5235"/>
    <w:rsid w:val="00CA52C6"/>
    <w:rsid w:val="00CA5530"/>
    <w:rsid w:val="00CA5532"/>
    <w:rsid w:val="00CA58E2"/>
    <w:rsid w:val="00CA5937"/>
    <w:rsid w:val="00CA5A51"/>
    <w:rsid w:val="00CA5B13"/>
    <w:rsid w:val="00CA5D60"/>
    <w:rsid w:val="00CA5FF6"/>
    <w:rsid w:val="00CA62AC"/>
    <w:rsid w:val="00CA62B5"/>
    <w:rsid w:val="00CA6313"/>
    <w:rsid w:val="00CA6376"/>
    <w:rsid w:val="00CA63DF"/>
    <w:rsid w:val="00CA663C"/>
    <w:rsid w:val="00CA67E8"/>
    <w:rsid w:val="00CA688F"/>
    <w:rsid w:val="00CA68B0"/>
    <w:rsid w:val="00CA6999"/>
    <w:rsid w:val="00CA6A44"/>
    <w:rsid w:val="00CA6A61"/>
    <w:rsid w:val="00CA6BA4"/>
    <w:rsid w:val="00CA6D61"/>
    <w:rsid w:val="00CA6DF0"/>
    <w:rsid w:val="00CA6F57"/>
    <w:rsid w:val="00CA6FE7"/>
    <w:rsid w:val="00CA7065"/>
    <w:rsid w:val="00CA71F4"/>
    <w:rsid w:val="00CA7389"/>
    <w:rsid w:val="00CA75ED"/>
    <w:rsid w:val="00CA761F"/>
    <w:rsid w:val="00CA784E"/>
    <w:rsid w:val="00CA7899"/>
    <w:rsid w:val="00CA78E1"/>
    <w:rsid w:val="00CA7948"/>
    <w:rsid w:val="00CA7A47"/>
    <w:rsid w:val="00CA7C91"/>
    <w:rsid w:val="00CA7EEA"/>
    <w:rsid w:val="00CA7F06"/>
    <w:rsid w:val="00CA7FBC"/>
    <w:rsid w:val="00CB01F1"/>
    <w:rsid w:val="00CB036C"/>
    <w:rsid w:val="00CB0416"/>
    <w:rsid w:val="00CB048F"/>
    <w:rsid w:val="00CB06C2"/>
    <w:rsid w:val="00CB0A25"/>
    <w:rsid w:val="00CB0A56"/>
    <w:rsid w:val="00CB0BD1"/>
    <w:rsid w:val="00CB0C08"/>
    <w:rsid w:val="00CB0C4A"/>
    <w:rsid w:val="00CB1092"/>
    <w:rsid w:val="00CB110C"/>
    <w:rsid w:val="00CB12B3"/>
    <w:rsid w:val="00CB144C"/>
    <w:rsid w:val="00CB1491"/>
    <w:rsid w:val="00CB1595"/>
    <w:rsid w:val="00CB15F6"/>
    <w:rsid w:val="00CB1877"/>
    <w:rsid w:val="00CB194C"/>
    <w:rsid w:val="00CB19C1"/>
    <w:rsid w:val="00CB1A0F"/>
    <w:rsid w:val="00CB1B55"/>
    <w:rsid w:val="00CB1B59"/>
    <w:rsid w:val="00CB1E46"/>
    <w:rsid w:val="00CB2040"/>
    <w:rsid w:val="00CB20B4"/>
    <w:rsid w:val="00CB22E0"/>
    <w:rsid w:val="00CB2339"/>
    <w:rsid w:val="00CB2379"/>
    <w:rsid w:val="00CB26DD"/>
    <w:rsid w:val="00CB27AA"/>
    <w:rsid w:val="00CB27CB"/>
    <w:rsid w:val="00CB2A37"/>
    <w:rsid w:val="00CB2A5A"/>
    <w:rsid w:val="00CB2BB9"/>
    <w:rsid w:val="00CB2DEF"/>
    <w:rsid w:val="00CB2ECA"/>
    <w:rsid w:val="00CB2F96"/>
    <w:rsid w:val="00CB32D7"/>
    <w:rsid w:val="00CB34DB"/>
    <w:rsid w:val="00CB353B"/>
    <w:rsid w:val="00CB363C"/>
    <w:rsid w:val="00CB3717"/>
    <w:rsid w:val="00CB38C6"/>
    <w:rsid w:val="00CB3C39"/>
    <w:rsid w:val="00CB3C45"/>
    <w:rsid w:val="00CB3D16"/>
    <w:rsid w:val="00CB3D70"/>
    <w:rsid w:val="00CB3E60"/>
    <w:rsid w:val="00CB3EA0"/>
    <w:rsid w:val="00CB40C0"/>
    <w:rsid w:val="00CB4130"/>
    <w:rsid w:val="00CB41B3"/>
    <w:rsid w:val="00CB4375"/>
    <w:rsid w:val="00CB43EF"/>
    <w:rsid w:val="00CB4492"/>
    <w:rsid w:val="00CB4591"/>
    <w:rsid w:val="00CB4A7D"/>
    <w:rsid w:val="00CB4BAE"/>
    <w:rsid w:val="00CB4C6F"/>
    <w:rsid w:val="00CB4D99"/>
    <w:rsid w:val="00CB5019"/>
    <w:rsid w:val="00CB513C"/>
    <w:rsid w:val="00CB519F"/>
    <w:rsid w:val="00CB51C6"/>
    <w:rsid w:val="00CB538D"/>
    <w:rsid w:val="00CB5655"/>
    <w:rsid w:val="00CB582A"/>
    <w:rsid w:val="00CB5860"/>
    <w:rsid w:val="00CB5A88"/>
    <w:rsid w:val="00CB5CC5"/>
    <w:rsid w:val="00CB5DBB"/>
    <w:rsid w:val="00CB5FCF"/>
    <w:rsid w:val="00CB6479"/>
    <w:rsid w:val="00CB662B"/>
    <w:rsid w:val="00CB6669"/>
    <w:rsid w:val="00CB69A4"/>
    <w:rsid w:val="00CB6DCC"/>
    <w:rsid w:val="00CB71A4"/>
    <w:rsid w:val="00CB7227"/>
    <w:rsid w:val="00CB72BA"/>
    <w:rsid w:val="00CB76D3"/>
    <w:rsid w:val="00CB7C27"/>
    <w:rsid w:val="00CB7CB8"/>
    <w:rsid w:val="00CB7D67"/>
    <w:rsid w:val="00CC024C"/>
    <w:rsid w:val="00CC030D"/>
    <w:rsid w:val="00CC0598"/>
    <w:rsid w:val="00CC0785"/>
    <w:rsid w:val="00CC07D9"/>
    <w:rsid w:val="00CC0843"/>
    <w:rsid w:val="00CC09F0"/>
    <w:rsid w:val="00CC0A94"/>
    <w:rsid w:val="00CC0B88"/>
    <w:rsid w:val="00CC0C2C"/>
    <w:rsid w:val="00CC0C4C"/>
    <w:rsid w:val="00CC0C79"/>
    <w:rsid w:val="00CC0D3E"/>
    <w:rsid w:val="00CC0FA3"/>
    <w:rsid w:val="00CC106A"/>
    <w:rsid w:val="00CC127E"/>
    <w:rsid w:val="00CC15D7"/>
    <w:rsid w:val="00CC18E9"/>
    <w:rsid w:val="00CC1976"/>
    <w:rsid w:val="00CC1AC2"/>
    <w:rsid w:val="00CC1B5D"/>
    <w:rsid w:val="00CC1C34"/>
    <w:rsid w:val="00CC1EBC"/>
    <w:rsid w:val="00CC1F31"/>
    <w:rsid w:val="00CC1F96"/>
    <w:rsid w:val="00CC21A3"/>
    <w:rsid w:val="00CC22C8"/>
    <w:rsid w:val="00CC232C"/>
    <w:rsid w:val="00CC239C"/>
    <w:rsid w:val="00CC23C9"/>
    <w:rsid w:val="00CC27D1"/>
    <w:rsid w:val="00CC2810"/>
    <w:rsid w:val="00CC28D4"/>
    <w:rsid w:val="00CC2978"/>
    <w:rsid w:val="00CC2D3E"/>
    <w:rsid w:val="00CC31E7"/>
    <w:rsid w:val="00CC3245"/>
    <w:rsid w:val="00CC3248"/>
    <w:rsid w:val="00CC3497"/>
    <w:rsid w:val="00CC350A"/>
    <w:rsid w:val="00CC37DD"/>
    <w:rsid w:val="00CC3805"/>
    <w:rsid w:val="00CC397B"/>
    <w:rsid w:val="00CC3E28"/>
    <w:rsid w:val="00CC432B"/>
    <w:rsid w:val="00CC44DF"/>
    <w:rsid w:val="00CC44E9"/>
    <w:rsid w:val="00CC46BD"/>
    <w:rsid w:val="00CC4853"/>
    <w:rsid w:val="00CC489F"/>
    <w:rsid w:val="00CC4B66"/>
    <w:rsid w:val="00CC50FA"/>
    <w:rsid w:val="00CC52B8"/>
    <w:rsid w:val="00CC55C6"/>
    <w:rsid w:val="00CC5634"/>
    <w:rsid w:val="00CC5682"/>
    <w:rsid w:val="00CC578B"/>
    <w:rsid w:val="00CC581C"/>
    <w:rsid w:val="00CC5A30"/>
    <w:rsid w:val="00CC5C34"/>
    <w:rsid w:val="00CC5D21"/>
    <w:rsid w:val="00CC5E91"/>
    <w:rsid w:val="00CC5FCA"/>
    <w:rsid w:val="00CC60C9"/>
    <w:rsid w:val="00CC6445"/>
    <w:rsid w:val="00CC6509"/>
    <w:rsid w:val="00CC65C4"/>
    <w:rsid w:val="00CC6B02"/>
    <w:rsid w:val="00CC6C5F"/>
    <w:rsid w:val="00CC6D0C"/>
    <w:rsid w:val="00CC6EDF"/>
    <w:rsid w:val="00CC6F01"/>
    <w:rsid w:val="00CC6FA1"/>
    <w:rsid w:val="00CC70E2"/>
    <w:rsid w:val="00CC7218"/>
    <w:rsid w:val="00CC7450"/>
    <w:rsid w:val="00CC74DD"/>
    <w:rsid w:val="00CC79EF"/>
    <w:rsid w:val="00CC7ABB"/>
    <w:rsid w:val="00CC7C04"/>
    <w:rsid w:val="00CC7CF1"/>
    <w:rsid w:val="00CC7E00"/>
    <w:rsid w:val="00CC7F2A"/>
    <w:rsid w:val="00CD014D"/>
    <w:rsid w:val="00CD023A"/>
    <w:rsid w:val="00CD0295"/>
    <w:rsid w:val="00CD03BE"/>
    <w:rsid w:val="00CD049E"/>
    <w:rsid w:val="00CD04B4"/>
    <w:rsid w:val="00CD04C1"/>
    <w:rsid w:val="00CD053E"/>
    <w:rsid w:val="00CD074E"/>
    <w:rsid w:val="00CD07C4"/>
    <w:rsid w:val="00CD08BD"/>
    <w:rsid w:val="00CD0A3D"/>
    <w:rsid w:val="00CD0BA9"/>
    <w:rsid w:val="00CD0BF8"/>
    <w:rsid w:val="00CD10BE"/>
    <w:rsid w:val="00CD120B"/>
    <w:rsid w:val="00CD146E"/>
    <w:rsid w:val="00CD14BC"/>
    <w:rsid w:val="00CD1506"/>
    <w:rsid w:val="00CD1563"/>
    <w:rsid w:val="00CD15D7"/>
    <w:rsid w:val="00CD1788"/>
    <w:rsid w:val="00CD179B"/>
    <w:rsid w:val="00CD196C"/>
    <w:rsid w:val="00CD19D0"/>
    <w:rsid w:val="00CD1D09"/>
    <w:rsid w:val="00CD2054"/>
    <w:rsid w:val="00CD26C4"/>
    <w:rsid w:val="00CD27DE"/>
    <w:rsid w:val="00CD2A73"/>
    <w:rsid w:val="00CD3156"/>
    <w:rsid w:val="00CD3411"/>
    <w:rsid w:val="00CD3686"/>
    <w:rsid w:val="00CD3B7C"/>
    <w:rsid w:val="00CD3F6A"/>
    <w:rsid w:val="00CD4062"/>
    <w:rsid w:val="00CD427F"/>
    <w:rsid w:val="00CD42D0"/>
    <w:rsid w:val="00CD4333"/>
    <w:rsid w:val="00CD4411"/>
    <w:rsid w:val="00CD456A"/>
    <w:rsid w:val="00CD4578"/>
    <w:rsid w:val="00CD4863"/>
    <w:rsid w:val="00CD4928"/>
    <w:rsid w:val="00CD4A58"/>
    <w:rsid w:val="00CD4B0E"/>
    <w:rsid w:val="00CD4DD6"/>
    <w:rsid w:val="00CD4F93"/>
    <w:rsid w:val="00CD4FAE"/>
    <w:rsid w:val="00CD5039"/>
    <w:rsid w:val="00CD52AE"/>
    <w:rsid w:val="00CD52B7"/>
    <w:rsid w:val="00CD52CE"/>
    <w:rsid w:val="00CD5445"/>
    <w:rsid w:val="00CD55C2"/>
    <w:rsid w:val="00CD55DC"/>
    <w:rsid w:val="00CD5705"/>
    <w:rsid w:val="00CD58EA"/>
    <w:rsid w:val="00CD5FC8"/>
    <w:rsid w:val="00CD64AA"/>
    <w:rsid w:val="00CD64E1"/>
    <w:rsid w:val="00CD6581"/>
    <w:rsid w:val="00CD65DE"/>
    <w:rsid w:val="00CD66AC"/>
    <w:rsid w:val="00CD688E"/>
    <w:rsid w:val="00CD6931"/>
    <w:rsid w:val="00CD69EC"/>
    <w:rsid w:val="00CD6C97"/>
    <w:rsid w:val="00CD6D99"/>
    <w:rsid w:val="00CD6FD7"/>
    <w:rsid w:val="00CD720C"/>
    <w:rsid w:val="00CD7256"/>
    <w:rsid w:val="00CD7311"/>
    <w:rsid w:val="00CD73CE"/>
    <w:rsid w:val="00CD75E5"/>
    <w:rsid w:val="00CD7639"/>
    <w:rsid w:val="00CD78BB"/>
    <w:rsid w:val="00CD7A17"/>
    <w:rsid w:val="00CD7A41"/>
    <w:rsid w:val="00CD7AA1"/>
    <w:rsid w:val="00CD7DE6"/>
    <w:rsid w:val="00CE002B"/>
    <w:rsid w:val="00CE0079"/>
    <w:rsid w:val="00CE018F"/>
    <w:rsid w:val="00CE046E"/>
    <w:rsid w:val="00CE04BF"/>
    <w:rsid w:val="00CE06E8"/>
    <w:rsid w:val="00CE06EB"/>
    <w:rsid w:val="00CE071C"/>
    <w:rsid w:val="00CE0807"/>
    <w:rsid w:val="00CE0890"/>
    <w:rsid w:val="00CE08B2"/>
    <w:rsid w:val="00CE0913"/>
    <w:rsid w:val="00CE0A20"/>
    <w:rsid w:val="00CE0AD9"/>
    <w:rsid w:val="00CE0AE9"/>
    <w:rsid w:val="00CE0CB4"/>
    <w:rsid w:val="00CE11F4"/>
    <w:rsid w:val="00CE1284"/>
    <w:rsid w:val="00CE19DB"/>
    <w:rsid w:val="00CE1B04"/>
    <w:rsid w:val="00CE20EB"/>
    <w:rsid w:val="00CE2346"/>
    <w:rsid w:val="00CE243C"/>
    <w:rsid w:val="00CE247B"/>
    <w:rsid w:val="00CE27DB"/>
    <w:rsid w:val="00CE2921"/>
    <w:rsid w:val="00CE2923"/>
    <w:rsid w:val="00CE2C21"/>
    <w:rsid w:val="00CE2DB6"/>
    <w:rsid w:val="00CE2DD1"/>
    <w:rsid w:val="00CE2E9E"/>
    <w:rsid w:val="00CE2F1A"/>
    <w:rsid w:val="00CE2FC6"/>
    <w:rsid w:val="00CE3144"/>
    <w:rsid w:val="00CE3210"/>
    <w:rsid w:val="00CE33BD"/>
    <w:rsid w:val="00CE33F8"/>
    <w:rsid w:val="00CE340C"/>
    <w:rsid w:val="00CE342A"/>
    <w:rsid w:val="00CE3538"/>
    <w:rsid w:val="00CE377B"/>
    <w:rsid w:val="00CE3797"/>
    <w:rsid w:val="00CE3894"/>
    <w:rsid w:val="00CE38AC"/>
    <w:rsid w:val="00CE38F7"/>
    <w:rsid w:val="00CE39FB"/>
    <w:rsid w:val="00CE3A80"/>
    <w:rsid w:val="00CE3A8A"/>
    <w:rsid w:val="00CE3BB4"/>
    <w:rsid w:val="00CE3C77"/>
    <w:rsid w:val="00CE3DAE"/>
    <w:rsid w:val="00CE4064"/>
    <w:rsid w:val="00CE40FF"/>
    <w:rsid w:val="00CE42B8"/>
    <w:rsid w:val="00CE4334"/>
    <w:rsid w:val="00CE44B4"/>
    <w:rsid w:val="00CE44CA"/>
    <w:rsid w:val="00CE4542"/>
    <w:rsid w:val="00CE493B"/>
    <w:rsid w:val="00CE495B"/>
    <w:rsid w:val="00CE4979"/>
    <w:rsid w:val="00CE518F"/>
    <w:rsid w:val="00CE51F4"/>
    <w:rsid w:val="00CE52B1"/>
    <w:rsid w:val="00CE55DF"/>
    <w:rsid w:val="00CE56C9"/>
    <w:rsid w:val="00CE574C"/>
    <w:rsid w:val="00CE5782"/>
    <w:rsid w:val="00CE5B6E"/>
    <w:rsid w:val="00CE5EFD"/>
    <w:rsid w:val="00CE5F36"/>
    <w:rsid w:val="00CE6104"/>
    <w:rsid w:val="00CE61CA"/>
    <w:rsid w:val="00CE6225"/>
    <w:rsid w:val="00CE62B0"/>
    <w:rsid w:val="00CE64F7"/>
    <w:rsid w:val="00CE65F0"/>
    <w:rsid w:val="00CE694B"/>
    <w:rsid w:val="00CE69D1"/>
    <w:rsid w:val="00CE6B16"/>
    <w:rsid w:val="00CE6B91"/>
    <w:rsid w:val="00CE6C0D"/>
    <w:rsid w:val="00CE6C36"/>
    <w:rsid w:val="00CE6CE1"/>
    <w:rsid w:val="00CE6E13"/>
    <w:rsid w:val="00CE6EE4"/>
    <w:rsid w:val="00CE731A"/>
    <w:rsid w:val="00CE7608"/>
    <w:rsid w:val="00CE76D1"/>
    <w:rsid w:val="00CE7B5B"/>
    <w:rsid w:val="00CE7D17"/>
    <w:rsid w:val="00CE7D78"/>
    <w:rsid w:val="00CF0023"/>
    <w:rsid w:val="00CF00C3"/>
    <w:rsid w:val="00CF02F6"/>
    <w:rsid w:val="00CF03A6"/>
    <w:rsid w:val="00CF03B9"/>
    <w:rsid w:val="00CF07A4"/>
    <w:rsid w:val="00CF08FF"/>
    <w:rsid w:val="00CF0975"/>
    <w:rsid w:val="00CF097C"/>
    <w:rsid w:val="00CF0B1B"/>
    <w:rsid w:val="00CF0C33"/>
    <w:rsid w:val="00CF0F5A"/>
    <w:rsid w:val="00CF1137"/>
    <w:rsid w:val="00CF115F"/>
    <w:rsid w:val="00CF1272"/>
    <w:rsid w:val="00CF12AE"/>
    <w:rsid w:val="00CF1390"/>
    <w:rsid w:val="00CF144A"/>
    <w:rsid w:val="00CF16F6"/>
    <w:rsid w:val="00CF1798"/>
    <w:rsid w:val="00CF1897"/>
    <w:rsid w:val="00CF1A1C"/>
    <w:rsid w:val="00CF1B8D"/>
    <w:rsid w:val="00CF1C63"/>
    <w:rsid w:val="00CF1D40"/>
    <w:rsid w:val="00CF21AA"/>
    <w:rsid w:val="00CF2280"/>
    <w:rsid w:val="00CF2366"/>
    <w:rsid w:val="00CF23E6"/>
    <w:rsid w:val="00CF2442"/>
    <w:rsid w:val="00CF254D"/>
    <w:rsid w:val="00CF281C"/>
    <w:rsid w:val="00CF28D1"/>
    <w:rsid w:val="00CF2D48"/>
    <w:rsid w:val="00CF2DCC"/>
    <w:rsid w:val="00CF2FC5"/>
    <w:rsid w:val="00CF3071"/>
    <w:rsid w:val="00CF318B"/>
    <w:rsid w:val="00CF31CC"/>
    <w:rsid w:val="00CF3203"/>
    <w:rsid w:val="00CF332D"/>
    <w:rsid w:val="00CF3435"/>
    <w:rsid w:val="00CF362E"/>
    <w:rsid w:val="00CF36A6"/>
    <w:rsid w:val="00CF36D8"/>
    <w:rsid w:val="00CF3B12"/>
    <w:rsid w:val="00CF3E2C"/>
    <w:rsid w:val="00CF401E"/>
    <w:rsid w:val="00CF4054"/>
    <w:rsid w:val="00CF4228"/>
    <w:rsid w:val="00CF42E7"/>
    <w:rsid w:val="00CF454E"/>
    <w:rsid w:val="00CF4685"/>
    <w:rsid w:val="00CF473B"/>
    <w:rsid w:val="00CF473E"/>
    <w:rsid w:val="00CF4743"/>
    <w:rsid w:val="00CF492A"/>
    <w:rsid w:val="00CF4ADA"/>
    <w:rsid w:val="00CF4ECF"/>
    <w:rsid w:val="00CF4EFC"/>
    <w:rsid w:val="00CF501F"/>
    <w:rsid w:val="00CF50D4"/>
    <w:rsid w:val="00CF5252"/>
    <w:rsid w:val="00CF5576"/>
    <w:rsid w:val="00CF5691"/>
    <w:rsid w:val="00CF5704"/>
    <w:rsid w:val="00CF5CBB"/>
    <w:rsid w:val="00CF5ED1"/>
    <w:rsid w:val="00CF603B"/>
    <w:rsid w:val="00CF616E"/>
    <w:rsid w:val="00CF6292"/>
    <w:rsid w:val="00CF6321"/>
    <w:rsid w:val="00CF643B"/>
    <w:rsid w:val="00CF6486"/>
    <w:rsid w:val="00CF6842"/>
    <w:rsid w:val="00CF6933"/>
    <w:rsid w:val="00CF6A68"/>
    <w:rsid w:val="00CF6A9F"/>
    <w:rsid w:val="00CF6AFE"/>
    <w:rsid w:val="00CF6BB4"/>
    <w:rsid w:val="00CF6D43"/>
    <w:rsid w:val="00CF6D98"/>
    <w:rsid w:val="00CF6E09"/>
    <w:rsid w:val="00CF6E69"/>
    <w:rsid w:val="00CF6EB3"/>
    <w:rsid w:val="00CF6EB5"/>
    <w:rsid w:val="00CF6F4B"/>
    <w:rsid w:val="00CF6F6D"/>
    <w:rsid w:val="00CF706D"/>
    <w:rsid w:val="00CF71F9"/>
    <w:rsid w:val="00CF74AF"/>
    <w:rsid w:val="00CF7618"/>
    <w:rsid w:val="00CF7679"/>
    <w:rsid w:val="00CF7696"/>
    <w:rsid w:val="00CF76AC"/>
    <w:rsid w:val="00CF79A4"/>
    <w:rsid w:val="00CF7DA7"/>
    <w:rsid w:val="00CF7DA9"/>
    <w:rsid w:val="00D000D3"/>
    <w:rsid w:val="00D004D3"/>
    <w:rsid w:val="00D00518"/>
    <w:rsid w:val="00D00579"/>
    <w:rsid w:val="00D007E4"/>
    <w:rsid w:val="00D00909"/>
    <w:rsid w:val="00D009D0"/>
    <w:rsid w:val="00D00ADC"/>
    <w:rsid w:val="00D00CCA"/>
    <w:rsid w:val="00D00D00"/>
    <w:rsid w:val="00D00D60"/>
    <w:rsid w:val="00D00DA6"/>
    <w:rsid w:val="00D00E37"/>
    <w:rsid w:val="00D00F4B"/>
    <w:rsid w:val="00D01039"/>
    <w:rsid w:val="00D011DA"/>
    <w:rsid w:val="00D0125D"/>
    <w:rsid w:val="00D01408"/>
    <w:rsid w:val="00D01491"/>
    <w:rsid w:val="00D014A4"/>
    <w:rsid w:val="00D01638"/>
    <w:rsid w:val="00D0189E"/>
    <w:rsid w:val="00D01BAD"/>
    <w:rsid w:val="00D01D2F"/>
    <w:rsid w:val="00D0241F"/>
    <w:rsid w:val="00D024BF"/>
    <w:rsid w:val="00D025D9"/>
    <w:rsid w:val="00D028FC"/>
    <w:rsid w:val="00D02938"/>
    <w:rsid w:val="00D029F3"/>
    <w:rsid w:val="00D02B71"/>
    <w:rsid w:val="00D02C55"/>
    <w:rsid w:val="00D02D62"/>
    <w:rsid w:val="00D02E3A"/>
    <w:rsid w:val="00D02E8D"/>
    <w:rsid w:val="00D02EA6"/>
    <w:rsid w:val="00D02FEF"/>
    <w:rsid w:val="00D03191"/>
    <w:rsid w:val="00D03216"/>
    <w:rsid w:val="00D03254"/>
    <w:rsid w:val="00D032ED"/>
    <w:rsid w:val="00D0368F"/>
    <w:rsid w:val="00D039D9"/>
    <w:rsid w:val="00D03E9C"/>
    <w:rsid w:val="00D03FDA"/>
    <w:rsid w:val="00D0418B"/>
    <w:rsid w:val="00D04631"/>
    <w:rsid w:val="00D04730"/>
    <w:rsid w:val="00D04783"/>
    <w:rsid w:val="00D047D8"/>
    <w:rsid w:val="00D04854"/>
    <w:rsid w:val="00D04B9E"/>
    <w:rsid w:val="00D04C08"/>
    <w:rsid w:val="00D04FA6"/>
    <w:rsid w:val="00D05054"/>
    <w:rsid w:val="00D05154"/>
    <w:rsid w:val="00D052F6"/>
    <w:rsid w:val="00D05844"/>
    <w:rsid w:val="00D05884"/>
    <w:rsid w:val="00D059B1"/>
    <w:rsid w:val="00D059BC"/>
    <w:rsid w:val="00D059C0"/>
    <w:rsid w:val="00D05A75"/>
    <w:rsid w:val="00D05BA0"/>
    <w:rsid w:val="00D05C48"/>
    <w:rsid w:val="00D05EA7"/>
    <w:rsid w:val="00D0624D"/>
    <w:rsid w:val="00D0632E"/>
    <w:rsid w:val="00D06468"/>
    <w:rsid w:val="00D068DF"/>
    <w:rsid w:val="00D06977"/>
    <w:rsid w:val="00D06B70"/>
    <w:rsid w:val="00D06E64"/>
    <w:rsid w:val="00D06F97"/>
    <w:rsid w:val="00D0707C"/>
    <w:rsid w:val="00D070C0"/>
    <w:rsid w:val="00D07344"/>
    <w:rsid w:val="00D07353"/>
    <w:rsid w:val="00D0736D"/>
    <w:rsid w:val="00D073D0"/>
    <w:rsid w:val="00D07413"/>
    <w:rsid w:val="00D074CD"/>
    <w:rsid w:val="00D076B7"/>
    <w:rsid w:val="00D077FA"/>
    <w:rsid w:val="00D07869"/>
    <w:rsid w:val="00D079BC"/>
    <w:rsid w:val="00D07A12"/>
    <w:rsid w:val="00D07AB7"/>
    <w:rsid w:val="00D07BBD"/>
    <w:rsid w:val="00D07D30"/>
    <w:rsid w:val="00D10227"/>
    <w:rsid w:val="00D104B9"/>
    <w:rsid w:val="00D10898"/>
    <w:rsid w:val="00D1097C"/>
    <w:rsid w:val="00D10D20"/>
    <w:rsid w:val="00D10D9D"/>
    <w:rsid w:val="00D10F05"/>
    <w:rsid w:val="00D10FDC"/>
    <w:rsid w:val="00D110B9"/>
    <w:rsid w:val="00D1134A"/>
    <w:rsid w:val="00D113A8"/>
    <w:rsid w:val="00D114A9"/>
    <w:rsid w:val="00D1153F"/>
    <w:rsid w:val="00D11602"/>
    <w:rsid w:val="00D11BCC"/>
    <w:rsid w:val="00D11D33"/>
    <w:rsid w:val="00D11E67"/>
    <w:rsid w:val="00D11F18"/>
    <w:rsid w:val="00D11F6B"/>
    <w:rsid w:val="00D11FEC"/>
    <w:rsid w:val="00D12079"/>
    <w:rsid w:val="00D1214D"/>
    <w:rsid w:val="00D1219C"/>
    <w:rsid w:val="00D1220C"/>
    <w:rsid w:val="00D12275"/>
    <w:rsid w:val="00D12291"/>
    <w:rsid w:val="00D122C1"/>
    <w:rsid w:val="00D12803"/>
    <w:rsid w:val="00D12816"/>
    <w:rsid w:val="00D12A0A"/>
    <w:rsid w:val="00D12ACE"/>
    <w:rsid w:val="00D12C55"/>
    <w:rsid w:val="00D12C7E"/>
    <w:rsid w:val="00D12E82"/>
    <w:rsid w:val="00D1342F"/>
    <w:rsid w:val="00D1360E"/>
    <w:rsid w:val="00D136CC"/>
    <w:rsid w:val="00D1379E"/>
    <w:rsid w:val="00D13AA2"/>
    <w:rsid w:val="00D13BDC"/>
    <w:rsid w:val="00D13C35"/>
    <w:rsid w:val="00D13FCE"/>
    <w:rsid w:val="00D14083"/>
    <w:rsid w:val="00D140E9"/>
    <w:rsid w:val="00D1410C"/>
    <w:rsid w:val="00D141E1"/>
    <w:rsid w:val="00D1427D"/>
    <w:rsid w:val="00D142A6"/>
    <w:rsid w:val="00D14373"/>
    <w:rsid w:val="00D1464B"/>
    <w:rsid w:val="00D146F4"/>
    <w:rsid w:val="00D14984"/>
    <w:rsid w:val="00D14A8E"/>
    <w:rsid w:val="00D14BEC"/>
    <w:rsid w:val="00D14E1E"/>
    <w:rsid w:val="00D14E3C"/>
    <w:rsid w:val="00D14FAC"/>
    <w:rsid w:val="00D1510D"/>
    <w:rsid w:val="00D1511A"/>
    <w:rsid w:val="00D1541A"/>
    <w:rsid w:val="00D1552F"/>
    <w:rsid w:val="00D156A9"/>
    <w:rsid w:val="00D1579F"/>
    <w:rsid w:val="00D15972"/>
    <w:rsid w:val="00D1599F"/>
    <w:rsid w:val="00D15A57"/>
    <w:rsid w:val="00D15BBD"/>
    <w:rsid w:val="00D15C16"/>
    <w:rsid w:val="00D15C6D"/>
    <w:rsid w:val="00D15DAA"/>
    <w:rsid w:val="00D16109"/>
    <w:rsid w:val="00D16239"/>
    <w:rsid w:val="00D162E8"/>
    <w:rsid w:val="00D16480"/>
    <w:rsid w:val="00D1659F"/>
    <w:rsid w:val="00D168D2"/>
    <w:rsid w:val="00D16A7F"/>
    <w:rsid w:val="00D16AB0"/>
    <w:rsid w:val="00D16BC8"/>
    <w:rsid w:val="00D16BD0"/>
    <w:rsid w:val="00D16CEE"/>
    <w:rsid w:val="00D17318"/>
    <w:rsid w:val="00D17381"/>
    <w:rsid w:val="00D1739E"/>
    <w:rsid w:val="00D17679"/>
    <w:rsid w:val="00D1785D"/>
    <w:rsid w:val="00D1786C"/>
    <w:rsid w:val="00D17A23"/>
    <w:rsid w:val="00D17B98"/>
    <w:rsid w:val="00D17CC7"/>
    <w:rsid w:val="00D17F30"/>
    <w:rsid w:val="00D202AE"/>
    <w:rsid w:val="00D20572"/>
    <w:rsid w:val="00D20666"/>
    <w:rsid w:val="00D2069E"/>
    <w:rsid w:val="00D207CC"/>
    <w:rsid w:val="00D20870"/>
    <w:rsid w:val="00D20BE0"/>
    <w:rsid w:val="00D20D7B"/>
    <w:rsid w:val="00D20E5B"/>
    <w:rsid w:val="00D20F01"/>
    <w:rsid w:val="00D20F7E"/>
    <w:rsid w:val="00D21359"/>
    <w:rsid w:val="00D213AF"/>
    <w:rsid w:val="00D214EC"/>
    <w:rsid w:val="00D218F7"/>
    <w:rsid w:val="00D219E5"/>
    <w:rsid w:val="00D21B9E"/>
    <w:rsid w:val="00D21BE6"/>
    <w:rsid w:val="00D21D03"/>
    <w:rsid w:val="00D21EFF"/>
    <w:rsid w:val="00D21F7A"/>
    <w:rsid w:val="00D21F85"/>
    <w:rsid w:val="00D21FA6"/>
    <w:rsid w:val="00D22145"/>
    <w:rsid w:val="00D22178"/>
    <w:rsid w:val="00D222AF"/>
    <w:rsid w:val="00D222C7"/>
    <w:rsid w:val="00D223AA"/>
    <w:rsid w:val="00D2266D"/>
    <w:rsid w:val="00D229A9"/>
    <w:rsid w:val="00D22A13"/>
    <w:rsid w:val="00D22A29"/>
    <w:rsid w:val="00D22A3F"/>
    <w:rsid w:val="00D22A49"/>
    <w:rsid w:val="00D22B28"/>
    <w:rsid w:val="00D22E44"/>
    <w:rsid w:val="00D22E58"/>
    <w:rsid w:val="00D23358"/>
    <w:rsid w:val="00D2347D"/>
    <w:rsid w:val="00D2354A"/>
    <w:rsid w:val="00D23601"/>
    <w:rsid w:val="00D23915"/>
    <w:rsid w:val="00D23B81"/>
    <w:rsid w:val="00D23CC9"/>
    <w:rsid w:val="00D240CA"/>
    <w:rsid w:val="00D241B1"/>
    <w:rsid w:val="00D24222"/>
    <w:rsid w:val="00D24409"/>
    <w:rsid w:val="00D2453F"/>
    <w:rsid w:val="00D24779"/>
    <w:rsid w:val="00D24B02"/>
    <w:rsid w:val="00D24BBC"/>
    <w:rsid w:val="00D24ED8"/>
    <w:rsid w:val="00D250F5"/>
    <w:rsid w:val="00D251E8"/>
    <w:rsid w:val="00D25213"/>
    <w:rsid w:val="00D254EB"/>
    <w:rsid w:val="00D256A2"/>
    <w:rsid w:val="00D25879"/>
    <w:rsid w:val="00D25939"/>
    <w:rsid w:val="00D2596B"/>
    <w:rsid w:val="00D25A8A"/>
    <w:rsid w:val="00D25BCB"/>
    <w:rsid w:val="00D25DB1"/>
    <w:rsid w:val="00D25EC6"/>
    <w:rsid w:val="00D26054"/>
    <w:rsid w:val="00D26087"/>
    <w:rsid w:val="00D2615A"/>
    <w:rsid w:val="00D26271"/>
    <w:rsid w:val="00D262EF"/>
    <w:rsid w:val="00D26310"/>
    <w:rsid w:val="00D26357"/>
    <w:rsid w:val="00D26365"/>
    <w:rsid w:val="00D26489"/>
    <w:rsid w:val="00D26540"/>
    <w:rsid w:val="00D265D1"/>
    <w:rsid w:val="00D26630"/>
    <w:rsid w:val="00D266A6"/>
    <w:rsid w:val="00D266DC"/>
    <w:rsid w:val="00D26791"/>
    <w:rsid w:val="00D26C85"/>
    <w:rsid w:val="00D27222"/>
    <w:rsid w:val="00D27342"/>
    <w:rsid w:val="00D274D7"/>
    <w:rsid w:val="00D27531"/>
    <w:rsid w:val="00D2776C"/>
    <w:rsid w:val="00D277EB"/>
    <w:rsid w:val="00D27813"/>
    <w:rsid w:val="00D2793B"/>
    <w:rsid w:val="00D27A84"/>
    <w:rsid w:val="00D27DD6"/>
    <w:rsid w:val="00D302DA"/>
    <w:rsid w:val="00D303B4"/>
    <w:rsid w:val="00D30587"/>
    <w:rsid w:val="00D306A0"/>
    <w:rsid w:val="00D30728"/>
    <w:rsid w:val="00D3087B"/>
    <w:rsid w:val="00D30A6E"/>
    <w:rsid w:val="00D30D69"/>
    <w:rsid w:val="00D30E43"/>
    <w:rsid w:val="00D30E5A"/>
    <w:rsid w:val="00D30EA1"/>
    <w:rsid w:val="00D30EAC"/>
    <w:rsid w:val="00D310D9"/>
    <w:rsid w:val="00D31389"/>
    <w:rsid w:val="00D315A0"/>
    <w:rsid w:val="00D31644"/>
    <w:rsid w:val="00D316AA"/>
    <w:rsid w:val="00D31A0A"/>
    <w:rsid w:val="00D31AB0"/>
    <w:rsid w:val="00D31E55"/>
    <w:rsid w:val="00D3237E"/>
    <w:rsid w:val="00D324DA"/>
    <w:rsid w:val="00D32726"/>
    <w:rsid w:val="00D327C8"/>
    <w:rsid w:val="00D32AAB"/>
    <w:rsid w:val="00D32D06"/>
    <w:rsid w:val="00D32E96"/>
    <w:rsid w:val="00D33264"/>
    <w:rsid w:val="00D3331A"/>
    <w:rsid w:val="00D3336B"/>
    <w:rsid w:val="00D335AE"/>
    <w:rsid w:val="00D33694"/>
    <w:rsid w:val="00D339B4"/>
    <w:rsid w:val="00D33C3E"/>
    <w:rsid w:val="00D33CCB"/>
    <w:rsid w:val="00D33D50"/>
    <w:rsid w:val="00D33E24"/>
    <w:rsid w:val="00D33FC7"/>
    <w:rsid w:val="00D34028"/>
    <w:rsid w:val="00D3410A"/>
    <w:rsid w:val="00D34272"/>
    <w:rsid w:val="00D342C0"/>
    <w:rsid w:val="00D3435D"/>
    <w:rsid w:val="00D3472E"/>
    <w:rsid w:val="00D34A0F"/>
    <w:rsid w:val="00D34A4E"/>
    <w:rsid w:val="00D34AF9"/>
    <w:rsid w:val="00D34C1A"/>
    <w:rsid w:val="00D34C2A"/>
    <w:rsid w:val="00D34C70"/>
    <w:rsid w:val="00D34F64"/>
    <w:rsid w:val="00D35072"/>
    <w:rsid w:val="00D351D8"/>
    <w:rsid w:val="00D3527D"/>
    <w:rsid w:val="00D353F4"/>
    <w:rsid w:val="00D3569A"/>
    <w:rsid w:val="00D35725"/>
    <w:rsid w:val="00D3581D"/>
    <w:rsid w:val="00D35912"/>
    <w:rsid w:val="00D359E1"/>
    <w:rsid w:val="00D35B28"/>
    <w:rsid w:val="00D35D74"/>
    <w:rsid w:val="00D35E38"/>
    <w:rsid w:val="00D35E72"/>
    <w:rsid w:val="00D35EB4"/>
    <w:rsid w:val="00D35F20"/>
    <w:rsid w:val="00D36323"/>
    <w:rsid w:val="00D367A3"/>
    <w:rsid w:val="00D369A4"/>
    <w:rsid w:val="00D36BE2"/>
    <w:rsid w:val="00D36C90"/>
    <w:rsid w:val="00D36CA6"/>
    <w:rsid w:val="00D36D19"/>
    <w:rsid w:val="00D36F40"/>
    <w:rsid w:val="00D36F80"/>
    <w:rsid w:val="00D371DC"/>
    <w:rsid w:val="00D3741A"/>
    <w:rsid w:val="00D37628"/>
    <w:rsid w:val="00D37BA5"/>
    <w:rsid w:val="00D37CA6"/>
    <w:rsid w:val="00D37D56"/>
    <w:rsid w:val="00D37E7B"/>
    <w:rsid w:val="00D37F09"/>
    <w:rsid w:val="00D40126"/>
    <w:rsid w:val="00D40535"/>
    <w:rsid w:val="00D40540"/>
    <w:rsid w:val="00D40666"/>
    <w:rsid w:val="00D40709"/>
    <w:rsid w:val="00D40748"/>
    <w:rsid w:val="00D40791"/>
    <w:rsid w:val="00D40835"/>
    <w:rsid w:val="00D4089D"/>
    <w:rsid w:val="00D409EC"/>
    <w:rsid w:val="00D40B04"/>
    <w:rsid w:val="00D40BB3"/>
    <w:rsid w:val="00D40C3B"/>
    <w:rsid w:val="00D40D10"/>
    <w:rsid w:val="00D40F3A"/>
    <w:rsid w:val="00D4125F"/>
    <w:rsid w:val="00D41264"/>
    <w:rsid w:val="00D41535"/>
    <w:rsid w:val="00D41796"/>
    <w:rsid w:val="00D4194D"/>
    <w:rsid w:val="00D41971"/>
    <w:rsid w:val="00D41978"/>
    <w:rsid w:val="00D4198F"/>
    <w:rsid w:val="00D41C91"/>
    <w:rsid w:val="00D41E31"/>
    <w:rsid w:val="00D420A2"/>
    <w:rsid w:val="00D4237B"/>
    <w:rsid w:val="00D42509"/>
    <w:rsid w:val="00D42649"/>
    <w:rsid w:val="00D426DB"/>
    <w:rsid w:val="00D42856"/>
    <w:rsid w:val="00D42A2B"/>
    <w:rsid w:val="00D42A6A"/>
    <w:rsid w:val="00D42AD1"/>
    <w:rsid w:val="00D42BEE"/>
    <w:rsid w:val="00D42C0F"/>
    <w:rsid w:val="00D430D2"/>
    <w:rsid w:val="00D43198"/>
    <w:rsid w:val="00D43207"/>
    <w:rsid w:val="00D4334B"/>
    <w:rsid w:val="00D43455"/>
    <w:rsid w:val="00D43487"/>
    <w:rsid w:val="00D43504"/>
    <w:rsid w:val="00D43542"/>
    <w:rsid w:val="00D43611"/>
    <w:rsid w:val="00D43623"/>
    <w:rsid w:val="00D436DC"/>
    <w:rsid w:val="00D43A0E"/>
    <w:rsid w:val="00D43B0F"/>
    <w:rsid w:val="00D43BC3"/>
    <w:rsid w:val="00D43CE5"/>
    <w:rsid w:val="00D43E25"/>
    <w:rsid w:val="00D43EBE"/>
    <w:rsid w:val="00D43F2F"/>
    <w:rsid w:val="00D43F44"/>
    <w:rsid w:val="00D44002"/>
    <w:rsid w:val="00D440E8"/>
    <w:rsid w:val="00D443C5"/>
    <w:rsid w:val="00D443EB"/>
    <w:rsid w:val="00D44462"/>
    <w:rsid w:val="00D444B7"/>
    <w:rsid w:val="00D4453A"/>
    <w:rsid w:val="00D4478F"/>
    <w:rsid w:val="00D447A9"/>
    <w:rsid w:val="00D447D1"/>
    <w:rsid w:val="00D4483B"/>
    <w:rsid w:val="00D44A09"/>
    <w:rsid w:val="00D44D63"/>
    <w:rsid w:val="00D44E55"/>
    <w:rsid w:val="00D44EDD"/>
    <w:rsid w:val="00D4501B"/>
    <w:rsid w:val="00D45078"/>
    <w:rsid w:val="00D450AF"/>
    <w:rsid w:val="00D4521E"/>
    <w:rsid w:val="00D45527"/>
    <w:rsid w:val="00D456AF"/>
    <w:rsid w:val="00D456CE"/>
    <w:rsid w:val="00D45B39"/>
    <w:rsid w:val="00D45E27"/>
    <w:rsid w:val="00D4629A"/>
    <w:rsid w:val="00D462EA"/>
    <w:rsid w:val="00D464F0"/>
    <w:rsid w:val="00D466CA"/>
    <w:rsid w:val="00D4676F"/>
    <w:rsid w:val="00D46A2B"/>
    <w:rsid w:val="00D46B14"/>
    <w:rsid w:val="00D46BD9"/>
    <w:rsid w:val="00D46DEF"/>
    <w:rsid w:val="00D46DFA"/>
    <w:rsid w:val="00D46EA8"/>
    <w:rsid w:val="00D4718D"/>
    <w:rsid w:val="00D4726A"/>
    <w:rsid w:val="00D4731A"/>
    <w:rsid w:val="00D47354"/>
    <w:rsid w:val="00D474E1"/>
    <w:rsid w:val="00D4762F"/>
    <w:rsid w:val="00D476DE"/>
    <w:rsid w:val="00D47827"/>
    <w:rsid w:val="00D47949"/>
    <w:rsid w:val="00D47962"/>
    <w:rsid w:val="00D47BED"/>
    <w:rsid w:val="00D47D28"/>
    <w:rsid w:val="00D47D4C"/>
    <w:rsid w:val="00D47DAB"/>
    <w:rsid w:val="00D500C6"/>
    <w:rsid w:val="00D50193"/>
    <w:rsid w:val="00D50274"/>
    <w:rsid w:val="00D502D9"/>
    <w:rsid w:val="00D504A1"/>
    <w:rsid w:val="00D508A7"/>
    <w:rsid w:val="00D50A7F"/>
    <w:rsid w:val="00D50B6C"/>
    <w:rsid w:val="00D50C6C"/>
    <w:rsid w:val="00D50E49"/>
    <w:rsid w:val="00D5109B"/>
    <w:rsid w:val="00D5117D"/>
    <w:rsid w:val="00D51420"/>
    <w:rsid w:val="00D515AF"/>
    <w:rsid w:val="00D5196E"/>
    <w:rsid w:val="00D51E80"/>
    <w:rsid w:val="00D52321"/>
    <w:rsid w:val="00D52506"/>
    <w:rsid w:val="00D5259F"/>
    <w:rsid w:val="00D526BA"/>
    <w:rsid w:val="00D526E4"/>
    <w:rsid w:val="00D52802"/>
    <w:rsid w:val="00D52950"/>
    <w:rsid w:val="00D52D8A"/>
    <w:rsid w:val="00D52F31"/>
    <w:rsid w:val="00D5312B"/>
    <w:rsid w:val="00D531A1"/>
    <w:rsid w:val="00D5324B"/>
    <w:rsid w:val="00D536A4"/>
    <w:rsid w:val="00D53746"/>
    <w:rsid w:val="00D53843"/>
    <w:rsid w:val="00D5398D"/>
    <w:rsid w:val="00D53B0C"/>
    <w:rsid w:val="00D53B42"/>
    <w:rsid w:val="00D53D2E"/>
    <w:rsid w:val="00D53D5A"/>
    <w:rsid w:val="00D53E74"/>
    <w:rsid w:val="00D53F0D"/>
    <w:rsid w:val="00D540B2"/>
    <w:rsid w:val="00D54102"/>
    <w:rsid w:val="00D54362"/>
    <w:rsid w:val="00D54518"/>
    <w:rsid w:val="00D545C3"/>
    <w:rsid w:val="00D54729"/>
    <w:rsid w:val="00D548F9"/>
    <w:rsid w:val="00D54938"/>
    <w:rsid w:val="00D54DC3"/>
    <w:rsid w:val="00D54E2C"/>
    <w:rsid w:val="00D54ED9"/>
    <w:rsid w:val="00D5504F"/>
    <w:rsid w:val="00D55561"/>
    <w:rsid w:val="00D555E2"/>
    <w:rsid w:val="00D55626"/>
    <w:rsid w:val="00D55686"/>
    <w:rsid w:val="00D556CA"/>
    <w:rsid w:val="00D55792"/>
    <w:rsid w:val="00D55889"/>
    <w:rsid w:val="00D5594E"/>
    <w:rsid w:val="00D559B0"/>
    <w:rsid w:val="00D55A7B"/>
    <w:rsid w:val="00D55BAF"/>
    <w:rsid w:val="00D55D1A"/>
    <w:rsid w:val="00D55E54"/>
    <w:rsid w:val="00D55FB0"/>
    <w:rsid w:val="00D55FCF"/>
    <w:rsid w:val="00D55FDC"/>
    <w:rsid w:val="00D5608A"/>
    <w:rsid w:val="00D56252"/>
    <w:rsid w:val="00D56284"/>
    <w:rsid w:val="00D56378"/>
    <w:rsid w:val="00D56446"/>
    <w:rsid w:val="00D56630"/>
    <w:rsid w:val="00D56722"/>
    <w:rsid w:val="00D56838"/>
    <w:rsid w:val="00D5689F"/>
    <w:rsid w:val="00D56A8E"/>
    <w:rsid w:val="00D56AFF"/>
    <w:rsid w:val="00D56B11"/>
    <w:rsid w:val="00D56D38"/>
    <w:rsid w:val="00D56D5A"/>
    <w:rsid w:val="00D56E9C"/>
    <w:rsid w:val="00D56FEC"/>
    <w:rsid w:val="00D5724C"/>
    <w:rsid w:val="00D5726B"/>
    <w:rsid w:val="00D572A3"/>
    <w:rsid w:val="00D572ED"/>
    <w:rsid w:val="00D574A8"/>
    <w:rsid w:val="00D5764C"/>
    <w:rsid w:val="00D5774D"/>
    <w:rsid w:val="00D57899"/>
    <w:rsid w:val="00D578BF"/>
    <w:rsid w:val="00D57975"/>
    <w:rsid w:val="00D57AA0"/>
    <w:rsid w:val="00D57B7E"/>
    <w:rsid w:val="00D57B96"/>
    <w:rsid w:val="00D57E69"/>
    <w:rsid w:val="00D57EDB"/>
    <w:rsid w:val="00D60284"/>
    <w:rsid w:val="00D6061F"/>
    <w:rsid w:val="00D6087F"/>
    <w:rsid w:val="00D608C0"/>
    <w:rsid w:val="00D60990"/>
    <w:rsid w:val="00D60B10"/>
    <w:rsid w:val="00D60B54"/>
    <w:rsid w:val="00D60D49"/>
    <w:rsid w:val="00D60F46"/>
    <w:rsid w:val="00D61211"/>
    <w:rsid w:val="00D61239"/>
    <w:rsid w:val="00D614A1"/>
    <w:rsid w:val="00D614A3"/>
    <w:rsid w:val="00D6160F"/>
    <w:rsid w:val="00D61675"/>
    <w:rsid w:val="00D619AC"/>
    <w:rsid w:val="00D619AF"/>
    <w:rsid w:val="00D61CC0"/>
    <w:rsid w:val="00D61EAB"/>
    <w:rsid w:val="00D61EFF"/>
    <w:rsid w:val="00D62223"/>
    <w:rsid w:val="00D6226A"/>
    <w:rsid w:val="00D62381"/>
    <w:rsid w:val="00D62586"/>
    <w:rsid w:val="00D62603"/>
    <w:rsid w:val="00D62CBC"/>
    <w:rsid w:val="00D62D52"/>
    <w:rsid w:val="00D62DAB"/>
    <w:rsid w:val="00D63103"/>
    <w:rsid w:val="00D63177"/>
    <w:rsid w:val="00D6322C"/>
    <w:rsid w:val="00D633E7"/>
    <w:rsid w:val="00D6343F"/>
    <w:rsid w:val="00D63651"/>
    <w:rsid w:val="00D637E1"/>
    <w:rsid w:val="00D63850"/>
    <w:rsid w:val="00D63856"/>
    <w:rsid w:val="00D63A6B"/>
    <w:rsid w:val="00D63CD7"/>
    <w:rsid w:val="00D63DCA"/>
    <w:rsid w:val="00D63FE0"/>
    <w:rsid w:val="00D63FE2"/>
    <w:rsid w:val="00D63FE3"/>
    <w:rsid w:val="00D64051"/>
    <w:rsid w:val="00D642D5"/>
    <w:rsid w:val="00D643D5"/>
    <w:rsid w:val="00D64562"/>
    <w:rsid w:val="00D64677"/>
    <w:rsid w:val="00D647D1"/>
    <w:rsid w:val="00D647DB"/>
    <w:rsid w:val="00D64B14"/>
    <w:rsid w:val="00D64D43"/>
    <w:rsid w:val="00D64FAD"/>
    <w:rsid w:val="00D652FB"/>
    <w:rsid w:val="00D6531A"/>
    <w:rsid w:val="00D656B2"/>
    <w:rsid w:val="00D6575E"/>
    <w:rsid w:val="00D657B9"/>
    <w:rsid w:val="00D65990"/>
    <w:rsid w:val="00D65B2F"/>
    <w:rsid w:val="00D65CF3"/>
    <w:rsid w:val="00D65E24"/>
    <w:rsid w:val="00D65F72"/>
    <w:rsid w:val="00D65F76"/>
    <w:rsid w:val="00D65F87"/>
    <w:rsid w:val="00D66015"/>
    <w:rsid w:val="00D66192"/>
    <w:rsid w:val="00D662EF"/>
    <w:rsid w:val="00D66393"/>
    <w:rsid w:val="00D664C9"/>
    <w:rsid w:val="00D66680"/>
    <w:rsid w:val="00D666C0"/>
    <w:rsid w:val="00D668E2"/>
    <w:rsid w:val="00D66B89"/>
    <w:rsid w:val="00D66D51"/>
    <w:rsid w:val="00D66E45"/>
    <w:rsid w:val="00D66FFC"/>
    <w:rsid w:val="00D67298"/>
    <w:rsid w:val="00D6735D"/>
    <w:rsid w:val="00D6787D"/>
    <w:rsid w:val="00D6788E"/>
    <w:rsid w:val="00D67B92"/>
    <w:rsid w:val="00D67C34"/>
    <w:rsid w:val="00D67D5C"/>
    <w:rsid w:val="00D67F95"/>
    <w:rsid w:val="00D700A2"/>
    <w:rsid w:val="00D7014E"/>
    <w:rsid w:val="00D702F3"/>
    <w:rsid w:val="00D703BD"/>
    <w:rsid w:val="00D708A0"/>
    <w:rsid w:val="00D708D2"/>
    <w:rsid w:val="00D70AC0"/>
    <w:rsid w:val="00D70B38"/>
    <w:rsid w:val="00D70C7F"/>
    <w:rsid w:val="00D70CE1"/>
    <w:rsid w:val="00D70D6C"/>
    <w:rsid w:val="00D70E2F"/>
    <w:rsid w:val="00D71002"/>
    <w:rsid w:val="00D7105A"/>
    <w:rsid w:val="00D7116D"/>
    <w:rsid w:val="00D713CA"/>
    <w:rsid w:val="00D71409"/>
    <w:rsid w:val="00D714E5"/>
    <w:rsid w:val="00D716CD"/>
    <w:rsid w:val="00D718BC"/>
    <w:rsid w:val="00D7192A"/>
    <w:rsid w:val="00D71949"/>
    <w:rsid w:val="00D7197D"/>
    <w:rsid w:val="00D71982"/>
    <w:rsid w:val="00D7267E"/>
    <w:rsid w:val="00D726BF"/>
    <w:rsid w:val="00D7273F"/>
    <w:rsid w:val="00D72870"/>
    <w:rsid w:val="00D728EB"/>
    <w:rsid w:val="00D72C31"/>
    <w:rsid w:val="00D72C55"/>
    <w:rsid w:val="00D7307B"/>
    <w:rsid w:val="00D73141"/>
    <w:rsid w:val="00D73226"/>
    <w:rsid w:val="00D7346A"/>
    <w:rsid w:val="00D73472"/>
    <w:rsid w:val="00D734E5"/>
    <w:rsid w:val="00D73536"/>
    <w:rsid w:val="00D737DD"/>
    <w:rsid w:val="00D73902"/>
    <w:rsid w:val="00D73952"/>
    <w:rsid w:val="00D739CA"/>
    <w:rsid w:val="00D739E5"/>
    <w:rsid w:val="00D73AF8"/>
    <w:rsid w:val="00D73AFE"/>
    <w:rsid w:val="00D73BE6"/>
    <w:rsid w:val="00D73D50"/>
    <w:rsid w:val="00D73E77"/>
    <w:rsid w:val="00D73F38"/>
    <w:rsid w:val="00D7402B"/>
    <w:rsid w:val="00D7408D"/>
    <w:rsid w:val="00D74536"/>
    <w:rsid w:val="00D74574"/>
    <w:rsid w:val="00D745AF"/>
    <w:rsid w:val="00D7496A"/>
    <w:rsid w:val="00D749E0"/>
    <w:rsid w:val="00D74A19"/>
    <w:rsid w:val="00D74C45"/>
    <w:rsid w:val="00D74DD6"/>
    <w:rsid w:val="00D74EE0"/>
    <w:rsid w:val="00D74F5F"/>
    <w:rsid w:val="00D75042"/>
    <w:rsid w:val="00D75185"/>
    <w:rsid w:val="00D7543E"/>
    <w:rsid w:val="00D7563E"/>
    <w:rsid w:val="00D75693"/>
    <w:rsid w:val="00D7570A"/>
    <w:rsid w:val="00D7578C"/>
    <w:rsid w:val="00D75893"/>
    <w:rsid w:val="00D75960"/>
    <w:rsid w:val="00D75A95"/>
    <w:rsid w:val="00D75DB9"/>
    <w:rsid w:val="00D75E58"/>
    <w:rsid w:val="00D76037"/>
    <w:rsid w:val="00D76060"/>
    <w:rsid w:val="00D760AF"/>
    <w:rsid w:val="00D76300"/>
    <w:rsid w:val="00D76314"/>
    <w:rsid w:val="00D763F5"/>
    <w:rsid w:val="00D76561"/>
    <w:rsid w:val="00D76568"/>
    <w:rsid w:val="00D76631"/>
    <w:rsid w:val="00D7682B"/>
    <w:rsid w:val="00D76845"/>
    <w:rsid w:val="00D76C82"/>
    <w:rsid w:val="00D76DBF"/>
    <w:rsid w:val="00D76EC5"/>
    <w:rsid w:val="00D76EEA"/>
    <w:rsid w:val="00D76F50"/>
    <w:rsid w:val="00D77039"/>
    <w:rsid w:val="00D77249"/>
    <w:rsid w:val="00D7730F"/>
    <w:rsid w:val="00D7736E"/>
    <w:rsid w:val="00D77543"/>
    <w:rsid w:val="00D776A1"/>
    <w:rsid w:val="00D7771B"/>
    <w:rsid w:val="00D77813"/>
    <w:rsid w:val="00D77821"/>
    <w:rsid w:val="00D7783F"/>
    <w:rsid w:val="00D7791D"/>
    <w:rsid w:val="00D7795F"/>
    <w:rsid w:val="00D77B87"/>
    <w:rsid w:val="00D77E99"/>
    <w:rsid w:val="00D77EB2"/>
    <w:rsid w:val="00D77F10"/>
    <w:rsid w:val="00D80020"/>
    <w:rsid w:val="00D80039"/>
    <w:rsid w:val="00D80186"/>
    <w:rsid w:val="00D801A2"/>
    <w:rsid w:val="00D8042C"/>
    <w:rsid w:val="00D80603"/>
    <w:rsid w:val="00D80947"/>
    <w:rsid w:val="00D80B44"/>
    <w:rsid w:val="00D80C4E"/>
    <w:rsid w:val="00D80DDF"/>
    <w:rsid w:val="00D80ED1"/>
    <w:rsid w:val="00D80F72"/>
    <w:rsid w:val="00D80FA4"/>
    <w:rsid w:val="00D81422"/>
    <w:rsid w:val="00D8167C"/>
    <w:rsid w:val="00D81A6D"/>
    <w:rsid w:val="00D81B03"/>
    <w:rsid w:val="00D8201A"/>
    <w:rsid w:val="00D822E9"/>
    <w:rsid w:val="00D822F0"/>
    <w:rsid w:val="00D8235C"/>
    <w:rsid w:val="00D824B2"/>
    <w:rsid w:val="00D82532"/>
    <w:rsid w:val="00D82A87"/>
    <w:rsid w:val="00D82AE6"/>
    <w:rsid w:val="00D82CF5"/>
    <w:rsid w:val="00D82D4C"/>
    <w:rsid w:val="00D82F7A"/>
    <w:rsid w:val="00D83114"/>
    <w:rsid w:val="00D8322C"/>
    <w:rsid w:val="00D8348E"/>
    <w:rsid w:val="00D834CC"/>
    <w:rsid w:val="00D834D6"/>
    <w:rsid w:val="00D83596"/>
    <w:rsid w:val="00D837B2"/>
    <w:rsid w:val="00D83885"/>
    <w:rsid w:val="00D83938"/>
    <w:rsid w:val="00D83BA5"/>
    <w:rsid w:val="00D83E53"/>
    <w:rsid w:val="00D83EC7"/>
    <w:rsid w:val="00D83F7A"/>
    <w:rsid w:val="00D84064"/>
    <w:rsid w:val="00D84101"/>
    <w:rsid w:val="00D841B4"/>
    <w:rsid w:val="00D842C3"/>
    <w:rsid w:val="00D84440"/>
    <w:rsid w:val="00D848DC"/>
    <w:rsid w:val="00D84D96"/>
    <w:rsid w:val="00D8504C"/>
    <w:rsid w:val="00D8524D"/>
    <w:rsid w:val="00D85262"/>
    <w:rsid w:val="00D852EF"/>
    <w:rsid w:val="00D8548D"/>
    <w:rsid w:val="00D8556D"/>
    <w:rsid w:val="00D856A5"/>
    <w:rsid w:val="00D85889"/>
    <w:rsid w:val="00D858FB"/>
    <w:rsid w:val="00D85B0A"/>
    <w:rsid w:val="00D85CEF"/>
    <w:rsid w:val="00D85D7C"/>
    <w:rsid w:val="00D85DC8"/>
    <w:rsid w:val="00D85F77"/>
    <w:rsid w:val="00D8634F"/>
    <w:rsid w:val="00D864AB"/>
    <w:rsid w:val="00D864D8"/>
    <w:rsid w:val="00D86566"/>
    <w:rsid w:val="00D86687"/>
    <w:rsid w:val="00D86822"/>
    <w:rsid w:val="00D86968"/>
    <w:rsid w:val="00D86998"/>
    <w:rsid w:val="00D86A81"/>
    <w:rsid w:val="00D86C59"/>
    <w:rsid w:val="00D87160"/>
    <w:rsid w:val="00D87176"/>
    <w:rsid w:val="00D871E8"/>
    <w:rsid w:val="00D87207"/>
    <w:rsid w:val="00D873E1"/>
    <w:rsid w:val="00D87688"/>
    <w:rsid w:val="00D876E2"/>
    <w:rsid w:val="00D8794A"/>
    <w:rsid w:val="00D900C0"/>
    <w:rsid w:val="00D90288"/>
    <w:rsid w:val="00D9065E"/>
    <w:rsid w:val="00D906B4"/>
    <w:rsid w:val="00D90835"/>
    <w:rsid w:val="00D908A4"/>
    <w:rsid w:val="00D90ABE"/>
    <w:rsid w:val="00D90B0D"/>
    <w:rsid w:val="00D90C1C"/>
    <w:rsid w:val="00D90C30"/>
    <w:rsid w:val="00D90F11"/>
    <w:rsid w:val="00D911C1"/>
    <w:rsid w:val="00D91230"/>
    <w:rsid w:val="00D9125E"/>
    <w:rsid w:val="00D9153F"/>
    <w:rsid w:val="00D915F2"/>
    <w:rsid w:val="00D9162C"/>
    <w:rsid w:val="00D916E2"/>
    <w:rsid w:val="00D9191A"/>
    <w:rsid w:val="00D92194"/>
    <w:rsid w:val="00D9229A"/>
    <w:rsid w:val="00D923F4"/>
    <w:rsid w:val="00D9295A"/>
    <w:rsid w:val="00D92C1D"/>
    <w:rsid w:val="00D93149"/>
    <w:rsid w:val="00D93510"/>
    <w:rsid w:val="00D937D2"/>
    <w:rsid w:val="00D93C0C"/>
    <w:rsid w:val="00D93CFC"/>
    <w:rsid w:val="00D93E24"/>
    <w:rsid w:val="00D93F8C"/>
    <w:rsid w:val="00D94036"/>
    <w:rsid w:val="00D94327"/>
    <w:rsid w:val="00D9434D"/>
    <w:rsid w:val="00D946F4"/>
    <w:rsid w:val="00D94908"/>
    <w:rsid w:val="00D94CEA"/>
    <w:rsid w:val="00D94E5C"/>
    <w:rsid w:val="00D951C9"/>
    <w:rsid w:val="00D952C6"/>
    <w:rsid w:val="00D9535C"/>
    <w:rsid w:val="00D95634"/>
    <w:rsid w:val="00D956B6"/>
    <w:rsid w:val="00D9582A"/>
    <w:rsid w:val="00D959F2"/>
    <w:rsid w:val="00D95EF8"/>
    <w:rsid w:val="00D961FF"/>
    <w:rsid w:val="00D962A8"/>
    <w:rsid w:val="00D963B2"/>
    <w:rsid w:val="00D965D9"/>
    <w:rsid w:val="00D965F4"/>
    <w:rsid w:val="00D966B6"/>
    <w:rsid w:val="00D96AD4"/>
    <w:rsid w:val="00D96B0C"/>
    <w:rsid w:val="00D96BB2"/>
    <w:rsid w:val="00D96BD9"/>
    <w:rsid w:val="00D96DDD"/>
    <w:rsid w:val="00D96E51"/>
    <w:rsid w:val="00D96EA6"/>
    <w:rsid w:val="00D97050"/>
    <w:rsid w:val="00D970B4"/>
    <w:rsid w:val="00D972E5"/>
    <w:rsid w:val="00D97305"/>
    <w:rsid w:val="00D973E8"/>
    <w:rsid w:val="00D97580"/>
    <w:rsid w:val="00D97788"/>
    <w:rsid w:val="00D977AF"/>
    <w:rsid w:val="00D97820"/>
    <w:rsid w:val="00D97881"/>
    <w:rsid w:val="00D97AD6"/>
    <w:rsid w:val="00D97B2D"/>
    <w:rsid w:val="00D97D3F"/>
    <w:rsid w:val="00D97E97"/>
    <w:rsid w:val="00D97F0A"/>
    <w:rsid w:val="00DA0208"/>
    <w:rsid w:val="00DA0712"/>
    <w:rsid w:val="00DA098D"/>
    <w:rsid w:val="00DA09DE"/>
    <w:rsid w:val="00DA0C89"/>
    <w:rsid w:val="00DA0CD2"/>
    <w:rsid w:val="00DA0E50"/>
    <w:rsid w:val="00DA107B"/>
    <w:rsid w:val="00DA1412"/>
    <w:rsid w:val="00DA148C"/>
    <w:rsid w:val="00DA156A"/>
    <w:rsid w:val="00DA1675"/>
    <w:rsid w:val="00DA1746"/>
    <w:rsid w:val="00DA1925"/>
    <w:rsid w:val="00DA1A2E"/>
    <w:rsid w:val="00DA1A5E"/>
    <w:rsid w:val="00DA1A88"/>
    <w:rsid w:val="00DA1B97"/>
    <w:rsid w:val="00DA1C8C"/>
    <w:rsid w:val="00DA2059"/>
    <w:rsid w:val="00DA2289"/>
    <w:rsid w:val="00DA22E9"/>
    <w:rsid w:val="00DA2429"/>
    <w:rsid w:val="00DA25AF"/>
    <w:rsid w:val="00DA2644"/>
    <w:rsid w:val="00DA2658"/>
    <w:rsid w:val="00DA26D1"/>
    <w:rsid w:val="00DA2907"/>
    <w:rsid w:val="00DA2ADA"/>
    <w:rsid w:val="00DA2B7A"/>
    <w:rsid w:val="00DA2E3C"/>
    <w:rsid w:val="00DA2F87"/>
    <w:rsid w:val="00DA2FE0"/>
    <w:rsid w:val="00DA3003"/>
    <w:rsid w:val="00DA3022"/>
    <w:rsid w:val="00DA35EF"/>
    <w:rsid w:val="00DA3946"/>
    <w:rsid w:val="00DA397E"/>
    <w:rsid w:val="00DA3A4D"/>
    <w:rsid w:val="00DA3E6C"/>
    <w:rsid w:val="00DA40C9"/>
    <w:rsid w:val="00DA40EC"/>
    <w:rsid w:val="00DA44B0"/>
    <w:rsid w:val="00DA4596"/>
    <w:rsid w:val="00DA4667"/>
    <w:rsid w:val="00DA476C"/>
    <w:rsid w:val="00DA4A27"/>
    <w:rsid w:val="00DA4AC4"/>
    <w:rsid w:val="00DA4B29"/>
    <w:rsid w:val="00DA4D5F"/>
    <w:rsid w:val="00DA4F6D"/>
    <w:rsid w:val="00DA4FF1"/>
    <w:rsid w:val="00DA506B"/>
    <w:rsid w:val="00DA537B"/>
    <w:rsid w:val="00DA538E"/>
    <w:rsid w:val="00DA57D1"/>
    <w:rsid w:val="00DA57FD"/>
    <w:rsid w:val="00DA58E1"/>
    <w:rsid w:val="00DA5CAF"/>
    <w:rsid w:val="00DA5D59"/>
    <w:rsid w:val="00DA5F22"/>
    <w:rsid w:val="00DA6146"/>
    <w:rsid w:val="00DA6231"/>
    <w:rsid w:val="00DA65E7"/>
    <w:rsid w:val="00DA6A77"/>
    <w:rsid w:val="00DA6AF2"/>
    <w:rsid w:val="00DA6B29"/>
    <w:rsid w:val="00DA6C54"/>
    <w:rsid w:val="00DA6D36"/>
    <w:rsid w:val="00DA6D72"/>
    <w:rsid w:val="00DA6DAF"/>
    <w:rsid w:val="00DA711A"/>
    <w:rsid w:val="00DA7414"/>
    <w:rsid w:val="00DA7418"/>
    <w:rsid w:val="00DA74C3"/>
    <w:rsid w:val="00DA767C"/>
    <w:rsid w:val="00DA777D"/>
    <w:rsid w:val="00DA7795"/>
    <w:rsid w:val="00DA7A44"/>
    <w:rsid w:val="00DA7D21"/>
    <w:rsid w:val="00DA7E75"/>
    <w:rsid w:val="00DA7F55"/>
    <w:rsid w:val="00DB015F"/>
    <w:rsid w:val="00DB01DB"/>
    <w:rsid w:val="00DB02B7"/>
    <w:rsid w:val="00DB03BE"/>
    <w:rsid w:val="00DB03D3"/>
    <w:rsid w:val="00DB0400"/>
    <w:rsid w:val="00DB050C"/>
    <w:rsid w:val="00DB051D"/>
    <w:rsid w:val="00DB06B3"/>
    <w:rsid w:val="00DB0701"/>
    <w:rsid w:val="00DB0810"/>
    <w:rsid w:val="00DB0AA4"/>
    <w:rsid w:val="00DB0B94"/>
    <w:rsid w:val="00DB0BEF"/>
    <w:rsid w:val="00DB0C1A"/>
    <w:rsid w:val="00DB0CE6"/>
    <w:rsid w:val="00DB0EF3"/>
    <w:rsid w:val="00DB0FC8"/>
    <w:rsid w:val="00DB1391"/>
    <w:rsid w:val="00DB146A"/>
    <w:rsid w:val="00DB1578"/>
    <w:rsid w:val="00DB1589"/>
    <w:rsid w:val="00DB1863"/>
    <w:rsid w:val="00DB1B7C"/>
    <w:rsid w:val="00DB1BB7"/>
    <w:rsid w:val="00DB1DC3"/>
    <w:rsid w:val="00DB1E87"/>
    <w:rsid w:val="00DB1ED3"/>
    <w:rsid w:val="00DB1F27"/>
    <w:rsid w:val="00DB1FE2"/>
    <w:rsid w:val="00DB2566"/>
    <w:rsid w:val="00DB279A"/>
    <w:rsid w:val="00DB2CF2"/>
    <w:rsid w:val="00DB2E5E"/>
    <w:rsid w:val="00DB30A3"/>
    <w:rsid w:val="00DB30D9"/>
    <w:rsid w:val="00DB31DE"/>
    <w:rsid w:val="00DB32E1"/>
    <w:rsid w:val="00DB331E"/>
    <w:rsid w:val="00DB33CE"/>
    <w:rsid w:val="00DB340E"/>
    <w:rsid w:val="00DB34FC"/>
    <w:rsid w:val="00DB3747"/>
    <w:rsid w:val="00DB3753"/>
    <w:rsid w:val="00DB3929"/>
    <w:rsid w:val="00DB394E"/>
    <w:rsid w:val="00DB3A8E"/>
    <w:rsid w:val="00DB3B88"/>
    <w:rsid w:val="00DB3D26"/>
    <w:rsid w:val="00DB48E9"/>
    <w:rsid w:val="00DB49F9"/>
    <w:rsid w:val="00DB4D34"/>
    <w:rsid w:val="00DB4DA7"/>
    <w:rsid w:val="00DB4E6A"/>
    <w:rsid w:val="00DB4FBB"/>
    <w:rsid w:val="00DB503C"/>
    <w:rsid w:val="00DB532D"/>
    <w:rsid w:val="00DB5492"/>
    <w:rsid w:val="00DB5687"/>
    <w:rsid w:val="00DB56B7"/>
    <w:rsid w:val="00DB5923"/>
    <w:rsid w:val="00DB5B42"/>
    <w:rsid w:val="00DB5B55"/>
    <w:rsid w:val="00DB5D37"/>
    <w:rsid w:val="00DB5E3B"/>
    <w:rsid w:val="00DB5F51"/>
    <w:rsid w:val="00DB5FED"/>
    <w:rsid w:val="00DB610C"/>
    <w:rsid w:val="00DB616D"/>
    <w:rsid w:val="00DB642B"/>
    <w:rsid w:val="00DB6514"/>
    <w:rsid w:val="00DB65B2"/>
    <w:rsid w:val="00DB65F2"/>
    <w:rsid w:val="00DB6639"/>
    <w:rsid w:val="00DB685C"/>
    <w:rsid w:val="00DB6B0F"/>
    <w:rsid w:val="00DB6E84"/>
    <w:rsid w:val="00DB6F98"/>
    <w:rsid w:val="00DB6FBA"/>
    <w:rsid w:val="00DB6FCD"/>
    <w:rsid w:val="00DB70EC"/>
    <w:rsid w:val="00DB7195"/>
    <w:rsid w:val="00DB74F7"/>
    <w:rsid w:val="00DB785F"/>
    <w:rsid w:val="00DB7C57"/>
    <w:rsid w:val="00DC000F"/>
    <w:rsid w:val="00DC0146"/>
    <w:rsid w:val="00DC02F6"/>
    <w:rsid w:val="00DC066B"/>
    <w:rsid w:val="00DC0971"/>
    <w:rsid w:val="00DC0AA6"/>
    <w:rsid w:val="00DC0C52"/>
    <w:rsid w:val="00DC0D48"/>
    <w:rsid w:val="00DC0FB4"/>
    <w:rsid w:val="00DC105C"/>
    <w:rsid w:val="00DC1157"/>
    <w:rsid w:val="00DC11F9"/>
    <w:rsid w:val="00DC12AA"/>
    <w:rsid w:val="00DC12E3"/>
    <w:rsid w:val="00DC133D"/>
    <w:rsid w:val="00DC1639"/>
    <w:rsid w:val="00DC16B6"/>
    <w:rsid w:val="00DC195A"/>
    <w:rsid w:val="00DC1A4C"/>
    <w:rsid w:val="00DC1AB2"/>
    <w:rsid w:val="00DC1CD2"/>
    <w:rsid w:val="00DC1D83"/>
    <w:rsid w:val="00DC215E"/>
    <w:rsid w:val="00DC21A0"/>
    <w:rsid w:val="00DC22B4"/>
    <w:rsid w:val="00DC24E4"/>
    <w:rsid w:val="00DC2588"/>
    <w:rsid w:val="00DC27A1"/>
    <w:rsid w:val="00DC29A8"/>
    <w:rsid w:val="00DC2E18"/>
    <w:rsid w:val="00DC3177"/>
    <w:rsid w:val="00DC36B5"/>
    <w:rsid w:val="00DC37BF"/>
    <w:rsid w:val="00DC388C"/>
    <w:rsid w:val="00DC396B"/>
    <w:rsid w:val="00DC3C15"/>
    <w:rsid w:val="00DC3D02"/>
    <w:rsid w:val="00DC3F95"/>
    <w:rsid w:val="00DC3FB3"/>
    <w:rsid w:val="00DC41F8"/>
    <w:rsid w:val="00DC4577"/>
    <w:rsid w:val="00DC45DB"/>
    <w:rsid w:val="00DC4605"/>
    <w:rsid w:val="00DC486D"/>
    <w:rsid w:val="00DC49A0"/>
    <w:rsid w:val="00DC4B57"/>
    <w:rsid w:val="00DC4BA1"/>
    <w:rsid w:val="00DC4CD6"/>
    <w:rsid w:val="00DC4DDF"/>
    <w:rsid w:val="00DC4EC7"/>
    <w:rsid w:val="00DC5075"/>
    <w:rsid w:val="00DC51FC"/>
    <w:rsid w:val="00DC5238"/>
    <w:rsid w:val="00DC5290"/>
    <w:rsid w:val="00DC55FB"/>
    <w:rsid w:val="00DC564D"/>
    <w:rsid w:val="00DC57B5"/>
    <w:rsid w:val="00DC58AA"/>
    <w:rsid w:val="00DC59C5"/>
    <w:rsid w:val="00DC5A68"/>
    <w:rsid w:val="00DC5B2B"/>
    <w:rsid w:val="00DC5E3C"/>
    <w:rsid w:val="00DC6025"/>
    <w:rsid w:val="00DC615F"/>
    <w:rsid w:val="00DC645C"/>
    <w:rsid w:val="00DC64A5"/>
    <w:rsid w:val="00DC64E4"/>
    <w:rsid w:val="00DC659B"/>
    <w:rsid w:val="00DC65DD"/>
    <w:rsid w:val="00DC67A8"/>
    <w:rsid w:val="00DC67F7"/>
    <w:rsid w:val="00DC6AAE"/>
    <w:rsid w:val="00DC6AE8"/>
    <w:rsid w:val="00DC6EAA"/>
    <w:rsid w:val="00DC6EF3"/>
    <w:rsid w:val="00DC7059"/>
    <w:rsid w:val="00DC7363"/>
    <w:rsid w:val="00DC7457"/>
    <w:rsid w:val="00DC7520"/>
    <w:rsid w:val="00DC77E3"/>
    <w:rsid w:val="00DC77F8"/>
    <w:rsid w:val="00DC7862"/>
    <w:rsid w:val="00DC79E3"/>
    <w:rsid w:val="00DC7B3E"/>
    <w:rsid w:val="00DD0308"/>
    <w:rsid w:val="00DD043B"/>
    <w:rsid w:val="00DD0519"/>
    <w:rsid w:val="00DD0693"/>
    <w:rsid w:val="00DD0C27"/>
    <w:rsid w:val="00DD0ECE"/>
    <w:rsid w:val="00DD0FB2"/>
    <w:rsid w:val="00DD1119"/>
    <w:rsid w:val="00DD12FE"/>
    <w:rsid w:val="00DD16D5"/>
    <w:rsid w:val="00DD1C8F"/>
    <w:rsid w:val="00DD1E01"/>
    <w:rsid w:val="00DD1E16"/>
    <w:rsid w:val="00DD1E33"/>
    <w:rsid w:val="00DD2017"/>
    <w:rsid w:val="00DD21C3"/>
    <w:rsid w:val="00DD22C2"/>
    <w:rsid w:val="00DD22CE"/>
    <w:rsid w:val="00DD23E8"/>
    <w:rsid w:val="00DD2478"/>
    <w:rsid w:val="00DD25EB"/>
    <w:rsid w:val="00DD2722"/>
    <w:rsid w:val="00DD27FB"/>
    <w:rsid w:val="00DD28B2"/>
    <w:rsid w:val="00DD2958"/>
    <w:rsid w:val="00DD29B9"/>
    <w:rsid w:val="00DD29C9"/>
    <w:rsid w:val="00DD2B63"/>
    <w:rsid w:val="00DD2C21"/>
    <w:rsid w:val="00DD2D2D"/>
    <w:rsid w:val="00DD2D9A"/>
    <w:rsid w:val="00DD2DBC"/>
    <w:rsid w:val="00DD2F9F"/>
    <w:rsid w:val="00DD30B5"/>
    <w:rsid w:val="00DD316E"/>
    <w:rsid w:val="00DD3186"/>
    <w:rsid w:val="00DD31BC"/>
    <w:rsid w:val="00DD326F"/>
    <w:rsid w:val="00DD32AF"/>
    <w:rsid w:val="00DD3377"/>
    <w:rsid w:val="00DD343B"/>
    <w:rsid w:val="00DD347B"/>
    <w:rsid w:val="00DD3785"/>
    <w:rsid w:val="00DD378D"/>
    <w:rsid w:val="00DD399B"/>
    <w:rsid w:val="00DD3A77"/>
    <w:rsid w:val="00DD3C2E"/>
    <w:rsid w:val="00DD3CDB"/>
    <w:rsid w:val="00DD3F42"/>
    <w:rsid w:val="00DD3F66"/>
    <w:rsid w:val="00DD4142"/>
    <w:rsid w:val="00DD4331"/>
    <w:rsid w:val="00DD4366"/>
    <w:rsid w:val="00DD4435"/>
    <w:rsid w:val="00DD4504"/>
    <w:rsid w:val="00DD45D0"/>
    <w:rsid w:val="00DD4897"/>
    <w:rsid w:val="00DD49DE"/>
    <w:rsid w:val="00DD4B62"/>
    <w:rsid w:val="00DD4BE0"/>
    <w:rsid w:val="00DD4CC3"/>
    <w:rsid w:val="00DD4DBC"/>
    <w:rsid w:val="00DD4DEF"/>
    <w:rsid w:val="00DD4FAC"/>
    <w:rsid w:val="00DD5013"/>
    <w:rsid w:val="00DD5113"/>
    <w:rsid w:val="00DD5167"/>
    <w:rsid w:val="00DD5249"/>
    <w:rsid w:val="00DD55F4"/>
    <w:rsid w:val="00DD56BA"/>
    <w:rsid w:val="00DD59F6"/>
    <w:rsid w:val="00DD5C0D"/>
    <w:rsid w:val="00DD5CE5"/>
    <w:rsid w:val="00DD5CEC"/>
    <w:rsid w:val="00DD5CF2"/>
    <w:rsid w:val="00DD5DD8"/>
    <w:rsid w:val="00DD5E84"/>
    <w:rsid w:val="00DD61B6"/>
    <w:rsid w:val="00DD61DA"/>
    <w:rsid w:val="00DD63B6"/>
    <w:rsid w:val="00DD6498"/>
    <w:rsid w:val="00DD6D5A"/>
    <w:rsid w:val="00DD6E9A"/>
    <w:rsid w:val="00DD6F0D"/>
    <w:rsid w:val="00DD7125"/>
    <w:rsid w:val="00DD7514"/>
    <w:rsid w:val="00DD75B3"/>
    <w:rsid w:val="00DD7796"/>
    <w:rsid w:val="00DD7798"/>
    <w:rsid w:val="00DD7864"/>
    <w:rsid w:val="00DD791F"/>
    <w:rsid w:val="00DD7ABD"/>
    <w:rsid w:val="00DD7C75"/>
    <w:rsid w:val="00DD7C8F"/>
    <w:rsid w:val="00DD7D16"/>
    <w:rsid w:val="00DD7D9C"/>
    <w:rsid w:val="00DD7DE4"/>
    <w:rsid w:val="00DE00EF"/>
    <w:rsid w:val="00DE0375"/>
    <w:rsid w:val="00DE0600"/>
    <w:rsid w:val="00DE06A4"/>
    <w:rsid w:val="00DE0800"/>
    <w:rsid w:val="00DE0841"/>
    <w:rsid w:val="00DE0917"/>
    <w:rsid w:val="00DE0A78"/>
    <w:rsid w:val="00DE0C1B"/>
    <w:rsid w:val="00DE0CF4"/>
    <w:rsid w:val="00DE0D5F"/>
    <w:rsid w:val="00DE0EAF"/>
    <w:rsid w:val="00DE16E9"/>
    <w:rsid w:val="00DE1C8E"/>
    <w:rsid w:val="00DE1C9F"/>
    <w:rsid w:val="00DE1D70"/>
    <w:rsid w:val="00DE1EC1"/>
    <w:rsid w:val="00DE2197"/>
    <w:rsid w:val="00DE21A2"/>
    <w:rsid w:val="00DE21F5"/>
    <w:rsid w:val="00DE2277"/>
    <w:rsid w:val="00DE2281"/>
    <w:rsid w:val="00DE235E"/>
    <w:rsid w:val="00DE24B6"/>
    <w:rsid w:val="00DE267E"/>
    <w:rsid w:val="00DE2695"/>
    <w:rsid w:val="00DE271D"/>
    <w:rsid w:val="00DE279B"/>
    <w:rsid w:val="00DE28EC"/>
    <w:rsid w:val="00DE2926"/>
    <w:rsid w:val="00DE2BC8"/>
    <w:rsid w:val="00DE2CD3"/>
    <w:rsid w:val="00DE2FDE"/>
    <w:rsid w:val="00DE2FDF"/>
    <w:rsid w:val="00DE3185"/>
    <w:rsid w:val="00DE3280"/>
    <w:rsid w:val="00DE32EF"/>
    <w:rsid w:val="00DE341E"/>
    <w:rsid w:val="00DE34F3"/>
    <w:rsid w:val="00DE3B7B"/>
    <w:rsid w:val="00DE3BD6"/>
    <w:rsid w:val="00DE3C0F"/>
    <w:rsid w:val="00DE3D73"/>
    <w:rsid w:val="00DE3E47"/>
    <w:rsid w:val="00DE401C"/>
    <w:rsid w:val="00DE40EC"/>
    <w:rsid w:val="00DE4170"/>
    <w:rsid w:val="00DE447F"/>
    <w:rsid w:val="00DE4729"/>
    <w:rsid w:val="00DE4935"/>
    <w:rsid w:val="00DE4B0F"/>
    <w:rsid w:val="00DE4CA5"/>
    <w:rsid w:val="00DE4F14"/>
    <w:rsid w:val="00DE5010"/>
    <w:rsid w:val="00DE5105"/>
    <w:rsid w:val="00DE5516"/>
    <w:rsid w:val="00DE588D"/>
    <w:rsid w:val="00DE5906"/>
    <w:rsid w:val="00DE5A26"/>
    <w:rsid w:val="00DE5BFC"/>
    <w:rsid w:val="00DE5CE6"/>
    <w:rsid w:val="00DE5E04"/>
    <w:rsid w:val="00DE60AB"/>
    <w:rsid w:val="00DE6203"/>
    <w:rsid w:val="00DE62FE"/>
    <w:rsid w:val="00DE63B5"/>
    <w:rsid w:val="00DE64AF"/>
    <w:rsid w:val="00DE64C9"/>
    <w:rsid w:val="00DE6553"/>
    <w:rsid w:val="00DE6645"/>
    <w:rsid w:val="00DE6756"/>
    <w:rsid w:val="00DE6804"/>
    <w:rsid w:val="00DE687E"/>
    <w:rsid w:val="00DE6C24"/>
    <w:rsid w:val="00DE6D73"/>
    <w:rsid w:val="00DE6E74"/>
    <w:rsid w:val="00DE7010"/>
    <w:rsid w:val="00DE704E"/>
    <w:rsid w:val="00DE7369"/>
    <w:rsid w:val="00DE752B"/>
    <w:rsid w:val="00DE7794"/>
    <w:rsid w:val="00DE7800"/>
    <w:rsid w:val="00DE798E"/>
    <w:rsid w:val="00DE7AA7"/>
    <w:rsid w:val="00DE7BC4"/>
    <w:rsid w:val="00DE7D9F"/>
    <w:rsid w:val="00DE7E9D"/>
    <w:rsid w:val="00DE7EDB"/>
    <w:rsid w:val="00DE7FD2"/>
    <w:rsid w:val="00DF0013"/>
    <w:rsid w:val="00DF02AD"/>
    <w:rsid w:val="00DF0313"/>
    <w:rsid w:val="00DF0335"/>
    <w:rsid w:val="00DF0440"/>
    <w:rsid w:val="00DF0598"/>
    <w:rsid w:val="00DF0828"/>
    <w:rsid w:val="00DF0883"/>
    <w:rsid w:val="00DF09A6"/>
    <w:rsid w:val="00DF0B3B"/>
    <w:rsid w:val="00DF0B5B"/>
    <w:rsid w:val="00DF0B73"/>
    <w:rsid w:val="00DF0C5B"/>
    <w:rsid w:val="00DF0E12"/>
    <w:rsid w:val="00DF0F52"/>
    <w:rsid w:val="00DF0FA3"/>
    <w:rsid w:val="00DF11D9"/>
    <w:rsid w:val="00DF149D"/>
    <w:rsid w:val="00DF168D"/>
    <w:rsid w:val="00DF1727"/>
    <w:rsid w:val="00DF173C"/>
    <w:rsid w:val="00DF1B77"/>
    <w:rsid w:val="00DF1CEC"/>
    <w:rsid w:val="00DF1DD1"/>
    <w:rsid w:val="00DF1F12"/>
    <w:rsid w:val="00DF2083"/>
    <w:rsid w:val="00DF21D2"/>
    <w:rsid w:val="00DF22C2"/>
    <w:rsid w:val="00DF239E"/>
    <w:rsid w:val="00DF2495"/>
    <w:rsid w:val="00DF25F5"/>
    <w:rsid w:val="00DF26FC"/>
    <w:rsid w:val="00DF2744"/>
    <w:rsid w:val="00DF27C3"/>
    <w:rsid w:val="00DF27CE"/>
    <w:rsid w:val="00DF2943"/>
    <w:rsid w:val="00DF29C9"/>
    <w:rsid w:val="00DF2C1B"/>
    <w:rsid w:val="00DF2D20"/>
    <w:rsid w:val="00DF32B4"/>
    <w:rsid w:val="00DF3338"/>
    <w:rsid w:val="00DF3398"/>
    <w:rsid w:val="00DF344D"/>
    <w:rsid w:val="00DF360F"/>
    <w:rsid w:val="00DF36E5"/>
    <w:rsid w:val="00DF3976"/>
    <w:rsid w:val="00DF3987"/>
    <w:rsid w:val="00DF404A"/>
    <w:rsid w:val="00DF4279"/>
    <w:rsid w:val="00DF432D"/>
    <w:rsid w:val="00DF433E"/>
    <w:rsid w:val="00DF4352"/>
    <w:rsid w:val="00DF4580"/>
    <w:rsid w:val="00DF4842"/>
    <w:rsid w:val="00DF492B"/>
    <w:rsid w:val="00DF4B89"/>
    <w:rsid w:val="00DF4BFE"/>
    <w:rsid w:val="00DF4F88"/>
    <w:rsid w:val="00DF52A5"/>
    <w:rsid w:val="00DF58ED"/>
    <w:rsid w:val="00DF5974"/>
    <w:rsid w:val="00DF5A47"/>
    <w:rsid w:val="00DF5B9C"/>
    <w:rsid w:val="00DF5C21"/>
    <w:rsid w:val="00DF5D7B"/>
    <w:rsid w:val="00DF6019"/>
    <w:rsid w:val="00DF61CB"/>
    <w:rsid w:val="00DF643C"/>
    <w:rsid w:val="00DF65ED"/>
    <w:rsid w:val="00DF65F2"/>
    <w:rsid w:val="00DF66F6"/>
    <w:rsid w:val="00DF6A4D"/>
    <w:rsid w:val="00DF6A9F"/>
    <w:rsid w:val="00DF6AB2"/>
    <w:rsid w:val="00DF6CF2"/>
    <w:rsid w:val="00DF6D19"/>
    <w:rsid w:val="00DF7015"/>
    <w:rsid w:val="00DF7129"/>
    <w:rsid w:val="00DF71F0"/>
    <w:rsid w:val="00DF7233"/>
    <w:rsid w:val="00DF73E9"/>
    <w:rsid w:val="00DF7413"/>
    <w:rsid w:val="00DF745F"/>
    <w:rsid w:val="00DF7464"/>
    <w:rsid w:val="00DF77CB"/>
    <w:rsid w:val="00DF78C6"/>
    <w:rsid w:val="00DF7929"/>
    <w:rsid w:val="00DF7AFF"/>
    <w:rsid w:val="00DF7F86"/>
    <w:rsid w:val="00E0008C"/>
    <w:rsid w:val="00E000ED"/>
    <w:rsid w:val="00E00406"/>
    <w:rsid w:val="00E00437"/>
    <w:rsid w:val="00E0057D"/>
    <w:rsid w:val="00E006C4"/>
    <w:rsid w:val="00E00750"/>
    <w:rsid w:val="00E0077E"/>
    <w:rsid w:val="00E0087B"/>
    <w:rsid w:val="00E00DF5"/>
    <w:rsid w:val="00E00E9E"/>
    <w:rsid w:val="00E00F9F"/>
    <w:rsid w:val="00E01304"/>
    <w:rsid w:val="00E01358"/>
    <w:rsid w:val="00E01446"/>
    <w:rsid w:val="00E014DA"/>
    <w:rsid w:val="00E01819"/>
    <w:rsid w:val="00E0184B"/>
    <w:rsid w:val="00E01864"/>
    <w:rsid w:val="00E01DC0"/>
    <w:rsid w:val="00E01DFB"/>
    <w:rsid w:val="00E01EFE"/>
    <w:rsid w:val="00E01F28"/>
    <w:rsid w:val="00E02338"/>
    <w:rsid w:val="00E0241F"/>
    <w:rsid w:val="00E026CB"/>
    <w:rsid w:val="00E02779"/>
    <w:rsid w:val="00E027F0"/>
    <w:rsid w:val="00E02B07"/>
    <w:rsid w:val="00E02D85"/>
    <w:rsid w:val="00E02F88"/>
    <w:rsid w:val="00E03285"/>
    <w:rsid w:val="00E032AC"/>
    <w:rsid w:val="00E03683"/>
    <w:rsid w:val="00E03817"/>
    <w:rsid w:val="00E03A4E"/>
    <w:rsid w:val="00E04154"/>
    <w:rsid w:val="00E0450E"/>
    <w:rsid w:val="00E0498D"/>
    <w:rsid w:val="00E049A6"/>
    <w:rsid w:val="00E049F1"/>
    <w:rsid w:val="00E04B4C"/>
    <w:rsid w:val="00E04BB4"/>
    <w:rsid w:val="00E04C36"/>
    <w:rsid w:val="00E04CB0"/>
    <w:rsid w:val="00E04ED2"/>
    <w:rsid w:val="00E04FA6"/>
    <w:rsid w:val="00E04FA7"/>
    <w:rsid w:val="00E050A9"/>
    <w:rsid w:val="00E052DF"/>
    <w:rsid w:val="00E0532D"/>
    <w:rsid w:val="00E0596D"/>
    <w:rsid w:val="00E059E8"/>
    <w:rsid w:val="00E05AFE"/>
    <w:rsid w:val="00E05BAE"/>
    <w:rsid w:val="00E05E3A"/>
    <w:rsid w:val="00E060E8"/>
    <w:rsid w:val="00E06158"/>
    <w:rsid w:val="00E06279"/>
    <w:rsid w:val="00E0660A"/>
    <w:rsid w:val="00E0673D"/>
    <w:rsid w:val="00E0690A"/>
    <w:rsid w:val="00E069E4"/>
    <w:rsid w:val="00E06A4A"/>
    <w:rsid w:val="00E06BB6"/>
    <w:rsid w:val="00E06D18"/>
    <w:rsid w:val="00E073C6"/>
    <w:rsid w:val="00E073FF"/>
    <w:rsid w:val="00E0747A"/>
    <w:rsid w:val="00E0754C"/>
    <w:rsid w:val="00E07648"/>
    <w:rsid w:val="00E07789"/>
    <w:rsid w:val="00E0785E"/>
    <w:rsid w:val="00E07B38"/>
    <w:rsid w:val="00E07CAB"/>
    <w:rsid w:val="00E07CC2"/>
    <w:rsid w:val="00E07E3B"/>
    <w:rsid w:val="00E07E4B"/>
    <w:rsid w:val="00E07ED8"/>
    <w:rsid w:val="00E10108"/>
    <w:rsid w:val="00E106DA"/>
    <w:rsid w:val="00E109BC"/>
    <w:rsid w:val="00E10B7C"/>
    <w:rsid w:val="00E10C6D"/>
    <w:rsid w:val="00E10D17"/>
    <w:rsid w:val="00E10D28"/>
    <w:rsid w:val="00E10F47"/>
    <w:rsid w:val="00E11190"/>
    <w:rsid w:val="00E111B0"/>
    <w:rsid w:val="00E11269"/>
    <w:rsid w:val="00E11463"/>
    <w:rsid w:val="00E115FD"/>
    <w:rsid w:val="00E11F94"/>
    <w:rsid w:val="00E1208D"/>
    <w:rsid w:val="00E12223"/>
    <w:rsid w:val="00E123FD"/>
    <w:rsid w:val="00E12470"/>
    <w:rsid w:val="00E12754"/>
    <w:rsid w:val="00E12759"/>
    <w:rsid w:val="00E127A0"/>
    <w:rsid w:val="00E127BC"/>
    <w:rsid w:val="00E127DA"/>
    <w:rsid w:val="00E129B9"/>
    <w:rsid w:val="00E12A37"/>
    <w:rsid w:val="00E12B19"/>
    <w:rsid w:val="00E12E9C"/>
    <w:rsid w:val="00E1302A"/>
    <w:rsid w:val="00E13121"/>
    <w:rsid w:val="00E13254"/>
    <w:rsid w:val="00E132CE"/>
    <w:rsid w:val="00E13530"/>
    <w:rsid w:val="00E1370A"/>
    <w:rsid w:val="00E1385A"/>
    <w:rsid w:val="00E13B87"/>
    <w:rsid w:val="00E13C2D"/>
    <w:rsid w:val="00E13F95"/>
    <w:rsid w:val="00E14155"/>
    <w:rsid w:val="00E14244"/>
    <w:rsid w:val="00E14260"/>
    <w:rsid w:val="00E14386"/>
    <w:rsid w:val="00E14B27"/>
    <w:rsid w:val="00E14B74"/>
    <w:rsid w:val="00E14BB8"/>
    <w:rsid w:val="00E14C3C"/>
    <w:rsid w:val="00E14D2E"/>
    <w:rsid w:val="00E14D58"/>
    <w:rsid w:val="00E14D6F"/>
    <w:rsid w:val="00E14DE1"/>
    <w:rsid w:val="00E1514B"/>
    <w:rsid w:val="00E15882"/>
    <w:rsid w:val="00E1593C"/>
    <w:rsid w:val="00E15AE3"/>
    <w:rsid w:val="00E15AE5"/>
    <w:rsid w:val="00E15B4F"/>
    <w:rsid w:val="00E15D2F"/>
    <w:rsid w:val="00E15D58"/>
    <w:rsid w:val="00E15DC6"/>
    <w:rsid w:val="00E15DFC"/>
    <w:rsid w:val="00E1621A"/>
    <w:rsid w:val="00E16229"/>
    <w:rsid w:val="00E164D5"/>
    <w:rsid w:val="00E16630"/>
    <w:rsid w:val="00E16AB5"/>
    <w:rsid w:val="00E16C58"/>
    <w:rsid w:val="00E16FB3"/>
    <w:rsid w:val="00E17228"/>
    <w:rsid w:val="00E17376"/>
    <w:rsid w:val="00E17454"/>
    <w:rsid w:val="00E17632"/>
    <w:rsid w:val="00E178CE"/>
    <w:rsid w:val="00E1796F"/>
    <w:rsid w:val="00E17B53"/>
    <w:rsid w:val="00E17DC0"/>
    <w:rsid w:val="00E17F1F"/>
    <w:rsid w:val="00E20256"/>
    <w:rsid w:val="00E203DB"/>
    <w:rsid w:val="00E20424"/>
    <w:rsid w:val="00E2070E"/>
    <w:rsid w:val="00E20971"/>
    <w:rsid w:val="00E21175"/>
    <w:rsid w:val="00E2129D"/>
    <w:rsid w:val="00E21405"/>
    <w:rsid w:val="00E2147E"/>
    <w:rsid w:val="00E218E7"/>
    <w:rsid w:val="00E21ADB"/>
    <w:rsid w:val="00E21BBE"/>
    <w:rsid w:val="00E21D96"/>
    <w:rsid w:val="00E21E16"/>
    <w:rsid w:val="00E21F4C"/>
    <w:rsid w:val="00E22314"/>
    <w:rsid w:val="00E226C0"/>
    <w:rsid w:val="00E22735"/>
    <w:rsid w:val="00E228AB"/>
    <w:rsid w:val="00E228DD"/>
    <w:rsid w:val="00E2291C"/>
    <w:rsid w:val="00E229D8"/>
    <w:rsid w:val="00E22C8D"/>
    <w:rsid w:val="00E22CB9"/>
    <w:rsid w:val="00E22EE5"/>
    <w:rsid w:val="00E22F3F"/>
    <w:rsid w:val="00E231A3"/>
    <w:rsid w:val="00E2324A"/>
    <w:rsid w:val="00E234B6"/>
    <w:rsid w:val="00E234D5"/>
    <w:rsid w:val="00E23581"/>
    <w:rsid w:val="00E236C2"/>
    <w:rsid w:val="00E23767"/>
    <w:rsid w:val="00E23957"/>
    <w:rsid w:val="00E23CA8"/>
    <w:rsid w:val="00E23DCD"/>
    <w:rsid w:val="00E23DED"/>
    <w:rsid w:val="00E23E11"/>
    <w:rsid w:val="00E23EF1"/>
    <w:rsid w:val="00E23FB8"/>
    <w:rsid w:val="00E24025"/>
    <w:rsid w:val="00E242F8"/>
    <w:rsid w:val="00E243BD"/>
    <w:rsid w:val="00E244B9"/>
    <w:rsid w:val="00E244E4"/>
    <w:rsid w:val="00E2466B"/>
    <w:rsid w:val="00E248AD"/>
    <w:rsid w:val="00E24D67"/>
    <w:rsid w:val="00E2527A"/>
    <w:rsid w:val="00E252FE"/>
    <w:rsid w:val="00E25316"/>
    <w:rsid w:val="00E2535C"/>
    <w:rsid w:val="00E25397"/>
    <w:rsid w:val="00E253E7"/>
    <w:rsid w:val="00E25463"/>
    <w:rsid w:val="00E254F9"/>
    <w:rsid w:val="00E25647"/>
    <w:rsid w:val="00E25759"/>
    <w:rsid w:val="00E2577C"/>
    <w:rsid w:val="00E25930"/>
    <w:rsid w:val="00E25B1B"/>
    <w:rsid w:val="00E25E28"/>
    <w:rsid w:val="00E25F7A"/>
    <w:rsid w:val="00E25FEE"/>
    <w:rsid w:val="00E261C2"/>
    <w:rsid w:val="00E26239"/>
    <w:rsid w:val="00E26688"/>
    <w:rsid w:val="00E267D1"/>
    <w:rsid w:val="00E26A5D"/>
    <w:rsid w:val="00E26E1A"/>
    <w:rsid w:val="00E26E52"/>
    <w:rsid w:val="00E27ADB"/>
    <w:rsid w:val="00E27E30"/>
    <w:rsid w:val="00E27F4F"/>
    <w:rsid w:val="00E3007C"/>
    <w:rsid w:val="00E30101"/>
    <w:rsid w:val="00E3032F"/>
    <w:rsid w:val="00E30470"/>
    <w:rsid w:val="00E30669"/>
    <w:rsid w:val="00E30705"/>
    <w:rsid w:val="00E307D5"/>
    <w:rsid w:val="00E30BD3"/>
    <w:rsid w:val="00E30C50"/>
    <w:rsid w:val="00E30D3A"/>
    <w:rsid w:val="00E31440"/>
    <w:rsid w:val="00E314FA"/>
    <w:rsid w:val="00E319FB"/>
    <w:rsid w:val="00E31B4C"/>
    <w:rsid w:val="00E31B6D"/>
    <w:rsid w:val="00E31C75"/>
    <w:rsid w:val="00E31F3B"/>
    <w:rsid w:val="00E31F92"/>
    <w:rsid w:val="00E323AE"/>
    <w:rsid w:val="00E324A3"/>
    <w:rsid w:val="00E32740"/>
    <w:rsid w:val="00E327AB"/>
    <w:rsid w:val="00E32C16"/>
    <w:rsid w:val="00E32CBC"/>
    <w:rsid w:val="00E32F2E"/>
    <w:rsid w:val="00E32FA6"/>
    <w:rsid w:val="00E331DF"/>
    <w:rsid w:val="00E33382"/>
    <w:rsid w:val="00E334E7"/>
    <w:rsid w:val="00E336C3"/>
    <w:rsid w:val="00E337BC"/>
    <w:rsid w:val="00E3381E"/>
    <w:rsid w:val="00E33841"/>
    <w:rsid w:val="00E33BCD"/>
    <w:rsid w:val="00E33CC8"/>
    <w:rsid w:val="00E33D3D"/>
    <w:rsid w:val="00E33DDB"/>
    <w:rsid w:val="00E33F85"/>
    <w:rsid w:val="00E3406B"/>
    <w:rsid w:val="00E34084"/>
    <w:rsid w:val="00E3431D"/>
    <w:rsid w:val="00E34A8B"/>
    <w:rsid w:val="00E34AFE"/>
    <w:rsid w:val="00E34C0A"/>
    <w:rsid w:val="00E34C2B"/>
    <w:rsid w:val="00E34D7E"/>
    <w:rsid w:val="00E34D83"/>
    <w:rsid w:val="00E35064"/>
    <w:rsid w:val="00E35325"/>
    <w:rsid w:val="00E35380"/>
    <w:rsid w:val="00E35418"/>
    <w:rsid w:val="00E35561"/>
    <w:rsid w:val="00E357F9"/>
    <w:rsid w:val="00E358F0"/>
    <w:rsid w:val="00E35A79"/>
    <w:rsid w:val="00E35DC5"/>
    <w:rsid w:val="00E36670"/>
    <w:rsid w:val="00E366C8"/>
    <w:rsid w:val="00E366D2"/>
    <w:rsid w:val="00E36A80"/>
    <w:rsid w:val="00E36AC5"/>
    <w:rsid w:val="00E36B78"/>
    <w:rsid w:val="00E36CF8"/>
    <w:rsid w:val="00E36DB8"/>
    <w:rsid w:val="00E36F97"/>
    <w:rsid w:val="00E375C9"/>
    <w:rsid w:val="00E37AA4"/>
    <w:rsid w:val="00E37AA8"/>
    <w:rsid w:val="00E37B51"/>
    <w:rsid w:val="00E37C4F"/>
    <w:rsid w:val="00E37E1C"/>
    <w:rsid w:val="00E400DD"/>
    <w:rsid w:val="00E40199"/>
    <w:rsid w:val="00E40257"/>
    <w:rsid w:val="00E402B8"/>
    <w:rsid w:val="00E402BB"/>
    <w:rsid w:val="00E4057C"/>
    <w:rsid w:val="00E4077A"/>
    <w:rsid w:val="00E4081B"/>
    <w:rsid w:val="00E408D2"/>
    <w:rsid w:val="00E40B37"/>
    <w:rsid w:val="00E40BB6"/>
    <w:rsid w:val="00E40DB4"/>
    <w:rsid w:val="00E40DEC"/>
    <w:rsid w:val="00E40E1E"/>
    <w:rsid w:val="00E40E2D"/>
    <w:rsid w:val="00E40FB3"/>
    <w:rsid w:val="00E4135B"/>
    <w:rsid w:val="00E41467"/>
    <w:rsid w:val="00E41974"/>
    <w:rsid w:val="00E419B4"/>
    <w:rsid w:val="00E41C9A"/>
    <w:rsid w:val="00E41E21"/>
    <w:rsid w:val="00E4207F"/>
    <w:rsid w:val="00E420C8"/>
    <w:rsid w:val="00E42170"/>
    <w:rsid w:val="00E423B4"/>
    <w:rsid w:val="00E42497"/>
    <w:rsid w:val="00E4271C"/>
    <w:rsid w:val="00E4274F"/>
    <w:rsid w:val="00E427C3"/>
    <w:rsid w:val="00E42BD1"/>
    <w:rsid w:val="00E42CAB"/>
    <w:rsid w:val="00E42E6D"/>
    <w:rsid w:val="00E43011"/>
    <w:rsid w:val="00E43184"/>
    <w:rsid w:val="00E43324"/>
    <w:rsid w:val="00E439B7"/>
    <w:rsid w:val="00E43C0D"/>
    <w:rsid w:val="00E43C97"/>
    <w:rsid w:val="00E43DE4"/>
    <w:rsid w:val="00E440CA"/>
    <w:rsid w:val="00E444C1"/>
    <w:rsid w:val="00E444E0"/>
    <w:rsid w:val="00E445D6"/>
    <w:rsid w:val="00E445F8"/>
    <w:rsid w:val="00E44814"/>
    <w:rsid w:val="00E448A8"/>
    <w:rsid w:val="00E448AF"/>
    <w:rsid w:val="00E44BB7"/>
    <w:rsid w:val="00E44F48"/>
    <w:rsid w:val="00E4503F"/>
    <w:rsid w:val="00E45093"/>
    <w:rsid w:val="00E455A3"/>
    <w:rsid w:val="00E458EF"/>
    <w:rsid w:val="00E45A35"/>
    <w:rsid w:val="00E46045"/>
    <w:rsid w:val="00E46090"/>
    <w:rsid w:val="00E461C3"/>
    <w:rsid w:val="00E461C4"/>
    <w:rsid w:val="00E46285"/>
    <w:rsid w:val="00E463E5"/>
    <w:rsid w:val="00E4646B"/>
    <w:rsid w:val="00E465DB"/>
    <w:rsid w:val="00E46839"/>
    <w:rsid w:val="00E4692D"/>
    <w:rsid w:val="00E469A4"/>
    <w:rsid w:val="00E46C9B"/>
    <w:rsid w:val="00E47012"/>
    <w:rsid w:val="00E47818"/>
    <w:rsid w:val="00E4785D"/>
    <w:rsid w:val="00E478B0"/>
    <w:rsid w:val="00E47A1C"/>
    <w:rsid w:val="00E47DE9"/>
    <w:rsid w:val="00E47E8F"/>
    <w:rsid w:val="00E50460"/>
    <w:rsid w:val="00E5046E"/>
    <w:rsid w:val="00E50572"/>
    <w:rsid w:val="00E505B4"/>
    <w:rsid w:val="00E50B1E"/>
    <w:rsid w:val="00E50C1C"/>
    <w:rsid w:val="00E50CCC"/>
    <w:rsid w:val="00E50D73"/>
    <w:rsid w:val="00E50E93"/>
    <w:rsid w:val="00E50EFA"/>
    <w:rsid w:val="00E50F20"/>
    <w:rsid w:val="00E50FAE"/>
    <w:rsid w:val="00E51389"/>
    <w:rsid w:val="00E513D3"/>
    <w:rsid w:val="00E5141F"/>
    <w:rsid w:val="00E5173E"/>
    <w:rsid w:val="00E51A74"/>
    <w:rsid w:val="00E51A7C"/>
    <w:rsid w:val="00E51AD5"/>
    <w:rsid w:val="00E51AD9"/>
    <w:rsid w:val="00E51DC5"/>
    <w:rsid w:val="00E51ECA"/>
    <w:rsid w:val="00E51F74"/>
    <w:rsid w:val="00E521D4"/>
    <w:rsid w:val="00E52293"/>
    <w:rsid w:val="00E52419"/>
    <w:rsid w:val="00E52520"/>
    <w:rsid w:val="00E525B3"/>
    <w:rsid w:val="00E5267F"/>
    <w:rsid w:val="00E526FA"/>
    <w:rsid w:val="00E52826"/>
    <w:rsid w:val="00E5290A"/>
    <w:rsid w:val="00E52A9B"/>
    <w:rsid w:val="00E52AF5"/>
    <w:rsid w:val="00E52B63"/>
    <w:rsid w:val="00E52DD9"/>
    <w:rsid w:val="00E52DF6"/>
    <w:rsid w:val="00E53048"/>
    <w:rsid w:val="00E53100"/>
    <w:rsid w:val="00E5337A"/>
    <w:rsid w:val="00E53391"/>
    <w:rsid w:val="00E5373E"/>
    <w:rsid w:val="00E5379A"/>
    <w:rsid w:val="00E537D8"/>
    <w:rsid w:val="00E538A4"/>
    <w:rsid w:val="00E538D3"/>
    <w:rsid w:val="00E53993"/>
    <w:rsid w:val="00E539EC"/>
    <w:rsid w:val="00E53A3B"/>
    <w:rsid w:val="00E53B28"/>
    <w:rsid w:val="00E53BC2"/>
    <w:rsid w:val="00E53D38"/>
    <w:rsid w:val="00E53E3C"/>
    <w:rsid w:val="00E54300"/>
    <w:rsid w:val="00E5471D"/>
    <w:rsid w:val="00E54D17"/>
    <w:rsid w:val="00E55054"/>
    <w:rsid w:val="00E55082"/>
    <w:rsid w:val="00E5508F"/>
    <w:rsid w:val="00E551CE"/>
    <w:rsid w:val="00E55211"/>
    <w:rsid w:val="00E555DD"/>
    <w:rsid w:val="00E55630"/>
    <w:rsid w:val="00E5566D"/>
    <w:rsid w:val="00E55819"/>
    <w:rsid w:val="00E55B8A"/>
    <w:rsid w:val="00E55CA1"/>
    <w:rsid w:val="00E55DDA"/>
    <w:rsid w:val="00E55E04"/>
    <w:rsid w:val="00E55E38"/>
    <w:rsid w:val="00E55F9A"/>
    <w:rsid w:val="00E56287"/>
    <w:rsid w:val="00E56428"/>
    <w:rsid w:val="00E56639"/>
    <w:rsid w:val="00E56650"/>
    <w:rsid w:val="00E566D1"/>
    <w:rsid w:val="00E567DA"/>
    <w:rsid w:val="00E5699F"/>
    <w:rsid w:val="00E56BD9"/>
    <w:rsid w:val="00E56D31"/>
    <w:rsid w:val="00E56DEC"/>
    <w:rsid w:val="00E56E6C"/>
    <w:rsid w:val="00E56F1B"/>
    <w:rsid w:val="00E57574"/>
    <w:rsid w:val="00E575DC"/>
    <w:rsid w:val="00E577D0"/>
    <w:rsid w:val="00E57A54"/>
    <w:rsid w:val="00E57B6E"/>
    <w:rsid w:val="00E57C3A"/>
    <w:rsid w:val="00E60134"/>
    <w:rsid w:val="00E60398"/>
    <w:rsid w:val="00E60894"/>
    <w:rsid w:val="00E608CC"/>
    <w:rsid w:val="00E60BE4"/>
    <w:rsid w:val="00E60F9E"/>
    <w:rsid w:val="00E60FA4"/>
    <w:rsid w:val="00E61009"/>
    <w:rsid w:val="00E610D3"/>
    <w:rsid w:val="00E61106"/>
    <w:rsid w:val="00E611F4"/>
    <w:rsid w:val="00E612A4"/>
    <w:rsid w:val="00E61357"/>
    <w:rsid w:val="00E613F7"/>
    <w:rsid w:val="00E61498"/>
    <w:rsid w:val="00E614E0"/>
    <w:rsid w:val="00E6155E"/>
    <w:rsid w:val="00E61653"/>
    <w:rsid w:val="00E61679"/>
    <w:rsid w:val="00E617B6"/>
    <w:rsid w:val="00E617EB"/>
    <w:rsid w:val="00E6182F"/>
    <w:rsid w:val="00E618E7"/>
    <w:rsid w:val="00E618F5"/>
    <w:rsid w:val="00E61BBC"/>
    <w:rsid w:val="00E61BFF"/>
    <w:rsid w:val="00E61C19"/>
    <w:rsid w:val="00E61C72"/>
    <w:rsid w:val="00E61CD7"/>
    <w:rsid w:val="00E61D76"/>
    <w:rsid w:val="00E61FDD"/>
    <w:rsid w:val="00E61FE7"/>
    <w:rsid w:val="00E62072"/>
    <w:rsid w:val="00E621CA"/>
    <w:rsid w:val="00E622E2"/>
    <w:rsid w:val="00E624C0"/>
    <w:rsid w:val="00E62506"/>
    <w:rsid w:val="00E627DE"/>
    <w:rsid w:val="00E62952"/>
    <w:rsid w:val="00E62A94"/>
    <w:rsid w:val="00E62B05"/>
    <w:rsid w:val="00E63106"/>
    <w:rsid w:val="00E633FE"/>
    <w:rsid w:val="00E634E2"/>
    <w:rsid w:val="00E63530"/>
    <w:rsid w:val="00E636F1"/>
    <w:rsid w:val="00E63CF3"/>
    <w:rsid w:val="00E63D0C"/>
    <w:rsid w:val="00E63F0E"/>
    <w:rsid w:val="00E63F4F"/>
    <w:rsid w:val="00E640EC"/>
    <w:rsid w:val="00E640FE"/>
    <w:rsid w:val="00E64108"/>
    <w:rsid w:val="00E643DD"/>
    <w:rsid w:val="00E644B0"/>
    <w:rsid w:val="00E6468C"/>
    <w:rsid w:val="00E6470A"/>
    <w:rsid w:val="00E647E8"/>
    <w:rsid w:val="00E6481F"/>
    <w:rsid w:val="00E64A8E"/>
    <w:rsid w:val="00E64D8F"/>
    <w:rsid w:val="00E64F40"/>
    <w:rsid w:val="00E6527C"/>
    <w:rsid w:val="00E6533D"/>
    <w:rsid w:val="00E65863"/>
    <w:rsid w:val="00E65997"/>
    <w:rsid w:val="00E65A29"/>
    <w:rsid w:val="00E65C10"/>
    <w:rsid w:val="00E65CA0"/>
    <w:rsid w:val="00E66157"/>
    <w:rsid w:val="00E66274"/>
    <w:rsid w:val="00E663C2"/>
    <w:rsid w:val="00E6641A"/>
    <w:rsid w:val="00E66520"/>
    <w:rsid w:val="00E666B3"/>
    <w:rsid w:val="00E66759"/>
    <w:rsid w:val="00E66763"/>
    <w:rsid w:val="00E66771"/>
    <w:rsid w:val="00E6708F"/>
    <w:rsid w:val="00E6712B"/>
    <w:rsid w:val="00E671F2"/>
    <w:rsid w:val="00E67250"/>
    <w:rsid w:val="00E67275"/>
    <w:rsid w:val="00E672D0"/>
    <w:rsid w:val="00E6738E"/>
    <w:rsid w:val="00E67413"/>
    <w:rsid w:val="00E67564"/>
    <w:rsid w:val="00E67588"/>
    <w:rsid w:val="00E6758F"/>
    <w:rsid w:val="00E6760C"/>
    <w:rsid w:val="00E677B0"/>
    <w:rsid w:val="00E6788E"/>
    <w:rsid w:val="00E679A2"/>
    <w:rsid w:val="00E67A2A"/>
    <w:rsid w:val="00E67CAE"/>
    <w:rsid w:val="00E67DF4"/>
    <w:rsid w:val="00E703B0"/>
    <w:rsid w:val="00E70400"/>
    <w:rsid w:val="00E704A7"/>
    <w:rsid w:val="00E704FE"/>
    <w:rsid w:val="00E7059E"/>
    <w:rsid w:val="00E70777"/>
    <w:rsid w:val="00E7079D"/>
    <w:rsid w:val="00E70800"/>
    <w:rsid w:val="00E709AE"/>
    <w:rsid w:val="00E70AC4"/>
    <w:rsid w:val="00E70C8F"/>
    <w:rsid w:val="00E70CE1"/>
    <w:rsid w:val="00E70FB7"/>
    <w:rsid w:val="00E7138A"/>
    <w:rsid w:val="00E71529"/>
    <w:rsid w:val="00E71539"/>
    <w:rsid w:val="00E7199E"/>
    <w:rsid w:val="00E71A69"/>
    <w:rsid w:val="00E71DAC"/>
    <w:rsid w:val="00E71F16"/>
    <w:rsid w:val="00E729CF"/>
    <w:rsid w:val="00E72A79"/>
    <w:rsid w:val="00E72EC0"/>
    <w:rsid w:val="00E7304F"/>
    <w:rsid w:val="00E73117"/>
    <w:rsid w:val="00E7331F"/>
    <w:rsid w:val="00E73423"/>
    <w:rsid w:val="00E7344D"/>
    <w:rsid w:val="00E736C3"/>
    <w:rsid w:val="00E73774"/>
    <w:rsid w:val="00E73785"/>
    <w:rsid w:val="00E737B2"/>
    <w:rsid w:val="00E739AF"/>
    <w:rsid w:val="00E73A50"/>
    <w:rsid w:val="00E73A60"/>
    <w:rsid w:val="00E73AE0"/>
    <w:rsid w:val="00E73BF8"/>
    <w:rsid w:val="00E73E56"/>
    <w:rsid w:val="00E73F38"/>
    <w:rsid w:val="00E74264"/>
    <w:rsid w:val="00E742E8"/>
    <w:rsid w:val="00E74308"/>
    <w:rsid w:val="00E74549"/>
    <w:rsid w:val="00E74620"/>
    <w:rsid w:val="00E748F4"/>
    <w:rsid w:val="00E74C6D"/>
    <w:rsid w:val="00E74CA1"/>
    <w:rsid w:val="00E74E66"/>
    <w:rsid w:val="00E74F0C"/>
    <w:rsid w:val="00E750DF"/>
    <w:rsid w:val="00E7576A"/>
    <w:rsid w:val="00E75A49"/>
    <w:rsid w:val="00E75A6A"/>
    <w:rsid w:val="00E75D4C"/>
    <w:rsid w:val="00E75DA8"/>
    <w:rsid w:val="00E75DDA"/>
    <w:rsid w:val="00E76163"/>
    <w:rsid w:val="00E761A7"/>
    <w:rsid w:val="00E761BA"/>
    <w:rsid w:val="00E761C4"/>
    <w:rsid w:val="00E762FC"/>
    <w:rsid w:val="00E76545"/>
    <w:rsid w:val="00E76640"/>
    <w:rsid w:val="00E76705"/>
    <w:rsid w:val="00E768D0"/>
    <w:rsid w:val="00E768D4"/>
    <w:rsid w:val="00E769BC"/>
    <w:rsid w:val="00E76C40"/>
    <w:rsid w:val="00E76C60"/>
    <w:rsid w:val="00E76C65"/>
    <w:rsid w:val="00E76DDA"/>
    <w:rsid w:val="00E76DDF"/>
    <w:rsid w:val="00E76E06"/>
    <w:rsid w:val="00E76E0D"/>
    <w:rsid w:val="00E77225"/>
    <w:rsid w:val="00E77298"/>
    <w:rsid w:val="00E774AB"/>
    <w:rsid w:val="00E77570"/>
    <w:rsid w:val="00E77575"/>
    <w:rsid w:val="00E77AF5"/>
    <w:rsid w:val="00E77E21"/>
    <w:rsid w:val="00E77E3E"/>
    <w:rsid w:val="00E77E99"/>
    <w:rsid w:val="00E8025F"/>
    <w:rsid w:val="00E8034D"/>
    <w:rsid w:val="00E803EE"/>
    <w:rsid w:val="00E8052E"/>
    <w:rsid w:val="00E80537"/>
    <w:rsid w:val="00E80568"/>
    <w:rsid w:val="00E8056B"/>
    <w:rsid w:val="00E805C8"/>
    <w:rsid w:val="00E80778"/>
    <w:rsid w:val="00E80802"/>
    <w:rsid w:val="00E8094F"/>
    <w:rsid w:val="00E80A62"/>
    <w:rsid w:val="00E80A64"/>
    <w:rsid w:val="00E80BB9"/>
    <w:rsid w:val="00E80C11"/>
    <w:rsid w:val="00E80C41"/>
    <w:rsid w:val="00E80D61"/>
    <w:rsid w:val="00E80D95"/>
    <w:rsid w:val="00E80FA2"/>
    <w:rsid w:val="00E80FE8"/>
    <w:rsid w:val="00E813F4"/>
    <w:rsid w:val="00E814A3"/>
    <w:rsid w:val="00E8167E"/>
    <w:rsid w:val="00E81CF4"/>
    <w:rsid w:val="00E81DDB"/>
    <w:rsid w:val="00E81E61"/>
    <w:rsid w:val="00E820A0"/>
    <w:rsid w:val="00E823FB"/>
    <w:rsid w:val="00E8240F"/>
    <w:rsid w:val="00E826E0"/>
    <w:rsid w:val="00E82931"/>
    <w:rsid w:val="00E829ED"/>
    <w:rsid w:val="00E83345"/>
    <w:rsid w:val="00E83766"/>
    <w:rsid w:val="00E83945"/>
    <w:rsid w:val="00E83D4C"/>
    <w:rsid w:val="00E83F4A"/>
    <w:rsid w:val="00E84429"/>
    <w:rsid w:val="00E844F9"/>
    <w:rsid w:val="00E845AB"/>
    <w:rsid w:val="00E8464F"/>
    <w:rsid w:val="00E846A8"/>
    <w:rsid w:val="00E8482E"/>
    <w:rsid w:val="00E84986"/>
    <w:rsid w:val="00E84B8E"/>
    <w:rsid w:val="00E84D0C"/>
    <w:rsid w:val="00E84D3D"/>
    <w:rsid w:val="00E84E4A"/>
    <w:rsid w:val="00E84E61"/>
    <w:rsid w:val="00E84F10"/>
    <w:rsid w:val="00E84F48"/>
    <w:rsid w:val="00E851B8"/>
    <w:rsid w:val="00E85516"/>
    <w:rsid w:val="00E85639"/>
    <w:rsid w:val="00E85A6C"/>
    <w:rsid w:val="00E85F5C"/>
    <w:rsid w:val="00E86055"/>
    <w:rsid w:val="00E8626B"/>
    <w:rsid w:val="00E86339"/>
    <w:rsid w:val="00E86432"/>
    <w:rsid w:val="00E865D5"/>
    <w:rsid w:val="00E86668"/>
    <w:rsid w:val="00E867F5"/>
    <w:rsid w:val="00E867FD"/>
    <w:rsid w:val="00E8689C"/>
    <w:rsid w:val="00E8695C"/>
    <w:rsid w:val="00E86CD6"/>
    <w:rsid w:val="00E86E0C"/>
    <w:rsid w:val="00E86E43"/>
    <w:rsid w:val="00E86E7C"/>
    <w:rsid w:val="00E86E9B"/>
    <w:rsid w:val="00E87067"/>
    <w:rsid w:val="00E87070"/>
    <w:rsid w:val="00E870E8"/>
    <w:rsid w:val="00E870FC"/>
    <w:rsid w:val="00E872A7"/>
    <w:rsid w:val="00E87331"/>
    <w:rsid w:val="00E874CF"/>
    <w:rsid w:val="00E877AA"/>
    <w:rsid w:val="00E877F4"/>
    <w:rsid w:val="00E87A45"/>
    <w:rsid w:val="00E87BB0"/>
    <w:rsid w:val="00E900B4"/>
    <w:rsid w:val="00E9071B"/>
    <w:rsid w:val="00E90D06"/>
    <w:rsid w:val="00E90F05"/>
    <w:rsid w:val="00E90F81"/>
    <w:rsid w:val="00E910E7"/>
    <w:rsid w:val="00E9111F"/>
    <w:rsid w:val="00E912BC"/>
    <w:rsid w:val="00E9145A"/>
    <w:rsid w:val="00E91474"/>
    <w:rsid w:val="00E91501"/>
    <w:rsid w:val="00E915C7"/>
    <w:rsid w:val="00E91645"/>
    <w:rsid w:val="00E916EE"/>
    <w:rsid w:val="00E91880"/>
    <w:rsid w:val="00E9199E"/>
    <w:rsid w:val="00E91AF0"/>
    <w:rsid w:val="00E91B1A"/>
    <w:rsid w:val="00E91B25"/>
    <w:rsid w:val="00E91B46"/>
    <w:rsid w:val="00E91BA6"/>
    <w:rsid w:val="00E91C0F"/>
    <w:rsid w:val="00E91D59"/>
    <w:rsid w:val="00E920DC"/>
    <w:rsid w:val="00E92678"/>
    <w:rsid w:val="00E9295E"/>
    <w:rsid w:val="00E92DE8"/>
    <w:rsid w:val="00E92DF7"/>
    <w:rsid w:val="00E92E65"/>
    <w:rsid w:val="00E9303A"/>
    <w:rsid w:val="00E93082"/>
    <w:rsid w:val="00E9314B"/>
    <w:rsid w:val="00E93223"/>
    <w:rsid w:val="00E932B9"/>
    <w:rsid w:val="00E93565"/>
    <w:rsid w:val="00E93783"/>
    <w:rsid w:val="00E937F6"/>
    <w:rsid w:val="00E93C17"/>
    <w:rsid w:val="00E93D3B"/>
    <w:rsid w:val="00E93DE6"/>
    <w:rsid w:val="00E9470E"/>
    <w:rsid w:val="00E9478A"/>
    <w:rsid w:val="00E947AA"/>
    <w:rsid w:val="00E94819"/>
    <w:rsid w:val="00E94940"/>
    <w:rsid w:val="00E949D5"/>
    <w:rsid w:val="00E94A47"/>
    <w:rsid w:val="00E94AAD"/>
    <w:rsid w:val="00E94BAD"/>
    <w:rsid w:val="00E94BD8"/>
    <w:rsid w:val="00E94CA0"/>
    <w:rsid w:val="00E94E98"/>
    <w:rsid w:val="00E94EED"/>
    <w:rsid w:val="00E95013"/>
    <w:rsid w:val="00E951AF"/>
    <w:rsid w:val="00E95306"/>
    <w:rsid w:val="00E95348"/>
    <w:rsid w:val="00E95364"/>
    <w:rsid w:val="00E953D5"/>
    <w:rsid w:val="00E9545B"/>
    <w:rsid w:val="00E95A84"/>
    <w:rsid w:val="00E95B12"/>
    <w:rsid w:val="00E95C3E"/>
    <w:rsid w:val="00E95C6F"/>
    <w:rsid w:val="00E95F9C"/>
    <w:rsid w:val="00E9614D"/>
    <w:rsid w:val="00E96222"/>
    <w:rsid w:val="00E963EE"/>
    <w:rsid w:val="00E9642E"/>
    <w:rsid w:val="00E96756"/>
    <w:rsid w:val="00E968A4"/>
    <w:rsid w:val="00E968EC"/>
    <w:rsid w:val="00E9694D"/>
    <w:rsid w:val="00E9699E"/>
    <w:rsid w:val="00E96B19"/>
    <w:rsid w:val="00E96BC9"/>
    <w:rsid w:val="00E96C07"/>
    <w:rsid w:val="00E96FAE"/>
    <w:rsid w:val="00E97018"/>
    <w:rsid w:val="00E970F7"/>
    <w:rsid w:val="00E97285"/>
    <w:rsid w:val="00E972DB"/>
    <w:rsid w:val="00E97419"/>
    <w:rsid w:val="00E975A7"/>
    <w:rsid w:val="00E97671"/>
    <w:rsid w:val="00E9767B"/>
    <w:rsid w:val="00E979E0"/>
    <w:rsid w:val="00E97A0F"/>
    <w:rsid w:val="00E97AB7"/>
    <w:rsid w:val="00E97BB0"/>
    <w:rsid w:val="00E97D6B"/>
    <w:rsid w:val="00E97F18"/>
    <w:rsid w:val="00EA011D"/>
    <w:rsid w:val="00EA0231"/>
    <w:rsid w:val="00EA0301"/>
    <w:rsid w:val="00EA03F8"/>
    <w:rsid w:val="00EA08C9"/>
    <w:rsid w:val="00EA0959"/>
    <w:rsid w:val="00EA0A73"/>
    <w:rsid w:val="00EA0BA5"/>
    <w:rsid w:val="00EA0BBE"/>
    <w:rsid w:val="00EA0FAF"/>
    <w:rsid w:val="00EA110E"/>
    <w:rsid w:val="00EA118E"/>
    <w:rsid w:val="00EA11A6"/>
    <w:rsid w:val="00EA11FD"/>
    <w:rsid w:val="00EA13A0"/>
    <w:rsid w:val="00EA13E5"/>
    <w:rsid w:val="00EA1474"/>
    <w:rsid w:val="00EA16DA"/>
    <w:rsid w:val="00EA19EB"/>
    <w:rsid w:val="00EA1B44"/>
    <w:rsid w:val="00EA1D95"/>
    <w:rsid w:val="00EA1DC1"/>
    <w:rsid w:val="00EA1E41"/>
    <w:rsid w:val="00EA1E86"/>
    <w:rsid w:val="00EA1EBE"/>
    <w:rsid w:val="00EA1EC4"/>
    <w:rsid w:val="00EA1F59"/>
    <w:rsid w:val="00EA1F91"/>
    <w:rsid w:val="00EA1FEE"/>
    <w:rsid w:val="00EA2024"/>
    <w:rsid w:val="00EA20F0"/>
    <w:rsid w:val="00EA2182"/>
    <w:rsid w:val="00EA26AA"/>
    <w:rsid w:val="00EA27FD"/>
    <w:rsid w:val="00EA282A"/>
    <w:rsid w:val="00EA2CB2"/>
    <w:rsid w:val="00EA2DED"/>
    <w:rsid w:val="00EA2F97"/>
    <w:rsid w:val="00EA2FDD"/>
    <w:rsid w:val="00EA3524"/>
    <w:rsid w:val="00EA3527"/>
    <w:rsid w:val="00EA3712"/>
    <w:rsid w:val="00EA3721"/>
    <w:rsid w:val="00EA37E6"/>
    <w:rsid w:val="00EA3800"/>
    <w:rsid w:val="00EA385F"/>
    <w:rsid w:val="00EA3876"/>
    <w:rsid w:val="00EA3B0B"/>
    <w:rsid w:val="00EA3EDE"/>
    <w:rsid w:val="00EA41AF"/>
    <w:rsid w:val="00EA4211"/>
    <w:rsid w:val="00EA43F1"/>
    <w:rsid w:val="00EA45E6"/>
    <w:rsid w:val="00EA460A"/>
    <w:rsid w:val="00EA4802"/>
    <w:rsid w:val="00EA488F"/>
    <w:rsid w:val="00EA4D8F"/>
    <w:rsid w:val="00EA4F61"/>
    <w:rsid w:val="00EA5296"/>
    <w:rsid w:val="00EA54B1"/>
    <w:rsid w:val="00EA5632"/>
    <w:rsid w:val="00EA5A76"/>
    <w:rsid w:val="00EA5B3F"/>
    <w:rsid w:val="00EA5EE0"/>
    <w:rsid w:val="00EA681D"/>
    <w:rsid w:val="00EA6B7C"/>
    <w:rsid w:val="00EA6D67"/>
    <w:rsid w:val="00EA7210"/>
    <w:rsid w:val="00EA73ED"/>
    <w:rsid w:val="00EA7622"/>
    <w:rsid w:val="00EA765A"/>
    <w:rsid w:val="00EA76A4"/>
    <w:rsid w:val="00EA76ED"/>
    <w:rsid w:val="00EA77D4"/>
    <w:rsid w:val="00EA7992"/>
    <w:rsid w:val="00EA7C08"/>
    <w:rsid w:val="00EA7DAB"/>
    <w:rsid w:val="00EA7E28"/>
    <w:rsid w:val="00EB0081"/>
    <w:rsid w:val="00EB01A1"/>
    <w:rsid w:val="00EB0496"/>
    <w:rsid w:val="00EB09B4"/>
    <w:rsid w:val="00EB0ACE"/>
    <w:rsid w:val="00EB0B8B"/>
    <w:rsid w:val="00EB0BD3"/>
    <w:rsid w:val="00EB0C14"/>
    <w:rsid w:val="00EB0ED2"/>
    <w:rsid w:val="00EB0EF1"/>
    <w:rsid w:val="00EB1416"/>
    <w:rsid w:val="00EB1663"/>
    <w:rsid w:val="00EB177A"/>
    <w:rsid w:val="00EB188D"/>
    <w:rsid w:val="00EB1A82"/>
    <w:rsid w:val="00EB1BD1"/>
    <w:rsid w:val="00EB1E99"/>
    <w:rsid w:val="00EB225C"/>
    <w:rsid w:val="00EB22EF"/>
    <w:rsid w:val="00EB2413"/>
    <w:rsid w:val="00EB2648"/>
    <w:rsid w:val="00EB279D"/>
    <w:rsid w:val="00EB27E1"/>
    <w:rsid w:val="00EB2971"/>
    <w:rsid w:val="00EB2A47"/>
    <w:rsid w:val="00EB2EDB"/>
    <w:rsid w:val="00EB3244"/>
    <w:rsid w:val="00EB3274"/>
    <w:rsid w:val="00EB342E"/>
    <w:rsid w:val="00EB35D9"/>
    <w:rsid w:val="00EB3604"/>
    <w:rsid w:val="00EB3656"/>
    <w:rsid w:val="00EB3806"/>
    <w:rsid w:val="00EB3809"/>
    <w:rsid w:val="00EB3942"/>
    <w:rsid w:val="00EB39AA"/>
    <w:rsid w:val="00EB3AFF"/>
    <w:rsid w:val="00EB3C54"/>
    <w:rsid w:val="00EB3D7D"/>
    <w:rsid w:val="00EB3EEC"/>
    <w:rsid w:val="00EB3EFE"/>
    <w:rsid w:val="00EB4163"/>
    <w:rsid w:val="00EB41DC"/>
    <w:rsid w:val="00EB4279"/>
    <w:rsid w:val="00EB4515"/>
    <w:rsid w:val="00EB45BE"/>
    <w:rsid w:val="00EB45BF"/>
    <w:rsid w:val="00EB45C3"/>
    <w:rsid w:val="00EB4911"/>
    <w:rsid w:val="00EB4961"/>
    <w:rsid w:val="00EB4BB1"/>
    <w:rsid w:val="00EB4CAC"/>
    <w:rsid w:val="00EB4CC2"/>
    <w:rsid w:val="00EB4D13"/>
    <w:rsid w:val="00EB5237"/>
    <w:rsid w:val="00EB52F1"/>
    <w:rsid w:val="00EB53D4"/>
    <w:rsid w:val="00EB5502"/>
    <w:rsid w:val="00EB55EB"/>
    <w:rsid w:val="00EB5688"/>
    <w:rsid w:val="00EB5823"/>
    <w:rsid w:val="00EB582B"/>
    <w:rsid w:val="00EB5A17"/>
    <w:rsid w:val="00EB5A34"/>
    <w:rsid w:val="00EB5D05"/>
    <w:rsid w:val="00EB5D17"/>
    <w:rsid w:val="00EB5E1B"/>
    <w:rsid w:val="00EB5F64"/>
    <w:rsid w:val="00EB5FA9"/>
    <w:rsid w:val="00EB6021"/>
    <w:rsid w:val="00EB61B6"/>
    <w:rsid w:val="00EB62CF"/>
    <w:rsid w:val="00EB62D2"/>
    <w:rsid w:val="00EB638B"/>
    <w:rsid w:val="00EB64C8"/>
    <w:rsid w:val="00EB64D2"/>
    <w:rsid w:val="00EB6521"/>
    <w:rsid w:val="00EB6662"/>
    <w:rsid w:val="00EB6789"/>
    <w:rsid w:val="00EB68C2"/>
    <w:rsid w:val="00EB6C1B"/>
    <w:rsid w:val="00EB6C81"/>
    <w:rsid w:val="00EB704E"/>
    <w:rsid w:val="00EB73A2"/>
    <w:rsid w:val="00EB75BD"/>
    <w:rsid w:val="00EB75F0"/>
    <w:rsid w:val="00EB7917"/>
    <w:rsid w:val="00EB7ABC"/>
    <w:rsid w:val="00EB7C2C"/>
    <w:rsid w:val="00EB7D41"/>
    <w:rsid w:val="00EB7E51"/>
    <w:rsid w:val="00EC004A"/>
    <w:rsid w:val="00EC01A0"/>
    <w:rsid w:val="00EC039A"/>
    <w:rsid w:val="00EC06B7"/>
    <w:rsid w:val="00EC07E9"/>
    <w:rsid w:val="00EC0841"/>
    <w:rsid w:val="00EC093D"/>
    <w:rsid w:val="00EC0984"/>
    <w:rsid w:val="00EC09FD"/>
    <w:rsid w:val="00EC0A46"/>
    <w:rsid w:val="00EC0AE7"/>
    <w:rsid w:val="00EC0B09"/>
    <w:rsid w:val="00EC0B89"/>
    <w:rsid w:val="00EC0D40"/>
    <w:rsid w:val="00EC0DFF"/>
    <w:rsid w:val="00EC11D1"/>
    <w:rsid w:val="00EC1580"/>
    <w:rsid w:val="00EC15AE"/>
    <w:rsid w:val="00EC19FD"/>
    <w:rsid w:val="00EC1B7E"/>
    <w:rsid w:val="00EC20DD"/>
    <w:rsid w:val="00EC2146"/>
    <w:rsid w:val="00EC214F"/>
    <w:rsid w:val="00EC21F7"/>
    <w:rsid w:val="00EC2781"/>
    <w:rsid w:val="00EC2900"/>
    <w:rsid w:val="00EC2B9B"/>
    <w:rsid w:val="00EC2BB4"/>
    <w:rsid w:val="00EC2E0B"/>
    <w:rsid w:val="00EC2E86"/>
    <w:rsid w:val="00EC3251"/>
    <w:rsid w:val="00EC3300"/>
    <w:rsid w:val="00EC332F"/>
    <w:rsid w:val="00EC33EB"/>
    <w:rsid w:val="00EC34E2"/>
    <w:rsid w:val="00EC3519"/>
    <w:rsid w:val="00EC3601"/>
    <w:rsid w:val="00EC3634"/>
    <w:rsid w:val="00EC3712"/>
    <w:rsid w:val="00EC3993"/>
    <w:rsid w:val="00EC3A8C"/>
    <w:rsid w:val="00EC3AA8"/>
    <w:rsid w:val="00EC3AC8"/>
    <w:rsid w:val="00EC3B4C"/>
    <w:rsid w:val="00EC3C7A"/>
    <w:rsid w:val="00EC3F90"/>
    <w:rsid w:val="00EC3FB0"/>
    <w:rsid w:val="00EC4071"/>
    <w:rsid w:val="00EC4164"/>
    <w:rsid w:val="00EC424D"/>
    <w:rsid w:val="00EC42B1"/>
    <w:rsid w:val="00EC4711"/>
    <w:rsid w:val="00EC4A2E"/>
    <w:rsid w:val="00EC4B2A"/>
    <w:rsid w:val="00EC4C88"/>
    <w:rsid w:val="00EC4F71"/>
    <w:rsid w:val="00EC4FC9"/>
    <w:rsid w:val="00EC5188"/>
    <w:rsid w:val="00EC54C5"/>
    <w:rsid w:val="00EC5555"/>
    <w:rsid w:val="00EC5785"/>
    <w:rsid w:val="00EC5A0B"/>
    <w:rsid w:val="00EC5B7E"/>
    <w:rsid w:val="00EC5CCA"/>
    <w:rsid w:val="00EC5D4E"/>
    <w:rsid w:val="00EC5DBC"/>
    <w:rsid w:val="00EC5EFE"/>
    <w:rsid w:val="00EC60C8"/>
    <w:rsid w:val="00EC6252"/>
    <w:rsid w:val="00EC6302"/>
    <w:rsid w:val="00EC6398"/>
    <w:rsid w:val="00EC63C1"/>
    <w:rsid w:val="00EC63D8"/>
    <w:rsid w:val="00EC64A9"/>
    <w:rsid w:val="00EC64ED"/>
    <w:rsid w:val="00EC6654"/>
    <w:rsid w:val="00EC671C"/>
    <w:rsid w:val="00EC6814"/>
    <w:rsid w:val="00EC6B96"/>
    <w:rsid w:val="00EC6D04"/>
    <w:rsid w:val="00EC6D80"/>
    <w:rsid w:val="00EC6D81"/>
    <w:rsid w:val="00EC6DA9"/>
    <w:rsid w:val="00EC6E1D"/>
    <w:rsid w:val="00EC6F75"/>
    <w:rsid w:val="00EC7120"/>
    <w:rsid w:val="00EC7186"/>
    <w:rsid w:val="00EC72B8"/>
    <w:rsid w:val="00EC751F"/>
    <w:rsid w:val="00EC7528"/>
    <w:rsid w:val="00EC794A"/>
    <w:rsid w:val="00EC7C79"/>
    <w:rsid w:val="00EC7DEE"/>
    <w:rsid w:val="00EC7E8E"/>
    <w:rsid w:val="00EC7F49"/>
    <w:rsid w:val="00EC7FD9"/>
    <w:rsid w:val="00ED0637"/>
    <w:rsid w:val="00ED06EE"/>
    <w:rsid w:val="00ED0AD9"/>
    <w:rsid w:val="00ED0BE0"/>
    <w:rsid w:val="00ED0C50"/>
    <w:rsid w:val="00ED0EC2"/>
    <w:rsid w:val="00ED122E"/>
    <w:rsid w:val="00ED133D"/>
    <w:rsid w:val="00ED1423"/>
    <w:rsid w:val="00ED16A7"/>
    <w:rsid w:val="00ED1711"/>
    <w:rsid w:val="00ED17DE"/>
    <w:rsid w:val="00ED1AC4"/>
    <w:rsid w:val="00ED1E11"/>
    <w:rsid w:val="00ED1FDD"/>
    <w:rsid w:val="00ED20C2"/>
    <w:rsid w:val="00ED2179"/>
    <w:rsid w:val="00ED22C9"/>
    <w:rsid w:val="00ED22E6"/>
    <w:rsid w:val="00ED231E"/>
    <w:rsid w:val="00ED23E9"/>
    <w:rsid w:val="00ED2452"/>
    <w:rsid w:val="00ED24EC"/>
    <w:rsid w:val="00ED253A"/>
    <w:rsid w:val="00ED3477"/>
    <w:rsid w:val="00ED36B5"/>
    <w:rsid w:val="00ED37B4"/>
    <w:rsid w:val="00ED3874"/>
    <w:rsid w:val="00ED38B5"/>
    <w:rsid w:val="00ED38EC"/>
    <w:rsid w:val="00ED3962"/>
    <w:rsid w:val="00ED3ABE"/>
    <w:rsid w:val="00ED3D95"/>
    <w:rsid w:val="00ED3EB9"/>
    <w:rsid w:val="00ED41B6"/>
    <w:rsid w:val="00ED42FE"/>
    <w:rsid w:val="00ED460E"/>
    <w:rsid w:val="00ED4624"/>
    <w:rsid w:val="00ED466B"/>
    <w:rsid w:val="00ED4878"/>
    <w:rsid w:val="00ED49CE"/>
    <w:rsid w:val="00ED4AD5"/>
    <w:rsid w:val="00ED4B11"/>
    <w:rsid w:val="00ED4C82"/>
    <w:rsid w:val="00ED4DBD"/>
    <w:rsid w:val="00ED4E4B"/>
    <w:rsid w:val="00ED51FD"/>
    <w:rsid w:val="00ED54E8"/>
    <w:rsid w:val="00ED5662"/>
    <w:rsid w:val="00ED579D"/>
    <w:rsid w:val="00ED5847"/>
    <w:rsid w:val="00ED58AC"/>
    <w:rsid w:val="00ED593E"/>
    <w:rsid w:val="00ED5C07"/>
    <w:rsid w:val="00ED5C3A"/>
    <w:rsid w:val="00ED5DDE"/>
    <w:rsid w:val="00ED5E86"/>
    <w:rsid w:val="00ED621F"/>
    <w:rsid w:val="00ED6368"/>
    <w:rsid w:val="00ED64CB"/>
    <w:rsid w:val="00ED64FD"/>
    <w:rsid w:val="00ED66A2"/>
    <w:rsid w:val="00ED66B6"/>
    <w:rsid w:val="00ED67A0"/>
    <w:rsid w:val="00ED681A"/>
    <w:rsid w:val="00ED684A"/>
    <w:rsid w:val="00ED6885"/>
    <w:rsid w:val="00ED6A4D"/>
    <w:rsid w:val="00ED6BAA"/>
    <w:rsid w:val="00ED6D2F"/>
    <w:rsid w:val="00ED6D4D"/>
    <w:rsid w:val="00ED6DB0"/>
    <w:rsid w:val="00ED6EFD"/>
    <w:rsid w:val="00ED6F41"/>
    <w:rsid w:val="00ED702B"/>
    <w:rsid w:val="00ED70BA"/>
    <w:rsid w:val="00ED72C2"/>
    <w:rsid w:val="00ED74AE"/>
    <w:rsid w:val="00ED7740"/>
    <w:rsid w:val="00ED7A97"/>
    <w:rsid w:val="00ED7B7B"/>
    <w:rsid w:val="00EE02FB"/>
    <w:rsid w:val="00EE03DB"/>
    <w:rsid w:val="00EE0493"/>
    <w:rsid w:val="00EE080B"/>
    <w:rsid w:val="00EE08E4"/>
    <w:rsid w:val="00EE0967"/>
    <w:rsid w:val="00EE0C73"/>
    <w:rsid w:val="00EE0E49"/>
    <w:rsid w:val="00EE1074"/>
    <w:rsid w:val="00EE1285"/>
    <w:rsid w:val="00EE174D"/>
    <w:rsid w:val="00EE187F"/>
    <w:rsid w:val="00EE1ACA"/>
    <w:rsid w:val="00EE1FA9"/>
    <w:rsid w:val="00EE2006"/>
    <w:rsid w:val="00EE2538"/>
    <w:rsid w:val="00EE260E"/>
    <w:rsid w:val="00EE26AF"/>
    <w:rsid w:val="00EE2744"/>
    <w:rsid w:val="00EE294A"/>
    <w:rsid w:val="00EE29C6"/>
    <w:rsid w:val="00EE2A58"/>
    <w:rsid w:val="00EE2C46"/>
    <w:rsid w:val="00EE2E31"/>
    <w:rsid w:val="00EE3129"/>
    <w:rsid w:val="00EE3201"/>
    <w:rsid w:val="00EE333B"/>
    <w:rsid w:val="00EE33A4"/>
    <w:rsid w:val="00EE349A"/>
    <w:rsid w:val="00EE3968"/>
    <w:rsid w:val="00EE397C"/>
    <w:rsid w:val="00EE3BB0"/>
    <w:rsid w:val="00EE3C08"/>
    <w:rsid w:val="00EE3D11"/>
    <w:rsid w:val="00EE3D29"/>
    <w:rsid w:val="00EE3F59"/>
    <w:rsid w:val="00EE3FF4"/>
    <w:rsid w:val="00EE411B"/>
    <w:rsid w:val="00EE417E"/>
    <w:rsid w:val="00EE4487"/>
    <w:rsid w:val="00EE4626"/>
    <w:rsid w:val="00EE498F"/>
    <w:rsid w:val="00EE4F84"/>
    <w:rsid w:val="00EE5099"/>
    <w:rsid w:val="00EE51C6"/>
    <w:rsid w:val="00EE548A"/>
    <w:rsid w:val="00EE5612"/>
    <w:rsid w:val="00EE5668"/>
    <w:rsid w:val="00EE599F"/>
    <w:rsid w:val="00EE5B54"/>
    <w:rsid w:val="00EE5CDD"/>
    <w:rsid w:val="00EE5E5F"/>
    <w:rsid w:val="00EE5E74"/>
    <w:rsid w:val="00EE6471"/>
    <w:rsid w:val="00EE659C"/>
    <w:rsid w:val="00EE6693"/>
    <w:rsid w:val="00EE67C7"/>
    <w:rsid w:val="00EE6800"/>
    <w:rsid w:val="00EE6914"/>
    <w:rsid w:val="00EE6B16"/>
    <w:rsid w:val="00EE6D7C"/>
    <w:rsid w:val="00EE6DC5"/>
    <w:rsid w:val="00EE6E76"/>
    <w:rsid w:val="00EE7095"/>
    <w:rsid w:val="00EE748E"/>
    <w:rsid w:val="00EE7566"/>
    <w:rsid w:val="00EE7591"/>
    <w:rsid w:val="00EE75AC"/>
    <w:rsid w:val="00EE76AA"/>
    <w:rsid w:val="00EE7705"/>
    <w:rsid w:val="00EE7ACD"/>
    <w:rsid w:val="00EE7B60"/>
    <w:rsid w:val="00EE7E1C"/>
    <w:rsid w:val="00EE7EF1"/>
    <w:rsid w:val="00EE7FC9"/>
    <w:rsid w:val="00EF0221"/>
    <w:rsid w:val="00EF023B"/>
    <w:rsid w:val="00EF0321"/>
    <w:rsid w:val="00EF0364"/>
    <w:rsid w:val="00EF03D2"/>
    <w:rsid w:val="00EF041D"/>
    <w:rsid w:val="00EF050E"/>
    <w:rsid w:val="00EF08D3"/>
    <w:rsid w:val="00EF08D5"/>
    <w:rsid w:val="00EF09A8"/>
    <w:rsid w:val="00EF0B61"/>
    <w:rsid w:val="00EF0CAC"/>
    <w:rsid w:val="00EF0FC7"/>
    <w:rsid w:val="00EF100E"/>
    <w:rsid w:val="00EF132C"/>
    <w:rsid w:val="00EF1443"/>
    <w:rsid w:val="00EF16C3"/>
    <w:rsid w:val="00EF16C5"/>
    <w:rsid w:val="00EF1BAB"/>
    <w:rsid w:val="00EF1E92"/>
    <w:rsid w:val="00EF246D"/>
    <w:rsid w:val="00EF2477"/>
    <w:rsid w:val="00EF249F"/>
    <w:rsid w:val="00EF24BC"/>
    <w:rsid w:val="00EF258E"/>
    <w:rsid w:val="00EF26BC"/>
    <w:rsid w:val="00EF28BC"/>
    <w:rsid w:val="00EF2AFD"/>
    <w:rsid w:val="00EF2B0B"/>
    <w:rsid w:val="00EF2F5D"/>
    <w:rsid w:val="00EF2F82"/>
    <w:rsid w:val="00EF3021"/>
    <w:rsid w:val="00EF3336"/>
    <w:rsid w:val="00EF333D"/>
    <w:rsid w:val="00EF3520"/>
    <w:rsid w:val="00EF356E"/>
    <w:rsid w:val="00EF3746"/>
    <w:rsid w:val="00EF3865"/>
    <w:rsid w:val="00EF39AA"/>
    <w:rsid w:val="00EF3E29"/>
    <w:rsid w:val="00EF3ED5"/>
    <w:rsid w:val="00EF4578"/>
    <w:rsid w:val="00EF4637"/>
    <w:rsid w:val="00EF4698"/>
    <w:rsid w:val="00EF46BE"/>
    <w:rsid w:val="00EF4992"/>
    <w:rsid w:val="00EF4C2B"/>
    <w:rsid w:val="00EF4D94"/>
    <w:rsid w:val="00EF4DE5"/>
    <w:rsid w:val="00EF4E7D"/>
    <w:rsid w:val="00EF4FE7"/>
    <w:rsid w:val="00EF5022"/>
    <w:rsid w:val="00EF529E"/>
    <w:rsid w:val="00EF54AB"/>
    <w:rsid w:val="00EF5BA8"/>
    <w:rsid w:val="00EF5C43"/>
    <w:rsid w:val="00EF5C51"/>
    <w:rsid w:val="00EF5E10"/>
    <w:rsid w:val="00EF6361"/>
    <w:rsid w:val="00EF63C1"/>
    <w:rsid w:val="00EF6568"/>
    <w:rsid w:val="00EF6935"/>
    <w:rsid w:val="00EF6B40"/>
    <w:rsid w:val="00EF6C03"/>
    <w:rsid w:val="00EF6E59"/>
    <w:rsid w:val="00EF6F63"/>
    <w:rsid w:val="00EF6F75"/>
    <w:rsid w:val="00EF6FA7"/>
    <w:rsid w:val="00EF735A"/>
    <w:rsid w:val="00EF736D"/>
    <w:rsid w:val="00EF739A"/>
    <w:rsid w:val="00EF73F9"/>
    <w:rsid w:val="00EF7584"/>
    <w:rsid w:val="00EF75F5"/>
    <w:rsid w:val="00EF7899"/>
    <w:rsid w:val="00EF7DD0"/>
    <w:rsid w:val="00EF7F39"/>
    <w:rsid w:val="00EF7F93"/>
    <w:rsid w:val="00EF7FF6"/>
    <w:rsid w:val="00F00001"/>
    <w:rsid w:val="00F0039F"/>
    <w:rsid w:val="00F003ED"/>
    <w:rsid w:val="00F006BC"/>
    <w:rsid w:val="00F00926"/>
    <w:rsid w:val="00F00998"/>
    <w:rsid w:val="00F00A1C"/>
    <w:rsid w:val="00F00D8E"/>
    <w:rsid w:val="00F00E50"/>
    <w:rsid w:val="00F00EEF"/>
    <w:rsid w:val="00F0150C"/>
    <w:rsid w:val="00F01750"/>
    <w:rsid w:val="00F018BF"/>
    <w:rsid w:val="00F01A4A"/>
    <w:rsid w:val="00F01B39"/>
    <w:rsid w:val="00F01D4A"/>
    <w:rsid w:val="00F0205C"/>
    <w:rsid w:val="00F02087"/>
    <w:rsid w:val="00F02182"/>
    <w:rsid w:val="00F0246A"/>
    <w:rsid w:val="00F027A5"/>
    <w:rsid w:val="00F02A8E"/>
    <w:rsid w:val="00F02B8A"/>
    <w:rsid w:val="00F02D0D"/>
    <w:rsid w:val="00F02D2C"/>
    <w:rsid w:val="00F02D92"/>
    <w:rsid w:val="00F02DA4"/>
    <w:rsid w:val="00F0320B"/>
    <w:rsid w:val="00F03221"/>
    <w:rsid w:val="00F03359"/>
    <w:rsid w:val="00F0340C"/>
    <w:rsid w:val="00F034F6"/>
    <w:rsid w:val="00F0352D"/>
    <w:rsid w:val="00F03813"/>
    <w:rsid w:val="00F03816"/>
    <w:rsid w:val="00F03845"/>
    <w:rsid w:val="00F039A2"/>
    <w:rsid w:val="00F03E61"/>
    <w:rsid w:val="00F0406D"/>
    <w:rsid w:val="00F04386"/>
    <w:rsid w:val="00F04498"/>
    <w:rsid w:val="00F0459F"/>
    <w:rsid w:val="00F04861"/>
    <w:rsid w:val="00F0497E"/>
    <w:rsid w:val="00F04991"/>
    <w:rsid w:val="00F0515C"/>
    <w:rsid w:val="00F05211"/>
    <w:rsid w:val="00F05216"/>
    <w:rsid w:val="00F053D4"/>
    <w:rsid w:val="00F05414"/>
    <w:rsid w:val="00F0557A"/>
    <w:rsid w:val="00F0567E"/>
    <w:rsid w:val="00F0569B"/>
    <w:rsid w:val="00F056BA"/>
    <w:rsid w:val="00F057D1"/>
    <w:rsid w:val="00F05CA3"/>
    <w:rsid w:val="00F05E24"/>
    <w:rsid w:val="00F06794"/>
    <w:rsid w:val="00F0686E"/>
    <w:rsid w:val="00F068ED"/>
    <w:rsid w:val="00F0695F"/>
    <w:rsid w:val="00F06DD1"/>
    <w:rsid w:val="00F07249"/>
    <w:rsid w:val="00F07252"/>
    <w:rsid w:val="00F0736D"/>
    <w:rsid w:val="00F0750A"/>
    <w:rsid w:val="00F0761F"/>
    <w:rsid w:val="00F07871"/>
    <w:rsid w:val="00F078F5"/>
    <w:rsid w:val="00F0793E"/>
    <w:rsid w:val="00F07B6D"/>
    <w:rsid w:val="00F07BC9"/>
    <w:rsid w:val="00F07BDE"/>
    <w:rsid w:val="00F07DB8"/>
    <w:rsid w:val="00F07ED8"/>
    <w:rsid w:val="00F07EE5"/>
    <w:rsid w:val="00F101DE"/>
    <w:rsid w:val="00F101ED"/>
    <w:rsid w:val="00F10202"/>
    <w:rsid w:val="00F10211"/>
    <w:rsid w:val="00F1030D"/>
    <w:rsid w:val="00F108D3"/>
    <w:rsid w:val="00F10A0F"/>
    <w:rsid w:val="00F10A91"/>
    <w:rsid w:val="00F10AE9"/>
    <w:rsid w:val="00F10B8C"/>
    <w:rsid w:val="00F10B93"/>
    <w:rsid w:val="00F10D87"/>
    <w:rsid w:val="00F10DAE"/>
    <w:rsid w:val="00F10DF4"/>
    <w:rsid w:val="00F10FFA"/>
    <w:rsid w:val="00F11178"/>
    <w:rsid w:val="00F11545"/>
    <w:rsid w:val="00F11879"/>
    <w:rsid w:val="00F11A00"/>
    <w:rsid w:val="00F11A2F"/>
    <w:rsid w:val="00F11C83"/>
    <w:rsid w:val="00F11D65"/>
    <w:rsid w:val="00F11E26"/>
    <w:rsid w:val="00F12110"/>
    <w:rsid w:val="00F12121"/>
    <w:rsid w:val="00F12434"/>
    <w:rsid w:val="00F127A5"/>
    <w:rsid w:val="00F128DE"/>
    <w:rsid w:val="00F12974"/>
    <w:rsid w:val="00F12B00"/>
    <w:rsid w:val="00F12C25"/>
    <w:rsid w:val="00F12CFA"/>
    <w:rsid w:val="00F13129"/>
    <w:rsid w:val="00F131B7"/>
    <w:rsid w:val="00F131BC"/>
    <w:rsid w:val="00F13777"/>
    <w:rsid w:val="00F1390C"/>
    <w:rsid w:val="00F13A08"/>
    <w:rsid w:val="00F13B33"/>
    <w:rsid w:val="00F13B7E"/>
    <w:rsid w:val="00F13E0D"/>
    <w:rsid w:val="00F13E87"/>
    <w:rsid w:val="00F13F94"/>
    <w:rsid w:val="00F13FE6"/>
    <w:rsid w:val="00F14122"/>
    <w:rsid w:val="00F142F8"/>
    <w:rsid w:val="00F143C4"/>
    <w:rsid w:val="00F144EE"/>
    <w:rsid w:val="00F14558"/>
    <w:rsid w:val="00F1467D"/>
    <w:rsid w:val="00F1474B"/>
    <w:rsid w:val="00F1497E"/>
    <w:rsid w:val="00F14A39"/>
    <w:rsid w:val="00F14D34"/>
    <w:rsid w:val="00F14F67"/>
    <w:rsid w:val="00F15012"/>
    <w:rsid w:val="00F151E7"/>
    <w:rsid w:val="00F15364"/>
    <w:rsid w:val="00F154F1"/>
    <w:rsid w:val="00F156DD"/>
    <w:rsid w:val="00F15805"/>
    <w:rsid w:val="00F15910"/>
    <w:rsid w:val="00F15C4F"/>
    <w:rsid w:val="00F15EEB"/>
    <w:rsid w:val="00F15FAF"/>
    <w:rsid w:val="00F16023"/>
    <w:rsid w:val="00F160DC"/>
    <w:rsid w:val="00F1635E"/>
    <w:rsid w:val="00F1643A"/>
    <w:rsid w:val="00F16676"/>
    <w:rsid w:val="00F16A28"/>
    <w:rsid w:val="00F16AB6"/>
    <w:rsid w:val="00F16E31"/>
    <w:rsid w:val="00F16EE4"/>
    <w:rsid w:val="00F16EEF"/>
    <w:rsid w:val="00F16F56"/>
    <w:rsid w:val="00F16FC3"/>
    <w:rsid w:val="00F1728F"/>
    <w:rsid w:val="00F1743B"/>
    <w:rsid w:val="00F1753B"/>
    <w:rsid w:val="00F17620"/>
    <w:rsid w:val="00F176F9"/>
    <w:rsid w:val="00F178EB"/>
    <w:rsid w:val="00F17C9D"/>
    <w:rsid w:val="00F20073"/>
    <w:rsid w:val="00F20C12"/>
    <w:rsid w:val="00F20D79"/>
    <w:rsid w:val="00F21023"/>
    <w:rsid w:val="00F21124"/>
    <w:rsid w:val="00F2116C"/>
    <w:rsid w:val="00F2123B"/>
    <w:rsid w:val="00F212FE"/>
    <w:rsid w:val="00F21363"/>
    <w:rsid w:val="00F21376"/>
    <w:rsid w:val="00F214E5"/>
    <w:rsid w:val="00F2166E"/>
    <w:rsid w:val="00F21850"/>
    <w:rsid w:val="00F219C2"/>
    <w:rsid w:val="00F21B10"/>
    <w:rsid w:val="00F21CCF"/>
    <w:rsid w:val="00F21E41"/>
    <w:rsid w:val="00F21F8B"/>
    <w:rsid w:val="00F21F93"/>
    <w:rsid w:val="00F22052"/>
    <w:rsid w:val="00F221DE"/>
    <w:rsid w:val="00F2228C"/>
    <w:rsid w:val="00F222AD"/>
    <w:rsid w:val="00F22966"/>
    <w:rsid w:val="00F2296A"/>
    <w:rsid w:val="00F22C5D"/>
    <w:rsid w:val="00F22CC2"/>
    <w:rsid w:val="00F22F83"/>
    <w:rsid w:val="00F233A1"/>
    <w:rsid w:val="00F2341A"/>
    <w:rsid w:val="00F23513"/>
    <w:rsid w:val="00F235D4"/>
    <w:rsid w:val="00F23759"/>
    <w:rsid w:val="00F23B3E"/>
    <w:rsid w:val="00F23B43"/>
    <w:rsid w:val="00F23C76"/>
    <w:rsid w:val="00F23CBA"/>
    <w:rsid w:val="00F24108"/>
    <w:rsid w:val="00F24332"/>
    <w:rsid w:val="00F24482"/>
    <w:rsid w:val="00F2469F"/>
    <w:rsid w:val="00F24B34"/>
    <w:rsid w:val="00F24C27"/>
    <w:rsid w:val="00F24D67"/>
    <w:rsid w:val="00F24E40"/>
    <w:rsid w:val="00F24F38"/>
    <w:rsid w:val="00F2504E"/>
    <w:rsid w:val="00F2509B"/>
    <w:rsid w:val="00F25628"/>
    <w:rsid w:val="00F25817"/>
    <w:rsid w:val="00F25881"/>
    <w:rsid w:val="00F25909"/>
    <w:rsid w:val="00F259BF"/>
    <w:rsid w:val="00F259D6"/>
    <w:rsid w:val="00F25A05"/>
    <w:rsid w:val="00F25A29"/>
    <w:rsid w:val="00F25AE1"/>
    <w:rsid w:val="00F25AEA"/>
    <w:rsid w:val="00F25DFA"/>
    <w:rsid w:val="00F25ECA"/>
    <w:rsid w:val="00F25F20"/>
    <w:rsid w:val="00F260CE"/>
    <w:rsid w:val="00F261FF"/>
    <w:rsid w:val="00F2652F"/>
    <w:rsid w:val="00F2661A"/>
    <w:rsid w:val="00F2679C"/>
    <w:rsid w:val="00F26843"/>
    <w:rsid w:val="00F27157"/>
    <w:rsid w:val="00F27296"/>
    <w:rsid w:val="00F27384"/>
    <w:rsid w:val="00F2749F"/>
    <w:rsid w:val="00F2751A"/>
    <w:rsid w:val="00F276A8"/>
    <w:rsid w:val="00F277EA"/>
    <w:rsid w:val="00F27B04"/>
    <w:rsid w:val="00F27B13"/>
    <w:rsid w:val="00F27B6C"/>
    <w:rsid w:val="00F27BFE"/>
    <w:rsid w:val="00F27C26"/>
    <w:rsid w:val="00F27D10"/>
    <w:rsid w:val="00F30006"/>
    <w:rsid w:val="00F30020"/>
    <w:rsid w:val="00F300C0"/>
    <w:rsid w:val="00F300DF"/>
    <w:rsid w:val="00F30451"/>
    <w:rsid w:val="00F30641"/>
    <w:rsid w:val="00F30879"/>
    <w:rsid w:val="00F30972"/>
    <w:rsid w:val="00F30A61"/>
    <w:rsid w:val="00F30B27"/>
    <w:rsid w:val="00F30BB6"/>
    <w:rsid w:val="00F30D1E"/>
    <w:rsid w:val="00F30E15"/>
    <w:rsid w:val="00F30EBC"/>
    <w:rsid w:val="00F3105A"/>
    <w:rsid w:val="00F311D9"/>
    <w:rsid w:val="00F31238"/>
    <w:rsid w:val="00F314D1"/>
    <w:rsid w:val="00F3166A"/>
    <w:rsid w:val="00F31893"/>
    <w:rsid w:val="00F31BB3"/>
    <w:rsid w:val="00F31C34"/>
    <w:rsid w:val="00F31C6A"/>
    <w:rsid w:val="00F321A8"/>
    <w:rsid w:val="00F3247C"/>
    <w:rsid w:val="00F325F7"/>
    <w:rsid w:val="00F32732"/>
    <w:rsid w:val="00F3284A"/>
    <w:rsid w:val="00F3285D"/>
    <w:rsid w:val="00F329DA"/>
    <w:rsid w:val="00F32A5F"/>
    <w:rsid w:val="00F32A64"/>
    <w:rsid w:val="00F32B1B"/>
    <w:rsid w:val="00F32E4D"/>
    <w:rsid w:val="00F32E50"/>
    <w:rsid w:val="00F32FFD"/>
    <w:rsid w:val="00F3347F"/>
    <w:rsid w:val="00F336DE"/>
    <w:rsid w:val="00F337AD"/>
    <w:rsid w:val="00F3382A"/>
    <w:rsid w:val="00F338B1"/>
    <w:rsid w:val="00F33C37"/>
    <w:rsid w:val="00F3413F"/>
    <w:rsid w:val="00F341F1"/>
    <w:rsid w:val="00F34427"/>
    <w:rsid w:val="00F345A2"/>
    <w:rsid w:val="00F345F1"/>
    <w:rsid w:val="00F347D7"/>
    <w:rsid w:val="00F3484D"/>
    <w:rsid w:val="00F34863"/>
    <w:rsid w:val="00F349F8"/>
    <w:rsid w:val="00F349FB"/>
    <w:rsid w:val="00F34AB7"/>
    <w:rsid w:val="00F34BC2"/>
    <w:rsid w:val="00F34BFF"/>
    <w:rsid w:val="00F34C52"/>
    <w:rsid w:val="00F34EA4"/>
    <w:rsid w:val="00F34ECF"/>
    <w:rsid w:val="00F34F68"/>
    <w:rsid w:val="00F350FD"/>
    <w:rsid w:val="00F3519C"/>
    <w:rsid w:val="00F3534B"/>
    <w:rsid w:val="00F353F4"/>
    <w:rsid w:val="00F3540C"/>
    <w:rsid w:val="00F3573D"/>
    <w:rsid w:val="00F3581C"/>
    <w:rsid w:val="00F35D24"/>
    <w:rsid w:val="00F35D5A"/>
    <w:rsid w:val="00F35F08"/>
    <w:rsid w:val="00F36107"/>
    <w:rsid w:val="00F361A0"/>
    <w:rsid w:val="00F36319"/>
    <w:rsid w:val="00F364A8"/>
    <w:rsid w:val="00F36680"/>
    <w:rsid w:val="00F3673C"/>
    <w:rsid w:val="00F369C8"/>
    <w:rsid w:val="00F36C15"/>
    <w:rsid w:val="00F36CEC"/>
    <w:rsid w:val="00F36E04"/>
    <w:rsid w:val="00F36E5A"/>
    <w:rsid w:val="00F3704A"/>
    <w:rsid w:val="00F37140"/>
    <w:rsid w:val="00F37229"/>
    <w:rsid w:val="00F373A0"/>
    <w:rsid w:val="00F37446"/>
    <w:rsid w:val="00F3755A"/>
    <w:rsid w:val="00F376D0"/>
    <w:rsid w:val="00F3789B"/>
    <w:rsid w:val="00F37A86"/>
    <w:rsid w:val="00F37B46"/>
    <w:rsid w:val="00F37C61"/>
    <w:rsid w:val="00F37C75"/>
    <w:rsid w:val="00F37C87"/>
    <w:rsid w:val="00F37D14"/>
    <w:rsid w:val="00F40016"/>
    <w:rsid w:val="00F4005D"/>
    <w:rsid w:val="00F4009B"/>
    <w:rsid w:val="00F400AE"/>
    <w:rsid w:val="00F4028A"/>
    <w:rsid w:val="00F408E5"/>
    <w:rsid w:val="00F40A96"/>
    <w:rsid w:val="00F40AA4"/>
    <w:rsid w:val="00F40AC9"/>
    <w:rsid w:val="00F40BBF"/>
    <w:rsid w:val="00F40BC3"/>
    <w:rsid w:val="00F40C13"/>
    <w:rsid w:val="00F40C94"/>
    <w:rsid w:val="00F40D62"/>
    <w:rsid w:val="00F40FB6"/>
    <w:rsid w:val="00F411CF"/>
    <w:rsid w:val="00F4159D"/>
    <w:rsid w:val="00F41CE7"/>
    <w:rsid w:val="00F41FE5"/>
    <w:rsid w:val="00F42211"/>
    <w:rsid w:val="00F4221F"/>
    <w:rsid w:val="00F422EE"/>
    <w:rsid w:val="00F423AE"/>
    <w:rsid w:val="00F4244B"/>
    <w:rsid w:val="00F425FE"/>
    <w:rsid w:val="00F426D0"/>
    <w:rsid w:val="00F42ACA"/>
    <w:rsid w:val="00F42BE6"/>
    <w:rsid w:val="00F431A2"/>
    <w:rsid w:val="00F43202"/>
    <w:rsid w:val="00F43544"/>
    <w:rsid w:val="00F43671"/>
    <w:rsid w:val="00F43801"/>
    <w:rsid w:val="00F4398A"/>
    <w:rsid w:val="00F43A4F"/>
    <w:rsid w:val="00F43CBF"/>
    <w:rsid w:val="00F43F1F"/>
    <w:rsid w:val="00F43FF6"/>
    <w:rsid w:val="00F440B9"/>
    <w:rsid w:val="00F440EE"/>
    <w:rsid w:val="00F444F3"/>
    <w:rsid w:val="00F44961"/>
    <w:rsid w:val="00F44A18"/>
    <w:rsid w:val="00F44B1F"/>
    <w:rsid w:val="00F44C91"/>
    <w:rsid w:val="00F44D85"/>
    <w:rsid w:val="00F44D89"/>
    <w:rsid w:val="00F44F40"/>
    <w:rsid w:val="00F44F4B"/>
    <w:rsid w:val="00F45071"/>
    <w:rsid w:val="00F450F1"/>
    <w:rsid w:val="00F45137"/>
    <w:rsid w:val="00F453F6"/>
    <w:rsid w:val="00F45400"/>
    <w:rsid w:val="00F45430"/>
    <w:rsid w:val="00F45484"/>
    <w:rsid w:val="00F4565E"/>
    <w:rsid w:val="00F4589A"/>
    <w:rsid w:val="00F458A3"/>
    <w:rsid w:val="00F45A5C"/>
    <w:rsid w:val="00F45C82"/>
    <w:rsid w:val="00F45CF9"/>
    <w:rsid w:val="00F45E4B"/>
    <w:rsid w:val="00F45F85"/>
    <w:rsid w:val="00F460A4"/>
    <w:rsid w:val="00F46428"/>
    <w:rsid w:val="00F4656A"/>
    <w:rsid w:val="00F4664D"/>
    <w:rsid w:val="00F4675A"/>
    <w:rsid w:val="00F4684A"/>
    <w:rsid w:val="00F46949"/>
    <w:rsid w:val="00F46A6A"/>
    <w:rsid w:val="00F46AB4"/>
    <w:rsid w:val="00F46D42"/>
    <w:rsid w:val="00F46DFB"/>
    <w:rsid w:val="00F46EFB"/>
    <w:rsid w:val="00F46FC4"/>
    <w:rsid w:val="00F4707C"/>
    <w:rsid w:val="00F4715B"/>
    <w:rsid w:val="00F4733D"/>
    <w:rsid w:val="00F47408"/>
    <w:rsid w:val="00F47438"/>
    <w:rsid w:val="00F47463"/>
    <w:rsid w:val="00F4781B"/>
    <w:rsid w:val="00F478B1"/>
    <w:rsid w:val="00F479B6"/>
    <w:rsid w:val="00F47CF6"/>
    <w:rsid w:val="00F47D88"/>
    <w:rsid w:val="00F50025"/>
    <w:rsid w:val="00F5010A"/>
    <w:rsid w:val="00F502BC"/>
    <w:rsid w:val="00F503EA"/>
    <w:rsid w:val="00F5043B"/>
    <w:rsid w:val="00F5044A"/>
    <w:rsid w:val="00F5046E"/>
    <w:rsid w:val="00F50520"/>
    <w:rsid w:val="00F505A7"/>
    <w:rsid w:val="00F505F8"/>
    <w:rsid w:val="00F50729"/>
    <w:rsid w:val="00F50806"/>
    <w:rsid w:val="00F50B27"/>
    <w:rsid w:val="00F50D3C"/>
    <w:rsid w:val="00F50D7D"/>
    <w:rsid w:val="00F50EAE"/>
    <w:rsid w:val="00F50EBC"/>
    <w:rsid w:val="00F50ED7"/>
    <w:rsid w:val="00F50F38"/>
    <w:rsid w:val="00F51363"/>
    <w:rsid w:val="00F516D9"/>
    <w:rsid w:val="00F5178D"/>
    <w:rsid w:val="00F517BC"/>
    <w:rsid w:val="00F518C2"/>
    <w:rsid w:val="00F51AED"/>
    <w:rsid w:val="00F51E64"/>
    <w:rsid w:val="00F51EA4"/>
    <w:rsid w:val="00F5210F"/>
    <w:rsid w:val="00F523F1"/>
    <w:rsid w:val="00F524BD"/>
    <w:rsid w:val="00F52663"/>
    <w:rsid w:val="00F529A9"/>
    <w:rsid w:val="00F52A17"/>
    <w:rsid w:val="00F52A29"/>
    <w:rsid w:val="00F52BC4"/>
    <w:rsid w:val="00F52C14"/>
    <w:rsid w:val="00F52E86"/>
    <w:rsid w:val="00F52EC6"/>
    <w:rsid w:val="00F5305F"/>
    <w:rsid w:val="00F53158"/>
    <w:rsid w:val="00F53331"/>
    <w:rsid w:val="00F5347C"/>
    <w:rsid w:val="00F53703"/>
    <w:rsid w:val="00F53750"/>
    <w:rsid w:val="00F537EA"/>
    <w:rsid w:val="00F539D0"/>
    <w:rsid w:val="00F53AEE"/>
    <w:rsid w:val="00F53D59"/>
    <w:rsid w:val="00F5410E"/>
    <w:rsid w:val="00F541E2"/>
    <w:rsid w:val="00F542EF"/>
    <w:rsid w:val="00F544CE"/>
    <w:rsid w:val="00F545BF"/>
    <w:rsid w:val="00F54B44"/>
    <w:rsid w:val="00F54B71"/>
    <w:rsid w:val="00F54D71"/>
    <w:rsid w:val="00F55264"/>
    <w:rsid w:val="00F554FB"/>
    <w:rsid w:val="00F55587"/>
    <w:rsid w:val="00F55790"/>
    <w:rsid w:val="00F55A19"/>
    <w:rsid w:val="00F55AA1"/>
    <w:rsid w:val="00F55B22"/>
    <w:rsid w:val="00F55C06"/>
    <w:rsid w:val="00F55C6F"/>
    <w:rsid w:val="00F55E3C"/>
    <w:rsid w:val="00F562BC"/>
    <w:rsid w:val="00F562F5"/>
    <w:rsid w:val="00F56382"/>
    <w:rsid w:val="00F56408"/>
    <w:rsid w:val="00F56643"/>
    <w:rsid w:val="00F56796"/>
    <w:rsid w:val="00F56AA8"/>
    <w:rsid w:val="00F56F06"/>
    <w:rsid w:val="00F5705B"/>
    <w:rsid w:val="00F5705C"/>
    <w:rsid w:val="00F5709B"/>
    <w:rsid w:val="00F5719F"/>
    <w:rsid w:val="00F574F8"/>
    <w:rsid w:val="00F5756B"/>
    <w:rsid w:val="00F57605"/>
    <w:rsid w:val="00F5764C"/>
    <w:rsid w:val="00F577E1"/>
    <w:rsid w:val="00F5795C"/>
    <w:rsid w:val="00F57CC8"/>
    <w:rsid w:val="00F57DCC"/>
    <w:rsid w:val="00F57F7A"/>
    <w:rsid w:val="00F6028B"/>
    <w:rsid w:val="00F60303"/>
    <w:rsid w:val="00F6032B"/>
    <w:rsid w:val="00F60435"/>
    <w:rsid w:val="00F60720"/>
    <w:rsid w:val="00F608E2"/>
    <w:rsid w:val="00F60983"/>
    <w:rsid w:val="00F60AA3"/>
    <w:rsid w:val="00F60C5A"/>
    <w:rsid w:val="00F60E60"/>
    <w:rsid w:val="00F60F98"/>
    <w:rsid w:val="00F61034"/>
    <w:rsid w:val="00F6114C"/>
    <w:rsid w:val="00F61257"/>
    <w:rsid w:val="00F613AA"/>
    <w:rsid w:val="00F6157D"/>
    <w:rsid w:val="00F61590"/>
    <w:rsid w:val="00F61638"/>
    <w:rsid w:val="00F6169F"/>
    <w:rsid w:val="00F617BC"/>
    <w:rsid w:val="00F61941"/>
    <w:rsid w:val="00F619A3"/>
    <w:rsid w:val="00F619B3"/>
    <w:rsid w:val="00F619D3"/>
    <w:rsid w:val="00F61BAB"/>
    <w:rsid w:val="00F61FA0"/>
    <w:rsid w:val="00F6200C"/>
    <w:rsid w:val="00F622E4"/>
    <w:rsid w:val="00F6231A"/>
    <w:rsid w:val="00F62490"/>
    <w:rsid w:val="00F626FF"/>
    <w:rsid w:val="00F627AA"/>
    <w:rsid w:val="00F6286F"/>
    <w:rsid w:val="00F62AA9"/>
    <w:rsid w:val="00F62BE9"/>
    <w:rsid w:val="00F62D80"/>
    <w:rsid w:val="00F62DE7"/>
    <w:rsid w:val="00F62E1C"/>
    <w:rsid w:val="00F62F6C"/>
    <w:rsid w:val="00F6302D"/>
    <w:rsid w:val="00F63399"/>
    <w:rsid w:val="00F63413"/>
    <w:rsid w:val="00F636A7"/>
    <w:rsid w:val="00F63753"/>
    <w:rsid w:val="00F63912"/>
    <w:rsid w:val="00F63AE2"/>
    <w:rsid w:val="00F63B1E"/>
    <w:rsid w:val="00F63CF5"/>
    <w:rsid w:val="00F63D2C"/>
    <w:rsid w:val="00F63F6A"/>
    <w:rsid w:val="00F6408D"/>
    <w:rsid w:val="00F64158"/>
    <w:rsid w:val="00F641B6"/>
    <w:rsid w:val="00F641D5"/>
    <w:rsid w:val="00F643CF"/>
    <w:rsid w:val="00F6454F"/>
    <w:rsid w:val="00F64731"/>
    <w:rsid w:val="00F6492B"/>
    <w:rsid w:val="00F649DB"/>
    <w:rsid w:val="00F64ABF"/>
    <w:rsid w:val="00F64D06"/>
    <w:rsid w:val="00F65308"/>
    <w:rsid w:val="00F65432"/>
    <w:rsid w:val="00F65542"/>
    <w:rsid w:val="00F65560"/>
    <w:rsid w:val="00F6561B"/>
    <w:rsid w:val="00F65673"/>
    <w:rsid w:val="00F656A2"/>
    <w:rsid w:val="00F656CF"/>
    <w:rsid w:val="00F657B0"/>
    <w:rsid w:val="00F658CC"/>
    <w:rsid w:val="00F65951"/>
    <w:rsid w:val="00F659ED"/>
    <w:rsid w:val="00F65AC9"/>
    <w:rsid w:val="00F65B80"/>
    <w:rsid w:val="00F65BDB"/>
    <w:rsid w:val="00F65BE7"/>
    <w:rsid w:val="00F65E13"/>
    <w:rsid w:val="00F65EEF"/>
    <w:rsid w:val="00F66124"/>
    <w:rsid w:val="00F6641F"/>
    <w:rsid w:val="00F664E6"/>
    <w:rsid w:val="00F6652C"/>
    <w:rsid w:val="00F66631"/>
    <w:rsid w:val="00F66636"/>
    <w:rsid w:val="00F667A2"/>
    <w:rsid w:val="00F66A8C"/>
    <w:rsid w:val="00F66C5C"/>
    <w:rsid w:val="00F66D79"/>
    <w:rsid w:val="00F67217"/>
    <w:rsid w:val="00F674F0"/>
    <w:rsid w:val="00F676A1"/>
    <w:rsid w:val="00F678B9"/>
    <w:rsid w:val="00F67C60"/>
    <w:rsid w:val="00F67CC4"/>
    <w:rsid w:val="00F67FDB"/>
    <w:rsid w:val="00F70040"/>
    <w:rsid w:val="00F700D9"/>
    <w:rsid w:val="00F7010E"/>
    <w:rsid w:val="00F701C7"/>
    <w:rsid w:val="00F7023A"/>
    <w:rsid w:val="00F705A1"/>
    <w:rsid w:val="00F70B27"/>
    <w:rsid w:val="00F70C82"/>
    <w:rsid w:val="00F70D0C"/>
    <w:rsid w:val="00F70DE2"/>
    <w:rsid w:val="00F70EBC"/>
    <w:rsid w:val="00F71053"/>
    <w:rsid w:val="00F71203"/>
    <w:rsid w:val="00F712E5"/>
    <w:rsid w:val="00F71487"/>
    <w:rsid w:val="00F7152B"/>
    <w:rsid w:val="00F71652"/>
    <w:rsid w:val="00F7169F"/>
    <w:rsid w:val="00F718E8"/>
    <w:rsid w:val="00F71B5B"/>
    <w:rsid w:val="00F71FEC"/>
    <w:rsid w:val="00F72105"/>
    <w:rsid w:val="00F7212F"/>
    <w:rsid w:val="00F722EF"/>
    <w:rsid w:val="00F7230A"/>
    <w:rsid w:val="00F72327"/>
    <w:rsid w:val="00F723A0"/>
    <w:rsid w:val="00F72534"/>
    <w:rsid w:val="00F726A2"/>
    <w:rsid w:val="00F727EF"/>
    <w:rsid w:val="00F72A79"/>
    <w:rsid w:val="00F72AB0"/>
    <w:rsid w:val="00F72AC3"/>
    <w:rsid w:val="00F72D0C"/>
    <w:rsid w:val="00F72D60"/>
    <w:rsid w:val="00F72D70"/>
    <w:rsid w:val="00F72F5E"/>
    <w:rsid w:val="00F730CA"/>
    <w:rsid w:val="00F7317F"/>
    <w:rsid w:val="00F732D2"/>
    <w:rsid w:val="00F733BB"/>
    <w:rsid w:val="00F7349B"/>
    <w:rsid w:val="00F736E0"/>
    <w:rsid w:val="00F737A1"/>
    <w:rsid w:val="00F739BD"/>
    <w:rsid w:val="00F73B55"/>
    <w:rsid w:val="00F73C2F"/>
    <w:rsid w:val="00F73D17"/>
    <w:rsid w:val="00F73D7E"/>
    <w:rsid w:val="00F73E24"/>
    <w:rsid w:val="00F73F6D"/>
    <w:rsid w:val="00F73F9E"/>
    <w:rsid w:val="00F73FDD"/>
    <w:rsid w:val="00F73FE9"/>
    <w:rsid w:val="00F74021"/>
    <w:rsid w:val="00F7454B"/>
    <w:rsid w:val="00F745F3"/>
    <w:rsid w:val="00F7460A"/>
    <w:rsid w:val="00F7462A"/>
    <w:rsid w:val="00F746FB"/>
    <w:rsid w:val="00F747DA"/>
    <w:rsid w:val="00F74973"/>
    <w:rsid w:val="00F74AD4"/>
    <w:rsid w:val="00F74B49"/>
    <w:rsid w:val="00F74C84"/>
    <w:rsid w:val="00F74F4E"/>
    <w:rsid w:val="00F750C3"/>
    <w:rsid w:val="00F75109"/>
    <w:rsid w:val="00F75282"/>
    <w:rsid w:val="00F75448"/>
    <w:rsid w:val="00F755A3"/>
    <w:rsid w:val="00F75634"/>
    <w:rsid w:val="00F756DF"/>
    <w:rsid w:val="00F759D6"/>
    <w:rsid w:val="00F75C02"/>
    <w:rsid w:val="00F75C94"/>
    <w:rsid w:val="00F75DD7"/>
    <w:rsid w:val="00F75F7A"/>
    <w:rsid w:val="00F7604F"/>
    <w:rsid w:val="00F761D6"/>
    <w:rsid w:val="00F7637E"/>
    <w:rsid w:val="00F7638B"/>
    <w:rsid w:val="00F76648"/>
    <w:rsid w:val="00F76760"/>
    <w:rsid w:val="00F767A4"/>
    <w:rsid w:val="00F7688F"/>
    <w:rsid w:val="00F76934"/>
    <w:rsid w:val="00F7697B"/>
    <w:rsid w:val="00F76B57"/>
    <w:rsid w:val="00F76B67"/>
    <w:rsid w:val="00F76C34"/>
    <w:rsid w:val="00F76C59"/>
    <w:rsid w:val="00F76D99"/>
    <w:rsid w:val="00F76DDF"/>
    <w:rsid w:val="00F76E5A"/>
    <w:rsid w:val="00F770C3"/>
    <w:rsid w:val="00F770CE"/>
    <w:rsid w:val="00F770EB"/>
    <w:rsid w:val="00F771A5"/>
    <w:rsid w:val="00F77389"/>
    <w:rsid w:val="00F77406"/>
    <w:rsid w:val="00F777A7"/>
    <w:rsid w:val="00F779F0"/>
    <w:rsid w:val="00F77AC9"/>
    <w:rsid w:val="00F77BA9"/>
    <w:rsid w:val="00F77BC2"/>
    <w:rsid w:val="00F77BC6"/>
    <w:rsid w:val="00F77CC8"/>
    <w:rsid w:val="00F77FE6"/>
    <w:rsid w:val="00F803CD"/>
    <w:rsid w:val="00F80498"/>
    <w:rsid w:val="00F805A9"/>
    <w:rsid w:val="00F80B07"/>
    <w:rsid w:val="00F80CE0"/>
    <w:rsid w:val="00F80D71"/>
    <w:rsid w:val="00F80E98"/>
    <w:rsid w:val="00F80ED8"/>
    <w:rsid w:val="00F80FE3"/>
    <w:rsid w:val="00F810E1"/>
    <w:rsid w:val="00F813ED"/>
    <w:rsid w:val="00F816AC"/>
    <w:rsid w:val="00F81977"/>
    <w:rsid w:val="00F81D50"/>
    <w:rsid w:val="00F81E19"/>
    <w:rsid w:val="00F82171"/>
    <w:rsid w:val="00F8217A"/>
    <w:rsid w:val="00F821E6"/>
    <w:rsid w:val="00F8224E"/>
    <w:rsid w:val="00F8228A"/>
    <w:rsid w:val="00F82540"/>
    <w:rsid w:val="00F82779"/>
    <w:rsid w:val="00F829F6"/>
    <w:rsid w:val="00F82A6C"/>
    <w:rsid w:val="00F82B2F"/>
    <w:rsid w:val="00F82BF8"/>
    <w:rsid w:val="00F82C4E"/>
    <w:rsid w:val="00F82CE7"/>
    <w:rsid w:val="00F82E6C"/>
    <w:rsid w:val="00F82FB9"/>
    <w:rsid w:val="00F8309C"/>
    <w:rsid w:val="00F830C2"/>
    <w:rsid w:val="00F83135"/>
    <w:rsid w:val="00F83525"/>
    <w:rsid w:val="00F8355C"/>
    <w:rsid w:val="00F8358A"/>
    <w:rsid w:val="00F83749"/>
    <w:rsid w:val="00F8381E"/>
    <w:rsid w:val="00F83B38"/>
    <w:rsid w:val="00F83C23"/>
    <w:rsid w:val="00F83C33"/>
    <w:rsid w:val="00F83DAC"/>
    <w:rsid w:val="00F8426F"/>
    <w:rsid w:val="00F84766"/>
    <w:rsid w:val="00F84957"/>
    <w:rsid w:val="00F84970"/>
    <w:rsid w:val="00F84A3F"/>
    <w:rsid w:val="00F84A60"/>
    <w:rsid w:val="00F84ABC"/>
    <w:rsid w:val="00F84C4B"/>
    <w:rsid w:val="00F84E00"/>
    <w:rsid w:val="00F84E0C"/>
    <w:rsid w:val="00F84E6B"/>
    <w:rsid w:val="00F850D8"/>
    <w:rsid w:val="00F85373"/>
    <w:rsid w:val="00F853CA"/>
    <w:rsid w:val="00F85454"/>
    <w:rsid w:val="00F85850"/>
    <w:rsid w:val="00F85BB9"/>
    <w:rsid w:val="00F85BC5"/>
    <w:rsid w:val="00F85C48"/>
    <w:rsid w:val="00F861F0"/>
    <w:rsid w:val="00F863D4"/>
    <w:rsid w:val="00F866AA"/>
    <w:rsid w:val="00F86767"/>
    <w:rsid w:val="00F86815"/>
    <w:rsid w:val="00F86846"/>
    <w:rsid w:val="00F86B16"/>
    <w:rsid w:val="00F86B5A"/>
    <w:rsid w:val="00F86EF2"/>
    <w:rsid w:val="00F86F9E"/>
    <w:rsid w:val="00F872C4"/>
    <w:rsid w:val="00F8741E"/>
    <w:rsid w:val="00F87499"/>
    <w:rsid w:val="00F874FA"/>
    <w:rsid w:val="00F8761D"/>
    <w:rsid w:val="00F87C5D"/>
    <w:rsid w:val="00F87DD9"/>
    <w:rsid w:val="00F87E45"/>
    <w:rsid w:val="00F87F4C"/>
    <w:rsid w:val="00F87FF3"/>
    <w:rsid w:val="00F90048"/>
    <w:rsid w:val="00F9013E"/>
    <w:rsid w:val="00F90436"/>
    <w:rsid w:val="00F90464"/>
    <w:rsid w:val="00F904F7"/>
    <w:rsid w:val="00F90A81"/>
    <w:rsid w:val="00F90B56"/>
    <w:rsid w:val="00F90D34"/>
    <w:rsid w:val="00F90E1F"/>
    <w:rsid w:val="00F90E22"/>
    <w:rsid w:val="00F90E85"/>
    <w:rsid w:val="00F90FAB"/>
    <w:rsid w:val="00F9105D"/>
    <w:rsid w:val="00F9110B"/>
    <w:rsid w:val="00F91129"/>
    <w:rsid w:val="00F912FF"/>
    <w:rsid w:val="00F913C9"/>
    <w:rsid w:val="00F91879"/>
    <w:rsid w:val="00F918EE"/>
    <w:rsid w:val="00F91E18"/>
    <w:rsid w:val="00F91E7C"/>
    <w:rsid w:val="00F9217B"/>
    <w:rsid w:val="00F9220C"/>
    <w:rsid w:val="00F92246"/>
    <w:rsid w:val="00F9252E"/>
    <w:rsid w:val="00F925E7"/>
    <w:rsid w:val="00F9275A"/>
    <w:rsid w:val="00F92989"/>
    <w:rsid w:val="00F92A63"/>
    <w:rsid w:val="00F92B8D"/>
    <w:rsid w:val="00F92C2F"/>
    <w:rsid w:val="00F92F5D"/>
    <w:rsid w:val="00F92F9B"/>
    <w:rsid w:val="00F931F6"/>
    <w:rsid w:val="00F932A9"/>
    <w:rsid w:val="00F93617"/>
    <w:rsid w:val="00F93648"/>
    <w:rsid w:val="00F93831"/>
    <w:rsid w:val="00F938FE"/>
    <w:rsid w:val="00F93A6F"/>
    <w:rsid w:val="00F93DE4"/>
    <w:rsid w:val="00F93E4C"/>
    <w:rsid w:val="00F9413E"/>
    <w:rsid w:val="00F9417A"/>
    <w:rsid w:val="00F942AA"/>
    <w:rsid w:val="00F9457F"/>
    <w:rsid w:val="00F9479D"/>
    <w:rsid w:val="00F94842"/>
    <w:rsid w:val="00F948E9"/>
    <w:rsid w:val="00F94913"/>
    <w:rsid w:val="00F94932"/>
    <w:rsid w:val="00F949CA"/>
    <w:rsid w:val="00F94C32"/>
    <w:rsid w:val="00F94D1E"/>
    <w:rsid w:val="00F95046"/>
    <w:rsid w:val="00F950D1"/>
    <w:rsid w:val="00F953E5"/>
    <w:rsid w:val="00F95600"/>
    <w:rsid w:val="00F956A0"/>
    <w:rsid w:val="00F956DA"/>
    <w:rsid w:val="00F95933"/>
    <w:rsid w:val="00F959E5"/>
    <w:rsid w:val="00F95A4D"/>
    <w:rsid w:val="00F95BA1"/>
    <w:rsid w:val="00F95D18"/>
    <w:rsid w:val="00F95DAD"/>
    <w:rsid w:val="00F95F9A"/>
    <w:rsid w:val="00F9601B"/>
    <w:rsid w:val="00F963C3"/>
    <w:rsid w:val="00F965A1"/>
    <w:rsid w:val="00F96866"/>
    <w:rsid w:val="00F96C23"/>
    <w:rsid w:val="00F96D2E"/>
    <w:rsid w:val="00F96D7A"/>
    <w:rsid w:val="00F96E77"/>
    <w:rsid w:val="00F96F15"/>
    <w:rsid w:val="00F96F47"/>
    <w:rsid w:val="00F97132"/>
    <w:rsid w:val="00F97152"/>
    <w:rsid w:val="00F973EE"/>
    <w:rsid w:val="00F9768C"/>
    <w:rsid w:val="00F97A3F"/>
    <w:rsid w:val="00F97DF3"/>
    <w:rsid w:val="00F97E3C"/>
    <w:rsid w:val="00F97F12"/>
    <w:rsid w:val="00FA03B9"/>
    <w:rsid w:val="00FA047A"/>
    <w:rsid w:val="00FA05F7"/>
    <w:rsid w:val="00FA0651"/>
    <w:rsid w:val="00FA06AA"/>
    <w:rsid w:val="00FA08FC"/>
    <w:rsid w:val="00FA0DAB"/>
    <w:rsid w:val="00FA165A"/>
    <w:rsid w:val="00FA1BA8"/>
    <w:rsid w:val="00FA1C9B"/>
    <w:rsid w:val="00FA1CC9"/>
    <w:rsid w:val="00FA1ECB"/>
    <w:rsid w:val="00FA1F5E"/>
    <w:rsid w:val="00FA203D"/>
    <w:rsid w:val="00FA2091"/>
    <w:rsid w:val="00FA266F"/>
    <w:rsid w:val="00FA28BA"/>
    <w:rsid w:val="00FA2CFA"/>
    <w:rsid w:val="00FA2D0B"/>
    <w:rsid w:val="00FA2DE7"/>
    <w:rsid w:val="00FA2DF4"/>
    <w:rsid w:val="00FA3426"/>
    <w:rsid w:val="00FA363A"/>
    <w:rsid w:val="00FA3673"/>
    <w:rsid w:val="00FA3963"/>
    <w:rsid w:val="00FA3A02"/>
    <w:rsid w:val="00FA3A78"/>
    <w:rsid w:val="00FA3D6E"/>
    <w:rsid w:val="00FA3D9C"/>
    <w:rsid w:val="00FA3E67"/>
    <w:rsid w:val="00FA3FA0"/>
    <w:rsid w:val="00FA3FDB"/>
    <w:rsid w:val="00FA3FFC"/>
    <w:rsid w:val="00FA4048"/>
    <w:rsid w:val="00FA4337"/>
    <w:rsid w:val="00FA4580"/>
    <w:rsid w:val="00FA47E3"/>
    <w:rsid w:val="00FA48C1"/>
    <w:rsid w:val="00FA4903"/>
    <w:rsid w:val="00FA49CE"/>
    <w:rsid w:val="00FA4B94"/>
    <w:rsid w:val="00FA4BE1"/>
    <w:rsid w:val="00FA4D2B"/>
    <w:rsid w:val="00FA4F85"/>
    <w:rsid w:val="00FA51A0"/>
    <w:rsid w:val="00FA5409"/>
    <w:rsid w:val="00FA54C5"/>
    <w:rsid w:val="00FA54ED"/>
    <w:rsid w:val="00FA595C"/>
    <w:rsid w:val="00FA5C24"/>
    <w:rsid w:val="00FA5CC9"/>
    <w:rsid w:val="00FA5D8D"/>
    <w:rsid w:val="00FA5E19"/>
    <w:rsid w:val="00FA5EC8"/>
    <w:rsid w:val="00FA60C2"/>
    <w:rsid w:val="00FA60C3"/>
    <w:rsid w:val="00FA617B"/>
    <w:rsid w:val="00FA61B7"/>
    <w:rsid w:val="00FA62D6"/>
    <w:rsid w:val="00FA63E0"/>
    <w:rsid w:val="00FA6453"/>
    <w:rsid w:val="00FA6770"/>
    <w:rsid w:val="00FA686B"/>
    <w:rsid w:val="00FA68C3"/>
    <w:rsid w:val="00FA692B"/>
    <w:rsid w:val="00FA6CF0"/>
    <w:rsid w:val="00FA6E8B"/>
    <w:rsid w:val="00FA6F70"/>
    <w:rsid w:val="00FA70DA"/>
    <w:rsid w:val="00FA7235"/>
    <w:rsid w:val="00FA72C6"/>
    <w:rsid w:val="00FA767C"/>
    <w:rsid w:val="00FA76C2"/>
    <w:rsid w:val="00FA7721"/>
    <w:rsid w:val="00FA78C2"/>
    <w:rsid w:val="00FA791A"/>
    <w:rsid w:val="00FA7B04"/>
    <w:rsid w:val="00FA7DB0"/>
    <w:rsid w:val="00FB0199"/>
    <w:rsid w:val="00FB07A8"/>
    <w:rsid w:val="00FB084D"/>
    <w:rsid w:val="00FB0A31"/>
    <w:rsid w:val="00FB0AA2"/>
    <w:rsid w:val="00FB0B23"/>
    <w:rsid w:val="00FB0BED"/>
    <w:rsid w:val="00FB0D04"/>
    <w:rsid w:val="00FB0DFB"/>
    <w:rsid w:val="00FB0E41"/>
    <w:rsid w:val="00FB12C6"/>
    <w:rsid w:val="00FB162F"/>
    <w:rsid w:val="00FB1659"/>
    <w:rsid w:val="00FB16B4"/>
    <w:rsid w:val="00FB1809"/>
    <w:rsid w:val="00FB18B2"/>
    <w:rsid w:val="00FB1AE1"/>
    <w:rsid w:val="00FB1B11"/>
    <w:rsid w:val="00FB1C59"/>
    <w:rsid w:val="00FB1FA7"/>
    <w:rsid w:val="00FB1FFD"/>
    <w:rsid w:val="00FB25D2"/>
    <w:rsid w:val="00FB278C"/>
    <w:rsid w:val="00FB2D38"/>
    <w:rsid w:val="00FB2EC4"/>
    <w:rsid w:val="00FB3025"/>
    <w:rsid w:val="00FB31A0"/>
    <w:rsid w:val="00FB31C8"/>
    <w:rsid w:val="00FB3269"/>
    <w:rsid w:val="00FB32B7"/>
    <w:rsid w:val="00FB331E"/>
    <w:rsid w:val="00FB333E"/>
    <w:rsid w:val="00FB35CC"/>
    <w:rsid w:val="00FB3671"/>
    <w:rsid w:val="00FB384B"/>
    <w:rsid w:val="00FB38B9"/>
    <w:rsid w:val="00FB38E4"/>
    <w:rsid w:val="00FB39C8"/>
    <w:rsid w:val="00FB3C54"/>
    <w:rsid w:val="00FB40B6"/>
    <w:rsid w:val="00FB42DB"/>
    <w:rsid w:val="00FB4378"/>
    <w:rsid w:val="00FB4497"/>
    <w:rsid w:val="00FB4506"/>
    <w:rsid w:val="00FB482B"/>
    <w:rsid w:val="00FB48D7"/>
    <w:rsid w:val="00FB48F4"/>
    <w:rsid w:val="00FB4910"/>
    <w:rsid w:val="00FB49E3"/>
    <w:rsid w:val="00FB4D0B"/>
    <w:rsid w:val="00FB4D47"/>
    <w:rsid w:val="00FB4E85"/>
    <w:rsid w:val="00FB5229"/>
    <w:rsid w:val="00FB5295"/>
    <w:rsid w:val="00FB531A"/>
    <w:rsid w:val="00FB5467"/>
    <w:rsid w:val="00FB54F6"/>
    <w:rsid w:val="00FB5DE1"/>
    <w:rsid w:val="00FB6037"/>
    <w:rsid w:val="00FB605F"/>
    <w:rsid w:val="00FB607A"/>
    <w:rsid w:val="00FB6087"/>
    <w:rsid w:val="00FB60E8"/>
    <w:rsid w:val="00FB6252"/>
    <w:rsid w:val="00FB647E"/>
    <w:rsid w:val="00FB66DD"/>
    <w:rsid w:val="00FB66E2"/>
    <w:rsid w:val="00FB674E"/>
    <w:rsid w:val="00FB6A9D"/>
    <w:rsid w:val="00FB6F04"/>
    <w:rsid w:val="00FB7121"/>
    <w:rsid w:val="00FB726F"/>
    <w:rsid w:val="00FB732C"/>
    <w:rsid w:val="00FB74A5"/>
    <w:rsid w:val="00FB75F8"/>
    <w:rsid w:val="00FB77FC"/>
    <w:rsid w:val="00FB7AA5"/>
    <w:rsid w:val="00FB7C0C"/>
    <w:rsid w:val="00FB7EAE"/>
    <w:rsid w:val="00FB7F2B"/>
    <w:rsid w:val="00FC00DF"/>
    <w:rsid w:val="00FC01CD"/>
    <w:rsid w:val="00FC0261"/>
    <w:rsid w:val="00FC04EB"/>
    <w:rsid w:val="00FC0C12"/>
    <w:rsid w:val="00FC0D77"/>
    <w:rsid w:val="00FC105B"/>
    <w:rsid w:val="00FC11FC"/>
    <w:rsid w:val="00FC1337"/>
    <w:rsid w:val="00FC16D1"/>
    <w:rsid w:val="00FC1B3B"/>
    <w:rsid w:val="00FC1F17"/>
    <w:rsid w:val="00FC20E4"/>
    <w:rsid w:val="00FC24D8"/>
    <w:rsid w:val="00FC2778"/>
    <w:rsid w:val="00FC29C4"/>
    <w:rsid w:val="00FC2A64"/>
    <w:rsid w:val="00FC2AD4"/>
    <w:rsid w:val="00FC2BED"/>
    <w:rsid w:val="00FC2D6D"/>
    <w:rsid w:val="00FC2E48"/>
    <w:rsid w:val="00FC2E66"/>
    <w:rsid w:val="00FC2ECD"/>
    <w:rsid w:val="00FC31FE"/>
    <w:rsid w:val="00FC3232"/>
    <w:rsid w:val="00FC3372"/>
    <w:rsid w:val="00FC372D"/>
    <w:rsid w:val="00FC391A"/>
    <w:rsid w:val="00FC4502"/>
    <w:rsid w:val="00FC45E6"/>
    <w:rsid w:val="00FC476B"/>
    <w:rsid w:val="00FC47DB"/>
    <w:rsid w:val="00FC4918"/>
    <w:rsid w:val="00FC4960"/>
    <w:rsid w:val="00FC4D86"/>
    <w:rsid w:val="00FC4E1E"/>
    <w:rsid w:val="00FC5006"/>
    <w:rsid w:val="00FC5199"/>
    <w:rsid w:val="00FC527A"/>
    <w:rsid w:val="00FC5610"/>
    <w:rsid w:val="00FC57AF"/>
    <w:rsid w:val="00FC58B2"/>
    <w:rsid w:val="00FC58C2"/>
    <w:rsid w:val="00FC59A0"/>
    <w:rsid w:val="00FC5AEA"/>
    <w:rsid w:val="00FC5C02"/>
    <w:rsid w:val="00FC5E11"/>
    <w:rsid w:val="00FC600F"/>
    <w:rsid w:val="00FC619F"/>
    <w:rsid w:val="00FC6516"/>
    <w:rsid w:val="00FC668B"/>
    <w:rsid w:val="00FC66E0"/>
    <w:rsid w:val="00FC67B4"/>
    <w:rsid w:val="00FC690A"/>
    <w:rsid w:val="00FC6B1E"/>
    <w:rsid w:val="00FC6B80"/>
    <w:rsid w:val="00FC6C1D"/>
    <w:rsid w:val="00FC6E8D"/>
    <w:rsid w:val="00FC6F76"/>
    <w:rsid w:val="00FC7146"/>
    <w:rsid w:val="00FC72F5"/>
    <w:rsid w:val="00FC7320"/>
    <w:rsid w:val="00FC73B8"/>
    <w:rsid w:val="00FC748A"/>
    <w:rsid w:val="00FC7BBD"/>
    <w:rsid w:val="00FC7CB1"/>
    <w:rsid w:val="00FC7CF1"/>
    <w:rsid w:val="00FC7D71"/>
    <w:rsid w:val="00FC7EF0"/>
    <w:rsid w:val="00FD00D5"/>
    <w:rsid w:val="00FD0225"/>
    <w:rsid w:val="00FD0272"/>
    <w:rsid w:val="00FD04C3"/>
    <w:rsid w:val="00FD04F6"/>
    <w:rsid w:val="00FD056D"/>
    <w:rsid w:val="00FD06A3"/>
    <w:rsid w:val="00FD0725"/>
    <w:rsid w:val="00FD08B4"/>
    <w:rsid w:val="00FD08DA"/>
    <w:rsid w:val="00FD0A50"/>
    <w:rsid w:val="00FD0BE2"/>
    <w:rsid w:val="00FD0C16"/>
    <w:rsid w:val="00FD0D36"/>
    <w:rsid w:val="00FD0D8F"/>
    <w:rsid w:val="00FD1BDE"/>
    <w:rsid w:val="00FD1D5A"/>
    <w:rsid w:val="00FD1FB4"/>
    <w:rsid w:val="00FD205B"/>
    <w:rsid w:val="00FD230D"/>
    <w:rsid w:val="00FD23AB"/>
    <w:rsid w:val="00FD2466"/>
    <w:rsid w:val="00FD2662"/>
    <w:rsid w:val="00FD270C"/>
    <w:rsid w:val="00FD2825"/>
    <w:rsid w:val="00FD28A4"/>
    <w:rsid w:val="00FD28DA"/>
    <w:rsid w:val="00FD2C13"/>
    <w:rsid w:val="00FD2D6D"/>
    <w:rsid w:val="00FD2E4F"/>
    <w:rsid w:val="00FD3139"/>
    <w:rsid w:val="00FD3327"/>
    <w:rsid w:val="00FD35F2"/>
    <w:rsid w:val="00FD35FB"/>
    <w:rsid w:val="00FD36D3"/>
    <w:rsid w:val="00FD3749"/>
    <w:rsid w:val="00FD389B"/>
    <w:rsid w:val="00FD38C2"/>
    <w:rsid w:val="00FD39EC"/>
    <w:rsid w:val="00FD3C68"/>
    <w:rsid w:val="00FD3D30"/>
    <w:rsid w:val="00FD4096"/>
    <w:rsid w:val="00FD42D2"/>
    <w:rsid w:val="00FD452E"/>
    <w:rsid w:val="00FD45A2"/>
    <w:rsid w:val="00FD4606"/>
    <w:rsid w:val="00FD48D6"/>
    <w:rsid w:val="00FD494B"/>
    <w:rsid w:val="00FD4972"/>
    <w:rsid w:val="00FD4A6B"/>
    <w:rsid w:val="00FD4A6E"/>
    <w:rsid w:val="00FD4D11"/>
    <w:rsid w:val="00FD4D6F"/>
    <w:rsid w:val="00FD4E36"/>
    <w:rsid w:val="00FD5068"/>
    <w:rsid w:val="00FD5138"/>
    <w:rsid w:val="00FD550C"/>
    <w:rsid w:val="00FD554B"/>
    <w:rsid w:val="00FD55BC"/>
    <w:rsid w:val="00FD58F0"/>
    <w:rsid w:val="00FD5954"/>
    <w:rsid w:val="00FD5959"/>
    <w:rsid w:val="00FD5BF3"/>
    <w:rsid w:val="00FD5DDF"/>
    <w:rsid w:val="00FD6085"/>
    <w:rsid w:val="00FD619C"/>
    <w:rsid w:val="00FD6BB8"/>
    <w:rsid w:val="00FD6F16"/>
    <w:rsid w:val="00FD7278"/>
    <w:rsid w:val="00FD7475"/>
    <w:rsid w:val="00FD74EA"/>
    <w:rsid w:val="00FD76A4"/>
    <w:rsid w:val="00FD76E3"/>
    <w:rsid w:val="00FD77D6"/>
    <w:rsid w:val="00FD7E8E"/>
    <w:rsid w:val="00FD7E9D"/>
    <w:rsid w:val="00FE0058"/>
    <w:rsid w:val="00FE02D0"/>
    <w:rsid w:val="00FE05B6"/>
    <w:rsid w:val="00FE0707"/>
    <w:rsid w:val="00FE070F"/>
    <w:rsid w:val="00FE0902"/>
    <w:rsid w:val="00FE0AAF"/>
    <w:rsid w:val="00FE0C83"/>
    <w:rsid w:val="00FE0D30"/>
    <w:rsid w:val="00FE0E17"/>
    <w:rsid w:val="00FE0E61"/>
    <w:rsid w:val="00FE0E7B"/>
    <w:rsid w:val="00FE10F6"/>
    <w:rsid w:val="00FE113C"/>
    <w:rsid w:val="00FE1216"/>
    <w:rsid w:val="00FE1272"/>
    <w:rsid w:val="00FE12C8"/>
    <w:rsid w:val="00FE1538"/>
    <w:rsid w:val="00FE192B"/>
    <w:rsid w:val="00FE1AB6"/>
    <w:rsid w:val="00FE1D83"/>
    <w:rsid w:val="00FE20AE"/>
    <w:rsid w:val="00FE2101"/>
    <w:rsid w:val="00FE2192"/>
    <w:rsid w:val="00FE223D"/>
    <w:rsid w:val="00FE22D5"/>
    <w:rsid w:val="00FE25D5"/>
    <w:rsid w:val="00FE29FA"/>
    <w:rsid w:val="00FE2ABA"/>
    <w:rsid w:val="00FE2B2D"/>
    <w:rsid w:val="00FE2B37"/>
    <w:rsid w:val="00FE2D82"/>
    <w:rsid w:val="00FE2E4F"/>
    <w:rsid w:val="00FE2FCE"/>
    <w:rsid w:val="00FE2FE6"/>
    <w:rsid w:val="00FE31A9"/>
    <w:rsid w:val="00FE3341"/>
    <w:rsid w:val="00FE3591"/>
    <w:rsid w:val="00FE35D7"/>
    <w:rsid w:val="00FE3803"/>
    <w:rsid w:val="00FE382E"/>
    <w:rsid w:val="00FE3882"/>
    <w:rsid w:val="00FE38FB"/>
    <w:rsid w:val="00FE3922"/>
    <w:rsid w:val="00FE3AA3"/>
    <w:rsid w:val="00FE3BD8"/>
    <w:rsid w:val="00FE3C29"/>
    <w:rsid w:val="00FE3CDC"/>
    <w:rsid w:val="00FE415E"/>
    <w:rsid w:val="00FE43A6"/>
    <w:rsid w:val="00FE468D"/>
    <w:rsid w:val="00FE47B7"/>
    <w:rsid w:val="00FE4EE3"/>
    <w:rsid w:val="00FE4F69"/>
    <w:rsid w:val="00FE5429"/>
    <w:rsid w:val="00FE5641"/>
    <w:rsid w:val="00FE58C9"/>
    <w:rsid w:val="00FE5A8E"/>
    <w:rsid w:val="00FE5B49"/>
    <w:rsid w:val="00FE5B51"/>
    <w:rsid w:val="00FE5BB6"/>
    <w:rsid w:val="00FE5C31"/>
    <w:rsid w:val="00FE5CFC"/>
    <w:rsid w:val="00FE5DC9"/>
    <w:rsid w:val="00FE5E29"/>
    <w:rsid w:val="00FE5E91"/>
    <w:rsid w:val="00FE5EF2"/>
    <w:rsid w:val="00FE5F63"/>
    <w:rsid w:val="00FE5F76"/>
    <w:rsid w:val="00FE606B"/>
    <w:rsid w:val="00FE64CA"/>
    <w:rsid w:val="00FE65EC"/>
    <w:rsid w:val="00FE666C"/>
    <w:rsid w:val="00FE678C"/>
    <w:rsid w:val="00FE67CA"/>
    <w:rsid w:val="00FE6899"/>
    <w:rsid w:val="00FE68F6"/>
    <w:rsid w:val="00FE6B57"/>
    <w:rsid w:val="00FE6B86"/>
    <w:rsid w:val="00FE6D09"/>
    <w:rsid w:val="00FE6D2A"/>
    <w:rsid w:val="00FE6D5A"/>
    <w:rsid w:val="00FE7062"/>
    <w:rsid w:val="00FE72EA"/>
    <w:rsid w:val="00FE744A"/>
    <w:rsid w:val="00FE7580"/>
    <w:rsid w:val="00FE75DF"/>
    <w:rsid w:val="00FE7677"/>
    <w:rsid w:val="00FE7720"/>
    <w:rsid w:val="00FE7860"/>
    <w:rsid w:val="00FF00C8"/>
    <w:rsid w:val="00FF0174"/>
    <w:rsid w:val="00FF0188"/>
    <w:rsid w:val="00FF03F7"/>
    <w:rsid w:val="00FF0BD8"/>
    <w:rsid w:val="00FF0E5E"/>
    <w:rsid w:val="00FF1119"/>
    <w:rsid w:val="00FF1214"/>
    <w:rsid w:val="00FF1223"/>
    <w:rsid w:val="00FF1325"/>
    <w:rsid w:val="00FF1586"/>
    <w:rsid w:val="00FF1593"/>
    <w:rsid w:val="00FF15C7"/>
    <w:rsid w:val="00FF1887"/>
    <w:rsid w:val="00FF1A01"/>
    <w:rsid w:val="00FF1BDD"/>
    <w:rsid w:val="00FF1D90"/>
    <w:rsid w:val="00FF1E7D"/>
    <w:rsid w:val="00FF1EF2"/>
    <w:rsid w:val="00FF1F73"/>
    <w:rsid w:val="00FF20C4"/>
    <w:rsid w:val="00FF2270"/>
    <w:rsid w:val="00FF227F"/>
    <w:rsid w:val="00FF2496"/>
    <w:rsid w:val="00FF266E"/>
    <w:rsid w:val="00FF2686"/>
    <w:rsid w:val="00FF26B2"/>
    <w:rsid w:val="00FF270B"/>
    <w:rsid w:val="00FF28FD"/>
    <w:rsid w:val="00FF2982"/>
    <w:rsid w:val="00FF29C1"/>
    <w:rsid w:val="00FF2A41"/>
    <w:rsid w:val="00FF2A51"/>
    <w:rsid w:val="00FF2BCA"/>
    <w:rsid w:val="00FF2F83"/>
    <w:rsid w:val="00FF303C"/>
    <w:rsid w:val="00FF3113"/>
    <w:rsid w:val="00FF3208"/>
    <w:rsid w:val="00FF334E"/>
    <w:rsid w:val="00FF36AB"/>
    <w:rsid w:val="00FF36CF"/>
    <w:rsid w:val="00FF390F"/>
    <w:rsid w:val="00FF3A70"/>
    <w:rsid w:val="00FF3B31"/>
    <w:rsid w:val="00FF3B65"/>
    <w:rsid w:val="00FF3CCB"/>
    <w:rsid w:val="00FF3D61"/>
    <w:rsid w:val="00FF3DAC"/>
    <w:rsid w:val="00FF3ED8"/>
    <w:rsid w:val="00FF3F8C"/>
    <w:rsid w:val="00FF3FAE"/>
    <w:rsid w:val="00FF40A9"/>
    <w:rsid w:val="00FF43C2"/>
    <w:rsid w:val="00FF45BA"/>
    <w:rsid w:val="00FF47EB"/>
    <w:rsid w:val="00FF480A"/>
    <w:rsid w:val="00FF4848"/>
    <w:rsid w:val="00FF49BA"/>
    <w:rsid w:val="00FF49FC"/>
    <w:rsid w:val="00FF4A02"/>
    <w:rsid w:val="00FF4A0D"/>
    <w:rsid w:val="00FF4A4B"/>
    <w:rsid w:val="00FF4B1E"/>
    <w:rsid w:val="00FF4B22"/>
    <w:rsid w:val="00FF4CBD"/>
    <w:rsid w:val="00FF4D42"/>
    <w:rsid w:val="00FF4E32"/>
    <w:rsid w:val="00FF51B3"/>
    <w:rsid w:val="00FF5213"/>
    <w:rsid w:val="00FF5257"/>
    <w:rsid w:val="00FF5780"/>
    <w:rsid w:val="00FF57E3"/>
    <w:rsid w:val="00FF5835"/>
    <w:rsid w:val="00FF5A2D"/>
    <w:rsid w:val="00FF5AE6"/>
    <w:rsid w:val="00FF5C27"/>
    <w:rsid w:val="00FF5E30"/>
    <w:rsid w:val="00FF5E40"/>
    <w:rsid w:val="00FF5F1E"/>
    <w:rsid w:val="00FF5FFF"/>
    <w:rsid w:val="00FF61EC"/>
    <w:rsid w:val="00FF62F7"/>
    <w:rsid w:val="00FF63AA"/>
    <w:rsid w:val="00FF63AD"/>
    <w:rsid w:val="00FF6540"/>
    <w:rsid w:val="00FF65FD"/>
    <w:rsid w:val="00FF668A"/>
    <w:rsid w:val="00FF676E"/>
    <w:rsid w:val="00FF67B2"/>
    <w:rsid w:val="00FF6892"/>
    <w:rsid w:val="00FF6C78"/>
    <w:rsid w:val="00FF6ECC"/>
    <w:rsid w:val="00FF6F8E"/>
    <w:rsid w:val="00FF71E0"/>
    <w:rsid w:val="00FF72E8"/>
    <w:rsid w:val="00FF7489"/>
    <w:rsid w:val="00FF7696"/>
    <w:rsid w:val="00FF76AB"/>
    <w:rsid w:val="00FF79A7"/>
    <w:rsid w:val="00FF7BB3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BFE2"/>
  <w15:chartTrackingRefBased/>
  <w15:docId w15:val="{E74B86F7-C841-4343-BDE5-C1EFFD27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F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3B6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CA3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7FD2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2936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vjs-control-text">
    <w:name w:val="vjs-control-text"/>
    <w:basedOn w:val="DefaultParagraphFont"/>
    <w:rsid w:val="005A2936"/>
  </w:style>
  <w:style w:type="character" w:customStyle="1" w:styleId="vjs-current-time-display">
    <w:name w:val="vjs-current-time-display"/>
    <w:basedOn w:val="DefaultParagraphFont"/>
    <w:rsid w:val="005A2936"/>
  </w:style>
  <w:style w:type="character" w:customStyle="1" w:styleId="vjs-duration-display">
    <w:name w:val="vjs-duration-display"/>
    <w:basedOn w:val="DefaultParagraphFont"/>
    <w:rsid w:val="005A2936"/>
  </w:style>
  <w:style w:type="character" w:customStyle="1" w:styleId="vjs-control-text-loaded-percentage">
    <w:name w:val="vjs-control-text-loaded-percentage"/>
    <w:basedOn w:val="DefaultParagraphFont"/>
    <w:rsid w:val="005A2936"/>
  </w:style>
  <w:style w:type="character" w:customStyle="1" w:styleId="social-share-expandoption-label">
    <w:name w:val="social-share-expand__option-label"/>
    <w:basedOn w:val="DefaultParagraphFont"/>
    <w:rsid w:val="005A2936"/>
  </w:style>
  <w:style w:type="character" w:customStyle="1" w:styleId="u-screen-reader">
    <w:name w:val="u-screen-reader"/>
    <w:basedOn w:val="DefaultParagraphFont"/>
    <w:rsid w:val="005A2936"/>
  </w:style>
  <w:style w:type="paragraph" w:customStyle="1" w:styleId="content-listitem">
    <w:name w:val="content-list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a-thumbnailtag">
    <w:name w:val="media-thumbnail__tag"/>
    <w:basedOn w:val="DefaultParagraphFont"/>
    <w:rsid w:val="005A2936"/>
  </w:style>
  <w:style w:type="character" w:customStyle="1" w:styleId="ago">
    <w:name w:val="ago"/>
    <w:basedOn w:val="DefaultParagraphFont"/>
    <w:rsid w:val="005A2936"/>
  </w:style>
  <w:style w:type="paragraph" w:customStyle="1" w:styleId="footer-sponsorsitem">
    <w:name w:val="footer-sponsors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menuitem">
    <w:name w:val="footer-menu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9C"/>
  </w:style>
  <w:style w:type="paragraph" w:styleId="Footer">
    <w:name w:val="footer"/>
    <w:basedOn w:val="Normal"/>
    <w:link w:val="FooterChar"/>
    <w:uiPriority w:val="99"/>
    <w:unhideWhenUsed/>
    <w:rsid w:val="00E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9C"/>
  </w:style>
  <w:style w:type="character" w:styleId="CommentReference">
    <w:name w:val="annotation reference"/>
    <w:basedOn w:val="DefaultParagraphFont"/>
    <w:uiPriority w:val="99"/>
    <w:semiHidden/>
    <w:unhideWhenUsed/>
    <w:rsid w:val="004A3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2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2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C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60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34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127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3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347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65195">
                                      <w:marLeft w:val="0"/>
                                      <w:marRight w:val="0"/>
                                      <w:marTop w:val="0"/>
                                      <w:marBottom w:val="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379873">
                                  <w:marLeft w:val="-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3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9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4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952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3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youtube.com/watch?v=xWsGFNBpWVE" TargetMode="External"/><Relationship Id="rId26" Type="http://schemas.openxmlformats.org/officeDocument/2006/relationships/hyperlink" Target="https://www.youtube.com/watch?v=aMUjXz7TuFk" TargetMode="External"/><Relationship Id="rId39" Type="http://schemas.openxmlformats.org/officeDocument/2006/relationships/hyperlink" Target="https://www.youtube.com/watch?v=AimypuXJjFo" TargetMode="External"/><Relationship Id="rId21" Type="http://schemas.openxmlformats.org/officeDocument/2006/relationships/hyperlink" Target="https://www.youtube.com/watch?v=Pel7S0n3V_k" TargetMode="External"/><Relationship Id="rId34" Type="http://schemas.openxmlformats.org/officeDocument/2006/relationships/hyperlink" Target="https://www.youtube.com/watch?v=634UMLDrVzc" TargetMode="External"/><Relationship Id="rId42" Type="http://schemas.openxmlformats.org/officeDocument/2006/relationships/hyperlink" Target="https://www.youtube.com/watch?v=MGoI7rAzNTE" TargetMode="External"/><Relationship Id="rId47" Type="http://schemas.openxmlformats.org/officeDocument/2006/relationships/hyperlink" Target="https://www.youtube.com/watch?v=rx6k-yXL93M" TargetMode="External"/><Relationship Id="rId50" Type="http://schemas.openxmlformats.org/officeDocument/2006/relationships/hyperlink" Target="https://www.youtube.com/watch?v=EQ8gw1bh17w" TargetMode="External"/><Relationship Id="rId55" Type="http://schemas.openxmlformats.org/officeDocument/2006/relationships/hyperlink" Target="https://ausopen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9" Type="http://schemas.openxmlformats.org/officeDocument/2006/relationships/hyperlink" Target="https://www.youtube.com/watch?v=470YB7JivGo" TargetMode="External"/><Relationship Id="rId11" Type="http://schemas.openxmlformats.org/officeDocument/2006/relationships/comments" Target="comments.xml"/><Relationship Id="rId24" Type="http://schemas.openxmlformats.org/officeDocument/2006/relationships/hyperlink" Target="https://www.youtube.com/watch?v=XojByvxPOBQ" TargetMode="External"/><Relationship Id="rId32" Type="http://schemas.openxmlformats.org/officeDocument/2006/relationships/hyperlink" Target="https://www.youtube.com/watch?v=_N_1zPMgh2U" TargetMode="External"/><Relationship Id="rId37" Type="http://schemas.openxmlformats.org/officeDocument/2006/relationships/hyperlink" Target="https://www.youtube.com/watch?v=yp5DCUib1nc" TargetMode="External"/><Relationship Id="rId40" Type="http://schemas.openxmlformats.org/officeDocument/2006/relationships/hyperlink" Target="https://www.youtube.com/watch?v=UdBDPd7Lf8I" TargetMode="External"/><Relationship Id="rId45" Type="http://schemas.openxmlformats.org/officeDocument/2006/relationships/hyperlink" Target="https://www.youtube.com/watch?v=BODJnANg4Xs" TargetMode="External"/><Relationship Id="rId53" Type="http://schemas.openxmlformats.org/officeDocument/2006/relationships/hyperlink" Target="https://www.atptour.com/" TargetMode="External"/><Relationship Id="rId58" Type="http://schemas.openxmlformats.org/officeDocument/2006/relationships/hyperlink" Target="https://www.usopen.org/index.html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www.youtube.com/watch?v=SDuf1UOV5uY" TargetMode="External"/><Relationship Id="rId14" Type="http://schemas.microsoft.com/office/2018/08/relationships/commentsExtensible" Target="commentsExtensible.xml"/><Relationship Id="rId22" Type="http://schemas.openxmlformats.org/officeDocument/2006/relationships/hyperlink" Target="https://www.youtube.com/watch?v=DsAdVyEXdV0" TargetMode="External"/><Relationship Id="rId27" Type="http://schemas.openxmlformats.org/officeDocument/2006/relationships/hyperlink" Target="https://www.youtube.com/watch?v=OYWoiRt4U9Q" TargetMode="External"/><Relationship Id="rId30" Type="http://schemas.openxmlformats.org/officeDocument/2006/relationships/hyperlink" Target="https://www.youtube.com/watch?v=nvLd7TNjO8k" TargetMode="External"/><Relationship Id="rId35" Type="http://schemas.openxmlformats.org/officeDocument/2006/relationships/hyperlink" Target="https://www.youtube.com/watch?v=ALSJD_1tJ5o" TargetMode="External"/><Relationship Id="rId43" Type="http://schemas.openxmlformats.org/officeDocument/2006/relationships/hyperlink" Target="https://www.youtube.com/watch?v=DlB4YvHyeoo" TargetMode="External"/><Relationship Id="rId48" Type="http://schemas.openxmlformats.org/officeDocument/2006/relationships/hyperlink" Target="https://www.youtube.com/watch?v=9PPNqLRkoG8" TargetMode="External"/><Relationship Id="rId56" Type="http://schemas.openxmlformats.org/officeDocument/2006/relationships/hyperlink" Target="https://www.rolandgarros.com/en-us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youtube.com/watch?v=zfdRJmrQb9s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hyperlink" Target="https://www.youtube.com/watch?v=DoDnsqnQ4Tc" TargetMode="External"/><Relationship Id="rId25" Type="http://schemas.openxmlformats.org/officeDocument/2006/relationships/hyperlink" Target="https://www.youtube.com/watch?v=VG18HkIKghw" TargetMode="External"/><Relationship Id="rId33" Type="http://schemas.openxmlformats.org/officeDocument/2006/relationships/hyperlink" Target="https://www.youtube.com/watch?v=W7fCn_Y4yEk" TargetMode="External"/><Relationship Id="rId38" Type="http://schemas.openxmlformats.org/officeDocument/2006/relationships/hyperlink" Target="https://www.youtube.com/watch?v=TZbYobSBwjM" TargetMode="External"/><Relationship Id="rId46" Type="http://schemas.openxmlformats.org/officeDocument/2006/relationships/hyperlink" Target="https://www.youtube.com/watch?v=5ox8uWPCn0I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youtube.com/watch?v=9kwNu2HOZO8" TargetMode="External"/><Relationship Id="rId41" Type="http://schemas.openxmlformats.org/officeDocument/2006/relationships/hyperlink" Target="https://www.youtube.com/watch?v=4FQkBD96usI" TargetMode="External"/><Relationship Id="rId54" Type="http://schemas.openxmlformats.org/officeDocument/2006/relationships/hyperlink" Target="https://www.wtatenni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hyperlink" Target="https://www.dailymotion.com/video/x7tc1qx" TargetMode="External"/><Relationship Id="rId28" Type="http://schemas.openxmlformats.org/officeDocument/2006/relationships/hyperlink" Target="https://www.youtube.com/watch?v=8Qz1TNfLh-M" TargetMode="External"/><Relationship Id="rId36" Type="http://schemas.openxmlformats.org/officeDocument/2006/relationships/hyperlink" Target="https://www.youtube.com/watch?v=R1u8p2v0Zws" TargetMode="External"/><Relationship Id="rId49" Type="http://schemas.openxmlformats.org/officeDocument/2006/relationships/hyperlink" Target="https://www.youtube.com/watch?v=GL8DOgodemQ" TargetMode="External"/><Relationship Id="rId57" Type="http://schemas.openxmlformats.org/officeDocument/2006/relationships/hyperlink" Target="https://www.wimbledon.com/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s://www.youtube.com/watch?v=O-iTgZeaP8s" TargetMode="External"/><Relationship Id="rId44" Type="http://schemas.openxmlformats.org/officeDocument/2006/relationships/hyperlink" Target="https://www.youtube.com/watch?v=hPWj01Q1Jx0" TargetMode="External"/><Relationship Id="rId52" Type="http://schemas.openxmlformats.org/officeDocument/2006/relationships/hyperlink" Target="https://www.youtube.com/watch?v=o4QZBtnKPjg" TargetMode="External"/><Relationship Id="rId6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23-time Grand Slam Champion Serena Williams (USA) </a:t>
            </a:r>
            <a:endParaRPr lang="en-US" sz="1200">
              <a:effectLst/>
            </a:endParaRPr>
          </a:p>
          <a:p>
            <a:pPr>
              <a:defRPr sz="1200"/>
            </a:pPr>
            <a:r>
              <a:rPr lang="en-US" sz="1200" b="1" i="0" baseline="0">
                <a:effectLst/>
              </a:rPr>
              <a:t>YTD Wins-Losses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Wins 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9</c:v>
                </c:pt>
                <c:pt idx="1">
                  <c:v>29</c:v>
                </c:pt>
                <c:pt idx="2">
                  <c:v>41</c:v>
                </c:pt>
                <c:pt idx="3">
                  <c:v>37</c:v>
                </c:pt>
                <c:pt idx="4">
                  <c:v>38</c:v>
                </c:pt>
                <c:pt idx="5">
                  <c:v>56</c:v>
                </c:pt>
                <c:pt idx="6">
                  <c:v>38</c:v>
                </c:pt>
                <c:pt idx="7">
                  <c:v>39</c:v>
                </c:pt>
                <c:pt idx="8">
                  <c:v>21</c:v>
                </c:pt>
                <c:pt idx="9">
                  <c:v>12</c:v>
                </c:pt>
                <c:pt idx="10">
                  <c:v>35</c:v>
                </c:pt>
                <c:pt idx="11">
                  <c:v>44</c:v>
                </c:pt>
                <c:pt idx="12">
                  <c:v>50</c:v>
                </c:pt>
                <c:pt idx="13">
                  <c:v>25</c:v>
                </c:pt>
                <c:pt idx="14">
                  <c:v>22</c:v>
                </c:pt>
                <c:pt idx="15">
                  <c:v>58</c:v>
                </c:pt>
                <c:pt idx="16">
                  <c:v>78</c:v>
                </c:pt>
                <c:pt idx="17">
                  <c:v>52</c:v>
                </c:pt>
                <c:pt idx="18">
                  <c:v>53</c:v>
                </c:pt>
                <c:pt idx="19">
                  <c:v>38</c:v>
                </c:pt>
                <c:pt idx="20">
                  <c:v>8</c:v>
                </c:pt>
                <c:pt idx="21">
                  <c:v>18</c:v>
                </c:pt>
                <c:pt idx="22">
                  <c:v>25</c:v>
                </c:pt>
                <c:pt idx="23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86-483F-9A7D-473709B3DF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Losses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5</c:v>
                </c:pt>
                <c:pt idx="1">
                  <c:v>11</c:v>
                </c:pt>
                <c:pt idx="2">
                  <c:v>7</c:v>
                </c:pt>
                <c:pt idx="3">
                  <c:v>8</c:v>
                </c:pt>
                <c:pt idx="4">
                  <c:v>7</c:v>
                </c:pt>
                <c:pt idx="5">
                  <c:v>5</c:v>
                </c:pt>
                <c:pt idx="6">
                  <c:v>3</c:v>
                </c:pt>
                <c:pt idx="7">
                  <c:v>9</c:v>
                </c:pt>
                <c:pt idx="8">
                  <c:v>7</c:v>
                </c:pt>
                <c:pt idx="9">
                  <c:v>4</c:v>
                </c:pt>
                <c:pt idx="10">
                  <c:v>10</c:v>
                </c:pt>
                <c:pt idx="11">
                  <c:v>8</c:v>
                </c:pt>
                <c:pt idx="12">
                  <c:v>12</c:v>
                </c:pt>
                <c:pt idx="13">
                  <c:v>4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8</c:v>
                </c:pt>
                <c:pt idx="18">
                  <c:v>3</c:v>
                </c:pt>
                <c:pt idx="19">
                  <c:v>6</c:v>
                </c:pt>
                <c:pt idx="20">
                  <c:v>1</c:v>
                </c:pt>
                <c:pt idx="21">
                  <c:v>6</c:v>
                </c:pt>
                <c:pt idx="22">
                  <c:v>6</c:v>
                </c:pt>
                <c:pt idx="2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86-483F-9A7D-473709B3D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7559664"/>
        <c:axId val="1657570896"/>
      </c:barChart>
      <c:catAx>
        <c:axId val="1657559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70896"/>
        <c:crosses val="autoZero"/>
        <c:auto val="1"/>
        <c:lblAlgn val="ctr"/>
        <c:lblOffset val="100"/>
        <c:noMultiLvlLbl val="0"/>
      </c:catAx>
      <c:valAx>
        <c:axId val="16575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NUMBER OF MATCHES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5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23-time Grand Slam Champion Serena Williams (USA): </a:t>
            </a:r>
            <a:endParaRPr lang="en-US" sz="1200">
              <a:effectLst/>
            </a:endParaRPr>
          </a:p>
          <a:p>
            <a:pPr>
              <a:defRPr/>
            </a:pPr>
            <a:r>
              <a:rPr lang="en-US" sz="1200" b="1" i="0" baseline="0">
                <a:effectLst/>
              </a:rPr>
              <a:t>YTD Winning Percentile Range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Winning Percentile Range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Sheet1!$B$2:$B$25</c:f>
              <c:numCache>
                <c:formatCode>0%</c:formatCode>
                <c:ptCount val="24"/>
                <c:pt idx="0">
                  <c:v>0.44444444444444442</c:v>
                </c:pt>
                <c:pt idx="1">
                  <c:v>0.62068965517241381</c:v>
                </c:pt>
                <c:pt idx="2">
                  <c:v>0.82926829268292679</c:v>
                </c:pt>
                <c:pt idx="3">
                  <c:v>0.78378378378378377</c:v>
                </c:pt>
                <c:pt idx="4">
                  <c:v>0.81578947368421051</c:v>
                </c:pt>
                <c:pt idx="5">
                  <c:v>0.9107142857142857</c:v>
                </c:pt>
                <c:pt idx="6">
                  <c:v>0.92105263157894735</c:v>
                </c:pt>
                <c:pt idx="7">
                  <c:v>0.76923076923076927</c:v>
                </c:pt>
                <c:pt idx="8">
                  <c:v>0.66666666666666663</c:v>
                </c:pt>
                <c:pt idx="9">
                  <c:v>0.66666666666666663</c:v>
                </c:pt>
                <c:pt idx="10">
                  <c:v>0.7142857142857143</c:v>
                </c:pt>
                <c:pt idx="11">
                  <c:v>0.81818181818181823</c:v>
                </c:pt>
                <c:pt idx="12">
                  <c:v>0.76</c:v>
                </c:pt>
                <c:pt idx="13">
                  <c:v>0.84</c:v>
                </c:pt>
                <c:pt idx="14">
                  <c:v>0.86363636363636365</c:v>
                </c:pt>
                <c:pt idx="15">
                  <c:v>0.93103448275862066</c:v>
                </c:pt>
                <c:pt idx="16">
                  <c:v>0.94871794871794868</c:v>
                </c:pt>
                <c:pt idx="17">
                  <c:v>0.84615384615384615</c:v>
                </c:pt>
                <c:pt idx="18">
                  <c:v>0.94339622641509435</c:v>
                </c:pt>
                <c:pt idx="19">
                  <c:v>0.84210526315789469</c:v>
                </c:pt>
                <c:pt idx="20">
                  <c:v>0.875</c:v>
                </c:pt>
                <c:pt idx="21">
                  <c:v>0.66666666666666663</c:v>
                </c:pt>
                <c:pt idx="22">
                  <c:v>0.76</c:v>
                </c:pt>
                <c:pt idx="23">
                  <c:v>0.70588235294117652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59-4EF5-AEAB-ED20DC0CD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4858944"/>
        <c:axId val="1704861856"/>
      </c:lineChart>
      <c:catAx>
        <c:axId val="170485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861856"/>
        <c:crosses val="autoZero"/>
        <c:auto val="1"/>
        <c:lblAlgn val="ctr"/>
        <c:lblOffset val="100"/>
        <c:noMultiLvlLbl val="0"/>
      </c:catAx>
      <c:valAx>
        <c:axId val="170486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85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B1BD0FD-3B54-44E1-BBA7-E7DA9200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25632</TotalTime>
  <Pages>27</Pages>
  <Words>9478</Words>
  <Characters>54031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22560</cp:revision>
  <dcterms:created xsi:type="dcterms:W3CDTF">2019-06-16T01:17:00Z</dcterms:created>
  <dcterms:modified xsi:type="dcterms:W3CDTF">2023-12-31T17:05:00Z</dcterms:modified>
</cp:coreProperties>
</file>